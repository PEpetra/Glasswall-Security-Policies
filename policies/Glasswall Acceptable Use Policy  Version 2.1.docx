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134" w:rsidP="00EF55B6" w:rsidRDefault="00F42134" w14:paraId="53A87B71" w14:textId="77777777">
      <w:pPr>
        <w:jc w:val="center"/>
        <w:rPr>
          <w:rFonts w:eastAsiaTheme="majorEastAsia" w:cstheme="majorBidi"/>
          <w:b/>
          <w:color w:val="2B3856"/>
          <w:sz w:val="72"/>
          <w:szCs w:val="32"/>
        </w:rPr>
      </w:pPr>
    </w:p>
    <w:p w:rsidR="008148DF" w:rsidP="008148DF" w:rsidRDefault="008148DF" w14:paraId="01948A1A" w14:textId="77777777">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rsidR="008148DF" w:rsidP="008148DF" w:rsidRDefault="008148DF" w14:paraId="3A82B813" w14:textId="77777777">
      <w:pPr>
        <w:jc w:val="center"/>
        <w:rPr>
          <w:rFonts w:eastAsiaTheme="majorEastAsia" w:cstheme="majorBidi"/>
          <w:b/>
          <w:color w:val="2B3856"/>
          <w:sz w:val="72"/>
          <w:szCs w:val="32"/>
        </w:rPr>
      </w:pPr>
    </w:p>
    <w:p w:rsidR="001028F3" w:rsidP="008148DF" w:rsidRDefault="008148DF" w14:paraId="43DC8652" w14:textId="77777777">
      <w:pPr>
        <w:jc w:val="center"/>
        <w:rPr>
          <w:rFonts w:eastAsiaTheme="majorEastAsia" w:cstheme="majorBidi"/>
          <w:b/>
          <w:color w:val="2B3856"/>
          <w:sz w:val="72"/>
          <w:szCs w:val="32"/>
        </w:rPr>
      </w:pPr>
      <w:r>
        <w:rPr>
          <w:rFonts w:eastAsiaTheme="majorEastAsia" w:cstheme="majorBidi"/>
          <w:b/>
          <w:color w:val="2B3856"/>
          <w:sz w:val="72"/>
          <w:szCs w:val="32"/>
        </w:rPr>
        <w:t>Acceptable Use Policy</w:t>
      </w:r>
    </w:p>
    <w:p w:rsidR="00B63A19" w:rsidP="00EF55B6" w:rsidRDefault="00B63A19" w14:paraId="7E19DFC9" w14:textId="77777777">
      <w:pPr>
        <w:jc w:val="center"/>
        <w:rPr>
          <w:rFonts w:eastAsiaTheme="majorEastAsia" w:cstheme="majorBidi"/>
          <w:b/>
          <w:color w:val="2B3856"/>
          <w:sz w:val="72"/>
          <w:szCs w:val="32"/>
        </w:rPr>
      </w:pPr>
    </w:p>
    <w:p w:rsidR="00B63A19" w:rsidP="00611562" w:rsidRDefault="00B63A19" w14:paraId="41AB26B8" w14:textId="77777777">
      <w:pPr>
        <w:pStyle w:val="Heading3"/>
        <w:ind w:left="851" w:right="970"/>
        <w:jc w:val="center"/>
      </w:pPr>
      <w:bookmarkStart w:name="_Ref482970188" w:id="0"/>
      <w:bookmarkStart w:name="_Toc482971147" w:id="1"/>
      <w:bookmarkStart w:name="_Toc482978264" w:id="2"/>
      <w:bookmarkStart w:name="_Toc485298916" w:id="3"/>
      <w:bookmarkStart w:name="_Toc493849868" w:id="4"/>
      <w:bookmarkStart w:name="_Toc493851144" w:id="5"/>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p>
    <w:p w:rsidR="00B63A19" w:rsidP="00B63A19" w:rsidRDefault="00B63A19" w14:paraId="5DF92EB1" w14:textId="77777777"/>
    <w:p w:rsidR="00B63A19" w:rsidP="009E0F93" w:rsidRDefault="00BB1F66" w14:paraId="3B8131F0" w14:textId="201EF1EF">
      <w:pPr>
        <w:pStyle w:val="Heading1"/>
        <w:jc w:val="center"/>
      </w:pPr>
      <w:r>
        <w:t>Revision 2</w:t>
      </w:r>
      <w:r w:rsidR="009E0F93">
        <w:t>.</w:t>
      </w:r>
      <w:r w:rsidR="001E0DC9">
        <w:t>1</w:t>
      </w:r>
    </w:p>
    <w:p w:rsidR="00B63A19" w:rsidP="00B63A19" w:rsidRDefault="00B63A19" w14:paraId="6665A4C5" w14:textId="77777777"/>
    <w:p w:rsidR="00B63A19" w:rsidP="00B63A19" w:rsidRDefault="00B63A19" w14:paraId="646EF893" w14:textId="77777777"/>
    <w:p w:rsidR="00B63A19" w:rsidP="00B63A19" w:rsidRDefault="00B63A19" w14:paraId="10430588" w14:textId="77777777"/>
    <w:p w:rsidR="00B63A19" w:rsidP="00B63A19" w:rsidRDefault="00B63A19" w14:paraId="7637FBFC" w14:textId="77777777"/>
    <w:p w:rsidR="00B63A19" w:rsidP="00B63A19" w:rsidRDefault="00B63A19" w14:paraId="5CCADA9F" w14:textId="77777777"/>
    <w:p w:rsidR="00B63A19" w:rsidP="00B63A19" w:rsidRDefault="00B63A19" w14:paraId="6D31EB23" w14:textId="77777777"/>
    <w:p w:rsidRPr="009E0F93" w:rsidR="009E0F93" w:rsidP="009E0F93" w:rsidRDefault="00EF55B6" w14:paraId="2F1694B4" w14:textId="77777777">
      <w:pPr>
        <w:pStyle w:val="Heading1"/>
      </w:pPr>
      <w:r w:rsidRPr="009E0F93">
        <w:br w:type="page"/>
      </w:r>
      <w:r w:rsidRPr="009E0F93" w:rsidR="009E0F93">
        <w:t>Document History</w:t>
      </w:r>
    </w:p>
    <w:p w:rsidRPr="009E0F93" w:rsidR="009E0F93" w:rsidP="009E0F93" w:rsidRDefault="009E0F93" w14:paraId="105381F4" w14:textId="77777777">
      <w:pPr>
        <w:pStyle w:val="Heading3"/>
      </w:pPr>
      <w:bookmarkStart w:name="_Toc493853738" w:id="6"/>
      <w:bookmarkStart w:name="_Toc493851146" w:id="7"/>
      <w:bookmarkStart w:name="_Toc493849870" w:id="8"/>
      <w:bookmarkStart w:name="_Toc485298918" w:id="9"/>
      <w:bookmarkStart w:name="_Toc482978266" w:id="10"/>
      <w:bookmarkStart w:name="_Toc482971149" w:id="11"/>
      <w:r w:rsidRPr="009E0F93">
        <w:t>Table 1: Document Change History</w:t>
      </w:r>
      <w:bookmarkEnd w:id="6"/>
      <w:bookmarkEnd w:id="7"/>
      <w:bookmarkEnd w:id="8"/>
      <w:bookmarkEnd w:id="9"/>
      <w:bookmarkEnd w:id="10"/>
      <w:bookmarkEnd w:id="11"/>
    </w:p>
    <w:p w:rsidR="009E0F93" w:rsidP="009E0F93" w:rsidRDefault="009E0F93" w14:paraId="6EAD28D5" w14:textId="77777777"/>
    <w:tbl>
      <w:tblPr>
        <w:tblStyle w:val="LightList-Accent11"/>
        <w:tblW w:w="9613" w:type="dxa"/>
        <w:tblBorders>
          <w:top w:val="single" w:color="2B3856" w:sz="8" w:space="0"/>
          <w:left w:val="single" w:color="2B3856" w:sz="8" w:space="0"/>
          <w:bottom w:val="single" w:color="2B3856" w:sz="8" w:space="0"/>
          <w:right w:val="single" w:color="2B3856" w:sz="8" w:space="0"/>
          <w:insideH w:val="single" w:color="2B3856" w:sz="8" w:space="0"/>
          <w:insideV w:val="single" w:color="2B3856" w:sz="8" w:space="0"/>
        </w:tblBorders>
        <w:tblLook w:val="04A0" w:firstRow="1" w:lastRow="0" w:firstColumn="1" w:lastColumn="0" w:noHBand="0" w:noVBand="1"/>
      </w:tblPr>
      <w:tblGrid>
        <w:gridCol w:w="2400"/>
        <w:gridCol w:w="2126"/>
        <w:gridCol w:w="2268"/>
        <w:gridCol w:w="2819"/>
      </w:tblGrid>
      <w:tr w:rsidR="009E0F93" w:rsidTr="009E0F93" w14:paraId="3CCAE158" w14:textId="77777777">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color="2B3856" w:sz="8" w:space="0"/>
              <w:left w:val="single" w:color="2B3856" w:sz="8" w:space="0"/>
              <w:bottom w:val="single" w:color="2B3856" w:sz="8" w:space="0"/>
              <w:right w:val="single" w:color="2B3856" w:sz="8" w:space="0"/>
            </w:tcBorders>
            <w:shd w:val="clear" w:color="auto" w:fill="2B3856"/>
            <w:hideMark/>
          </w:tcPr>
          <w:p w:rsidR="009E0F93" w:rsidRDefault="009E0F93" w14:paraId="04046041" w14:textId="77777777">
            <w:pPr>
              <w:rPr>
                <w:i/>
                <w:color w:val="FFFFFF" w:themeColor="background1"/>
                <w:sz w:val="32"/>
              </w:rPr>
            </w:pPr>
            <w:r>
              <w:rPr>
                <w:i/>
                <w:color w:val="FFFFFF" w:themeColor="background1"/>
                <w:sz w:val="32"/>
              </w:rPr>
              <w:t>Issue Date</w:t>
            </w:r>
          </w:p>
        </w:tc>
        <w:tc>
          <w:tcPr>
            <w:tcW w:w="2126" w:type="dxa"/>
            <w:tcBorders>
              <w:top w:val="single" w:color="2B3856" w:sz="8" w:space="0"/>
              <w:left w:val="single" w:color="2B3856" w:sz="8" w:space="0"/>
              <w:bottom w:val="single" w:color="2B3856" w:sz="8" w:space="0"/>
              <w:right w:val="single" w:color="2B3856" w:sz="8" w:space="0"/>
            </w:tcBorders>
            <w:shd w:val="clear" w:color="auto" w:fill="2B3856"/>
            <w:hideMark/>
          </w:tcPr>
          <w:p w:rsidR="009E0F93" w:rsidRDefault="009E0F93" w14:paraId="36ED4E3E" w14:textId="77777777">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Issue Number</w:t>
            </w:r>
          </w:p>
        </w:tc>
        <w:tc>
          <w:tcPr>
            <w:tcW w:w="2268" w:type="dxa"/>
            <w:tcBorders>
              <w:top w:val="single" w:color="2B3856" w:sz="8" w:space="0"/>
              <w:left w:val="single" w:color="2B3856" w:sz="8" w:space="0"/>
              <w:bottom w:val="single" w:color="2B3856" w:sz="8" w:space="0"/>
              <w:right w:val="single" w:color="2B3856" w:sz="8" w:space="0"/>
            </w:tcBorders>
            <w:shd w:val="clear" w:color="auto" w:fill="2B3856"/>
            <w:hideMark/>
          </w:tcPr>
          <w:p w:rsidR="009E0F93" w:rsidRDefault="009E0F93" w14:paraId="48DF75F1" w14:textId="77777777">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Document Owner</w:t>
            </w:r>
          </w:p>
        </w:tc>
        <w:tc>
          <w:tcPr>
            <w:tcW w:w="2819" w:type="dxa"/>
            <w:tcBorders>
              <w:top w:val="single" w:color="2B3856" w:sz="8" w:space="0"/>
              <w:left w:val="single" w:color="2B3856" w:sz="8" w:space="0"/>
              <w:bottom w:val="single" w:color="2B3856" w:sz="8" w:space="0"/>
              <w:right w:val="single" w:color="2B3856" w:sz="8" w:space="0"/>
            </w:tcBorders>
            <w:shd w:val="clear" w:color="auto" w:fill="2B3856"/>
            <w:hideMark/>
          </w:tcPr>
          <w:p w:rsidR="009E0F93" w:rsidRDefault="009E0F93" w14:paraId="3FBC7B16" w14:textId="77777777">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Description</w:t>
            </w:r>
          </w:p>
        </w:tc>
      </w:tr>
      <w:tr w:rsidR="00BB1F66" w:rsidTr="009E0F93" w14:paraId="11EB0F93"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2B3856" w:sz="8" w:space="0"/>
              <w:left w:val="single" w:color="2B3856" w:sz="8" w:space="0"/>
              <w:bottom w:val="single" w:color="2B3856" w:sz="8" w:space="0"/>
              <w:right w:val="single" w:color="2B3856" w:sz="8" w:space="0"/>
            </w:tcBorders>
            <w:hideMark/>
          </w:tcPr>
          <w:p w:rsidRPr="00532CB9" w:rsidR="00BB1F66" w:rsidP="005F5901" w:rsidRDefault="00BB1F66" w14:paraId="4E33CB74" w14:textId="77777777">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color="2B3856" w:sz="8" w:space="0"/>
              <w:left w:val="single" w:color="2B3856" w:sz="8" w:space="0"/>
              <w:bottom w:val="single" w:color="2B3856" w:sz="8" w:space="0"/>
              <w:right w:val="single" w:color="2B3856" w:sz="8" w:space="0"/>
            </w:tcBorders>
            <w:hideMark/>
          </w:tcPr>
          <w:p w:rsidRPr="00532CB9" w:rsidR="00BB1F66" w:rsidP="005F5901" w:rsidRDefault="00BB1F66" w14:paraId="3410FCDB" w14:textId="77777777">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color="2B3856" w:sz="8" w:space="0"/>
              <w:left w:val="single" w:color="2B3856" w:sz="8" w:space="0"/>
              <w:bottom w:val="single" w:color="2B3856" w:sz="8" w:space="0"/>
              <w:right w:val="single" w:color="2B3856" w:sz="8" w:space="0"/>
            </w:tcBorders>
          </w:tcPr>
          <w:p w:rsidRPr="00532CB9" w:rsidR="00BB1F66" w:rsidP="005F5901" w:rsidRDefault="00BB1F66" w14:paraId="0AC11DA0" w14:textId="77777777">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color="2B3856" w:sz="8" w:space="0"/>
              <w:left w:val="single" w:color="2B3856" w:sz="8" w:space="0"/>
              <w:bottom w:val="single" w:color="2B3856" w:sz="8" w:space="0"/>
              <w:right w:val="single" w:color="2B3856" w:sz="8" w:space="0"/>
            </w:tcBorders>
            <w:hideMark/>
          </w:tcPr>
          <w:p w:rsidRPr="00532CB9" w:rsidR="00BB1F66" w:rsidP="005F5901" w:rsidRDefault="00BB1F66" w14:paraId="2D9A4237" w14:textId="77777777">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9E0F93" w:rsidTr="009E0F93" w14:paraId="0B472D79" w14:textId="77777777">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2B3856" w:sz="8" w:space="0"/>
              <w:left w:val="single" w:color="2B3856" w:sz="8" w:space="0"/>
              <w:bottom w:val="single" w:color="2B3856" w:sz="8" w:space="0"/>
              <w:right w:val="single" w:color="2B3856" w:sz="8" w:space="0"/>
            </w:tcBorders>
          </w:tcPr>
          <w:p w:rsidR="009E0F93" w:rsidRDefault="001E0DC9" w14:paraId="01C13AD8" w14:textId="1627D4B8">
            <w:pPr>
              <w:rPr>
                <w:b w:val="0"/>
              </w:rPr>
            </w:pPr>
            <w:r>
              <w:rPr>
                <w:b w:val="0"/>
              </w:rPr>
              <w:t>14 Nov 2019</w:t>
            </w:r>
          </w:p>
        </w:tc>
        <w:tc>
          <w:tcPr>
            <w:tcW w:w="2126" w:type="dxa"/>
            <w:tcBorders>
              <w:top w:val="single" w:color="2B3856" w:sz="8" w:space="0"/>
              <w:left w:val="single" w:color="2B3856" w:sz="8" w:space="0"/>
              <w:bottom w:val="single" w:color="2B3856" w:sz="8" w:space="0"/>
              <w:right w:val="single" w:color="2B3856" w:sz="8" w:space="0"/>
            </w:tcBorders>
          </w:tcPr>
          <w:p w:rsidR="009E0F93" w:rsidRDefault="001E0DC9" w14:paraId="6CFB2C09" w14:textId="37E16DBF">
            <w:pPr>
              <w:cnfStyle w:val="000000000000" w:firstRow="0" w:lastRow="0" w:firstColumn="0" w:lastColumn="0" w:oddVBand="0" w:evenVBand="0" w:oddHBand="0" w:evenHBand="0" w:firstRowFirstColumn="0" w:firstRowLastColumn="0" w:lastRowFirstColumn="0" w:lastRowLastColumn="0"/>
            </w:pPr>
            <w:r>
              <w:t>2.1</w:t>
            </w:r>
          </w:p>
        </w:tc>
        <w:tc>
          <w:tcPr>
            <w:tcW w:w="2268" w:type="dxa"/>
            <w:tcBorders>
              <w:top w:val="single" w:color="2B3856" w:sz="8" w:space="0"/>
              <w:left w:val="single" w:color="2B3856" w:sz="8" w:space="0"/>
              <w:bottom w:val="single" w:color="2B3856" w:sz="8" w:space="0"/>
              <w:right w:val="single" w:color="2B3856" w:sz="8" w:space="0"/>
            </w:tcBorders>
          </w:tcPr>
          <w:p w:rsidR="009E0F93" w:rsidRDefault="009E0F93" w14:paraId="7AD53E9E" w14:textId="77777777">
            <w:pPr>
              <w:cnfStyle w:val="000000000000" w:firstRow="0" w:lastRow="0" w:firstColumn="0" w:lastColumn="0" w:oddVBand="0" w:evenVBand="0" w:oddHBand="0" w:evenHBand="0" w:firstRowFirstColumn="0" w:firstRowLastColumn="0" w:lastRowFirstColumn="0" w:lastRowLastColumn="0"/>
            </w:pPr>
          </w:p>
        </w:tc>
        <w:tc>
          <w:tcPr>
            <w:tcW w:w="2819" w:type="dxa"/>
            <w:tcBorders>
              <w:top w:val="single" w:color="2B3856" w:sz="8" w:space="0"/>
              <w:left w:val="single" w:color="2B3856" w:sz="8" w:space="0"/>
              <w:bottom w:val="single" w:color="2B3856" w:sz="8" w:space="0"/>
              <w:right w:val="single" w:color="2B3856" w:sz="8" w:space="0"/>
            </w:tcBorders>
          </w:tcPr>
          <w:p w:rsidR="009E0F93" w:rsidRDefault="001E0DC9" w14:paraId="61D03326" w14:textId="1EA2C7CA">
            <w:pPr>
              <w:cnfStyle w:val="000000000000" w:firstRow="0" w:lastRow="0" w:firstColumn="0" w:lastColumn="0" w:oddVBand="0" w:evenVBand="0" w:oddHBand="0" w:evenHBand="0" w:firstRowFirstColumn="0" w:firstRowLastColumn="0" w:lastRowFirstColumn="0" w:lastRowLastColumn="0"/>
            </w:pPr>
            <w:r>
              <w:t>Review and edits</w:t>
            </w:r>
          </w:p>
        </w:tc>
      </w:tr>
      <w:tr w:rsidR="009E0F93" w:rsidTr="009E0F93" w14:paraId="50010B4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2B3856" w:sz="8" w:space="0"/>
              <w:left w:val="single" w:color="2B3856" w:sz="8" w:space="0"/>
              <w:bottom w:val="single" w:color="2B3856" w:sz="8" w:space="0"/>
              <w:right w:val="single" w:color="2B3856" w:sz="8" w:space="0"/>
            </w:tcBorders>
          </w:tcPr>
          <w:p w:rsidR="009E0F93" w:rsidRDefault="009E0F93" w14:paraId="44A82751" w14:textId="77777777">
            <w:pPr>
              <w:rPr>
                <w:b w:val="0"/>
              </w:rPr>
            </w:pPr>
          </w:p>
        </w:tc>
        <w:tc>
          <w:tcPr>
            <w:tcW w:w="2126" w:type="dxa"/>
            <w:tcBorders>
              <w:top w:val="single" w:color="2B3856" w:sz="8" w:space="0"/>
              <w:left w:val="single" w:color="2B3856" w:sz="8" w:space="0"/>
              <w:bottom w:val="single" w:color="2B3856" w:sz="8" w:space="0"/>
              <w:right w:val="single" w:color="2B3856" w:sz="8" w:space="0"/>
            </w:tcBorders>
          </w:tcPr>
          <w:p w:rsidR="009E0F93" w:rsidRDefault="009E0F93" w14:paraId="01F91649" w14:textId="77777777">
            <w:pPr>
              <w:cnfStyle w:val="000000100000" w:firstRow="0" w:lastRow="0" w:firstColumn="0" w:lastColumn="0" w:oddVBand="0" w:evenVBand="0" w:oddHBand="1" w:evenHBand="0" w:firstRowFirstColumn="0" w:firstRowLastColumn="0" w:lastRowFirstColumn="0" w:lastRowLastColumn="0"/>
            </w:pPr>
          </w:p>
        </w:tc>
        <w:tc>
          <w:tcPr>
            <w:tcW w:w="2268" w:type="dxa"/>
            <w:tcBorders>
              <w:top w:val="single" w:color="2B3856" w:sz="8" w:space="0"/>
              <w:left w:val="single" w:color="2B3856" w:sz="8" w:space="0"/>
              <w:bottom w:val="single" w:color="2B3856" w:sz="8" w:space="0"/>
              <w:right w:val="single" w:color="2B3856" w:sz="8" w:space="0"/>
            </w:tcBorders>
          </w:tcPr>
          <w:p w:rsidR="009E0F93" w:rsidRDefault="009E0F93" w14:paraId="4BD8A96A" w14:textId="77777777">
            <w:pPr>
              <w:cnfStyle w:val="000000100000" w:firstRow="0" w:lastRow="0" w:firstColumn="0" w:lastColumn="0" w:oddVBand="0" w:evenVBand="0" w:oddHBand="1" w:evenHBand="0" w:firstRowFirstColumn="0" w:firstRowLastColumn="0" w:lastRowFirstColumn="0" w:lastRowLastColumn="0"/>
            </w:pPr>
          </w:p>
        </w:tc>
        <w:tc>
          <w:tcPr>
            <w:tcW w:w="2819" w:type="dxa"/>
            <w:tcBorders>
              <w:top w:val="single" w:color="2B3856" w:sz="8" w:space="0"/>
              <w:left w:val="single" w:color="2B3856" w:sz="8" w:space="0"/>
              <w:bottom w:val="single" w:color="2B3856" w:sz="8" w:space="0"/>
              <w:right w:val="single" w:color="2B3856" w:sz="8" w:space="0"/>
            </w:tcBorders>
          </w:tcPr>
          <w:p w:rsidR="009E0F93" w:rsidRDefault="009E0F93" w14:paraId="51E81882" w14:textId="77777777">
            <w:pPr>
              <w:cnfStyle w:val="000000100000" w:firstRow="0" w:lastRow="0" w:firstColumn="0" w:lastColumn="0" w:oddVBand="0" w:evenVBand="0" w:oddHBand="1" w:evenHBand="0" w:firstRowFirstColumn="0" w:firstRowLastColumn="0" w:lastRowFirstColumn="0" w:lastRowLastColumn="0"/>
            </w:pPr>
          </w:p>
        </w:tc>
      </w:tr>
      <w:tr w:rsidR="009E0F93" w:rsidTr="009E0F93" w14:paraId="1CE54411" w14:textId="77777777">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2B3856" w:sz="8" w:space="0"/>
              <w:left w:val="single" w:color="2B3856" w:sz="8" w:space="0"/>
              <w:bottom w:val="single" w:color="2B3856" w:sz="8" w:space="0"/>
              <w:right w:val="single" w:color="2B3856" w:sz="8" w:space="0"/>
            </w:tcBorders>
          </w:tcPr>
          <w:p w:rsidR="009E0F93" w:rsidRDefault="009E0F93" w14:paraId="531A19F3" w14:textId="77777777">
            <w:pPr>
              <w:rPr>
                <w:b w:val="0"/>
              </w:rPr>
            </w:pPr>
          </w:p>
        </w:tc>
        <w:tc>
          <w:tcPr>
            <w:tcW w:w="2126" w:type="dxa"/>
            <w:tcBorders>
              <w:top w:val="single" w:color="2B3856" w:sz="8" w:space="0"/>
              <w:left w:val="single" w:color="2B3856" w:sz="8" w:space="0"/>
              <w:bottom w:val="single" w:color="2B3856" w:sz="8" w:space="0"/>
              <w:right w:val="single" w:color="2B3856" w:sz="8" w:space="0"/>
            </w:tcBorders>
          </w:tcPr>
          <w:p w:rsidR="009E0F93" w:rsidRDefault="009E0F93" w14:paraId="2B626ED9" w14:textId="77777777">
            <w:pPr>
              <w:cnfStyle w:val="000000000000" w:firstRow="0" w:lastRow="0" w:firstColumn="0" w:lastColumn="0" w:oddVBand="0" w:evenVBand="0" w:oddHBand="0" w:evenHBand="0" w:firstRowFirstColumn="0" w:firstRowLastColumn="0" w:lastRowFirstColumn="0" w:lastRowLastColumn="0"/>
            </w:pPr>
          </w:p>
        </w:tc>
        <w:tc>
          <w:tcPr>
            <w:tcW w:w="2268" w:type="dxa"/>
            <w:tcBorders>
              <w:top w:val="single" w:color="2B3856" w:sz="8" w:space="0"/>
              <w:left w:val="single" w:color="2B3856" w:sz="8" w:space="0"/>
              <w:bottom w:val="single" w:color="2B3856" w:sz="8" w:space="0"/>
              <w:right w:val="single" w:color="2B3856" w:sz="8" w:space="0"/>
            </w:tcBorders>
          </w:tcPr>
          <w:p w:rsidR="009E0F93" w:rsidRDefault="009E0F93" w14:paraId="7A434010" w14:textId="77777777">
            <w:pPr>
              <w:cnfStyle w:val="000000000000" w:firstRow="0" w:lastRow="0" w:firstColumn="0" w:lastColumn="0" w:oddVBand="0" w:evenVBand="0" w:oddHBand="0" w:evenHBand="0" w:firstRowFirstColumn="0" w:firstRowLastColumn="0" w:lastRowFirstColumn="0" w:lastRowLastColumn="0"/>
            </w:pPr>
          </w:p>
        </w:tc>
        <w:tc>
          <w:tcPr>
            <w:tcW w:w="2819" w:type="dxa"/>
            <w:tcBorders>
              <w:top w:val="single" w:color="2B3856" w:sz="8" w:space="0"/>
              <w:left w:val="single" w:color="2B3856" w:sz="8" w:space="0"/>
              <w:bottom w:val="single" w:color="2B3856" w:sz="8" w:space="0"/>
              <w:right w:val="single" w:color="2B3856" w:sz="8" w:space="0"/>
            </w:tcBorders>
          </w:tcPr>
          <w:p w:rsidR="009E0F93" w:rsidRDefault="009E0F93" w14:paraId="00FD9FBA" w14:textId="77777777">
            <w:pPr>
              <w:cnfStyle w:val="000000000000" w:firstRow="0" w:lastRow="0" w:firstColumn="0" w:lastColumn="0" w:oddVBand="0" w:evenVBand="0" w:oddHBand="0" w:evenHBand="0" w:firstRowFirstColumn="0" w:firstRowLastColumn="0" w:lastRowFirstColumn="0" w:lastRowLastColumn="0"/>
            </w:pPr>
          </w:p>
        </w:tc>
      </w:tr>
      <w:tr w:rsidR="009E0F93" w:rsidTr="009E0F93" w14:paraId="6B675BC1" w14:textId="7777777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color="2B3856" w:sz="8" w:space="0"/>
              <w:left w:val="single" w:color="2B3856" w:sz="8" w:space="0"/>
              <w:bottom w:val="single" w:color="2B3856" w:sz="8" w:space="0"/>
              <w:right w:val="single" w:color="2B3856" w:sz="8" w:space="0"/>
            </w:tcBorders>
          </w:tcPr>
          <w:p w:rsidR="009E0F93" w:rsidRDefault="009E0F93" w14:paraId="2270FB13" w14:textId="77777777">
            <w:pPr>
              <w:rPr>
                <w:b w:val="0"/>
              </w:rPr>
            </w:pPr>
          </w:p>
        </w:tc>
        <w:tc>
          <w:tcPr>
            <w:tcW w:w="2126" w:type="dxa"/>
            <w:tcBorders>
              <w:top w:val="single" w:color="2B3856" w:sz="8" w:space="0"/>
              <w:left w:val="single" w:color="2B3856" w:sz="8" w:space="0"/>
              <w:bottom w:val="single" w:color="2B3856" w:sz="8" w:space="0"/>
              <w:right w:val="single" w:color="2B3856" w:sz="8" w:space="0"/>
            </w:tcBorders>
          </w:tcPr>
          <w:p w:rsidR="009E0F93" w:rsidRDefault="009E0F93" w14:paraId="635CBE09" w14:textId="77777777">
            <w:pPr>
              <w:cnfStyle w:val="000000100000" w:firstRow="0" w:lastRow="0" w:firstColumn="0" w:lastColumn="0" w:oddVBand="0" w:evenVBand="0" w:oddHBand="1" w:evenHBand="0" w:firstRowFirstColumn="0" w:firstRowLastColumn="0" w:lastRowFirstColumn="0" w:lastRowLastColumn="0"/>
            </w:pPr>
          </w:p>
        </w:tc>
        <w:tc>
          <w:tcPr>
            <w:tcW w:w="2268" w:type="dxa"/>
            <w:tcBorders>
              <w:top w:val="single" w:color="2B3856" w:sz="8" w:space="0"/>
              <w:left w:val="single" w:color="2B3856" w:sz="8" w:space="0"/>
              <w:bottom w:val="single" w:color="2B3856" w:sz="8" w:space="0"/>
              <w:right w:val="single" w:color="2B3856" w:sz="8" w:space="0"/>
            </w:tcBorders>
          </w:tcPr>
          <w:p w:rsidR="009E0F93" w:rsidRDefault="009E0F93" w14:paraId="77F35551" w14:textId="77777777">
            <w:pPr>
              <w:cnfStyle w:val="000000100000" w:firstRow="0" w:lastRow="0" w:firstColumn="0" w:lastColumn="0" w:oddVBand="0" w:evenVBand="0" w:oddHBand="1" w:evenHBand="0" w:firstRowFirstColumn="0" w:firstRowLastColumn="0" w:lastRowFirstColumn="0" w:lastRowLastColumn="0"/>
            </w:pPr>
          </w:p>
        </w:tc>
        <w:tc>
          <w:tcPr>
            <w:tcW w:w="2819" w:type="dxa"/>
            <w:tcBorders>
              <w:top w:val="single" w:color="2B3856" w:sz="8" w:space="0"/>
              <w:left w:val="single" w:color="2B3856" w:sz="8" w:space="0"/>
              <w:bottom w:val="single" w:color="2B3856" w:sz="8" w:space="0"/>
              <w:right w:val="single" w:color="2B3856" w:sz="8" w:space="0"/>
            </w:tcBorders>
          </w:tcPr>
          <w:p w:rsidR="009E0F93" w:rsidRDefault="009E0F93" w14:paraId="4D1CF81D" w14:textId="77777777">
            <w:pPr>
              <w:cnfStyle w:val="000000100000" w:firstRow="0" w:lastRow="0" w:firstColumn="0" w:lastColumn="0" w:oddVBand="0" w:evenVBand="0" w:oddHBand="1" w:evenHBand="0" w:firstRowFirstColumn="0" w:firstRowLastColumn="0" w:lastRowFirstColumn="0" w:lastRowLastColumn="0"/>
            </w:pPr>
          </w:p>
        </w:tc>
      </w:tr>
    </w:tbl>
    <w:p w:rsidR="009E0F93" w:rsidP="009E0F93" w:rsidRDefault="009E0F93" w14:paraId="7737F88A" w14:textId="77777777"/>
    <w:p w:rsidRPr="009E0F93" w:rsidR="009E0F93" w:rsidP="009E0F93" w:rsidRDefault="009E0F93" w14:paraId="3946C909" w14:textId="2C7E6634">
      <w:pPr>
        <w:pStyle w:val="Heading1"/>
      </w:pPr>
      <w:bookmarkStart w:name="_Toc493853739" w:id="12"/>
      <w:bookmarkStart w:name="_Toc493851147" w:id="13"/>
      <w:bookmarkStart w:name="_Toc493849871" w:id="14"/>
      <w:bookmarkStart w:name="_Toc485298919" w:id="15"/>
      <w:bookmarkStart w:name="_Toc482978267" w:id="16"/>
      <w:bookmarkStart w:name="_Toc482971150" w:id="17"/>
      <w:proofErr w:type="gramStart"/>
      <w:r w:rsidRPr="009E0F93">
        <w:t xml:space="preserve">Document </w:t>
      </w:r>
      <w:bookmarkEnd w:id="12"/>
      <w:bookmarkEnd w:id="13"/>
      <w:bookmarkEnd w:id="14"/>
      <w:bookmarkEnd w:id="15"/>
      <w:bookmarkEnd w:id="16"/>
      <w:bookmarkEnd w:id="17"/>
      <w:r w:rsidR="008822E6">
        <w:t xml:space="preserve"> Reviewers</w:t>
      </w:r>
      <w:proofErr w:type="gramEnd"/>
    </w:p>
    <w:p w:rsidR="009E0F93" w:rsidP="009E0F93" w:rsidRDefault="009E0F93" w14:paraId="6B9B1E55" w14:textId="77777777">
      <w:pPr>
        <w:pStyle w:val="Heading3"/>
      </w:pPr>
      <w:bookmarkStart w:name="_Toc493853740" w:id="18"/>
      <w:bookmarkStart w:name="_Toc493851148" w:id="19"/>
      <w:bookmarkStart w:name="_Toc493849872" w:id="20"/>
      <w:bookmarkStart w:name="_Toc485298920" w:id="21"/>
      <w:bookmarkStart w:name="_Toc482978268" w:id="22"/>
      <w:bookmarkStart w:name="_Toc482971151" w:id="23"/>
      <w:r>
        <w:t>Table 2: Document Distribution</w:t>
      </w:r>
      <w:bookmarkEnd w:id="18"/>
      <w:bookmarkEnd w:id="19"/>
      <w:bookmarkEnd w:id="20"/>
      <w:bookmarkEnd w:id="21"/>
      <w:bookmarkEnd w:id="22"/>
      <w:bookmarkEnd w:id="23"/>
    </w:p>
    <w:p w:rsidR="009E0F93" w:rsidP="009E0F93" w:rsidRDefault="009E0F93" w14:paraId="38E78855" w14:textId="77777777"/>
    <w:tbl>
      <w:tblPr>
        <w:tblStyle w:val="LightList-Accent11"/>
        <w:tblW w:w="9613" w:type="dxa"/>
        <w:tblBorders>
          <w:top w:val="single" w:color="44546A" w:themeColor="text2" w:sz="8" w:space="0"/>
          <w:left w:val="single" w:color="44546A" w:themeColor="text2" w:sz="8" w:space="0"/>
          <w:bottom w:val="single" w:color="44546A" w:themeColor="text2" w:sz="8" w:space="0"/>
          <w:right w:val="single" w:color="44546A" w:themeColor="text2" w:sz="8" w:space="0"/>
          <w:insideH w:val="single" w:color="44546A" w:themeColor="text2" w:sz="8" w:space="0"/>
          <w:insideV w:val="single" w:color="44546A" w:themeColor="text2" w:sz="8" w:space="0"/>
        </w:tblBorders>
        <w:tblLook w:val="04A0" w:firstRow="1" w:lastRow="0" w:firstColumn="1" w:lastColumn="0" w:noHBand="0" w:noVBand="1"/>
      </w:tblPr>
      <w:tblGrid>
        <w:gridCol w:w="2400"/>
        <w:gridCol w:w="2126"/>
        <w:gridCol w:w="2268"/>
        <w:gridCol w:w="2819"/>
        <w:tblGridChange w:id="24">
          <w:tblGrid>
            <w:gridCol w:w="2400"/>
            <w:gridCol w:w="2126"/>
            <w:gridCol w:w="2268"/>
            <w:gridCol w:w="2819"/>
          </w:tblGrid>
        </w:tblGridChange>
      </w:tblGrid>
      <w:tr w:rsidR="009E0F93" w:rsidTr="009E0F93" w14:paraId="6B7DBC95" w14:textId="77777777">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color="44546A" w:themeColor="text2" w:sz="8" w:space="0"/>
              <w:left w:val="single" w:color="44546A" w:themeColor="text2" w:sz="8" w:space="0"/>
              <w:bottom w:val="single" w:color="44546A" w:themeColor="text2" w:sz="8" w:space="0"/>
              <w:right w:val="single" w:color="44546A" w:themeColor="text2" w:sz="8" w:space="0"/>
            </w:tcBorders>
            <w:shd w:val="clear" w:color="auto" w:fill="2B3856"/>
            <w:hideMark/>
          </w:tcPr>
          <w:p w:rsidR="009E0F93" w:rsidRDefault="009E0F93" w14:paraId="2565FC9F" w14:textId="77777777">
            <w:pPr>
              <w:rPr>
                <w:i/>
                <w:color w:val="FFFFFF" w:themeColor="background1"/>
                <w:sz w:val="32"/>
              </w:rPr>
            </w:pPr>
            <w:r>
              <w:rPr>
                <w:i/>
                <w:color w:val="FFFFFF" w:themeColor="background1"/>
                <w:sz w:val="32"/>
              </w:rPr>
              <w:t>Name</w:t>
            </w:r>
          </w:p>
        </w:tc>
        <w:tc>
          <w:tcPr>
            <w:tcW w:w="2126" w:type="dxa"/>
            <w:tcBorders>
              <w:top w:val="single" w:color="44546A" w:themeColor="text2" w:sz="8" w:space="0"/>
              <w:left w:val="single" w:color="44546A" w:themeColor="text2" w:sz="8" w:space="0"/>
              <w:bottom w:val="single" w:color="44546A" w:themeColor="text2" w:sz="8" w:space="0"/>
              <w:right w:val="single" w:color="44546A" w:themeColor="text2" w:sz="8" w:space="0"/>
            </w:tcBorders>
            <w:shd w:val="clear" w:color="auto" w:fill="2B3856"/>
            <w:hideMark/>
          </w:tcPr>
          <w:p w:rsidR="009E0F93" w:rsidRDefault="009E0F93" w14:paraId="54992E23" w14:textId="77777777">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Position</w:t>
            </w:r>
          </w:p>
        </w:tc>
        <w:tc>
          <w:tcPr>
            <w:tcW w:w="2268" w:type="dxa"/>
            <w:tcBorders>
              <w:top w:val="single" w:color="44546A" w:themeColor="text2" w:sz="8" w:space="0"/>
              <w:left w:val="single" w:color="44546A" w:themeColor="text2" w:sz="8" w:space="0"/>
              <w:bottom w:val="single" w:color="44546A" w:themeColor="text2" w:sz="8" w:space="0"/>
              <w:right w:val="single" w:color="44546A" w:themeColor="text2" w:sz="8" w:space="0"/>
            </w:tcBorders>
            <w:shd w:val="clear" w:color="auto" w:fill="2B3856"/>
            <w:hideMark/>
          </w:tcPr>
          <w:p w:rsidR="009E0F93" w:rsidRDefault="009E0F93" w14:paraId="138BCE68" w14:textId="77777777">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Date</w:t>
            </w:r>
          </w:p>
        </w:tc>
        <w:tc>
          <w:tcPr>
            <w:tcW w:w="2819" w:type="dxa"/>
            <w:tcBorders>
              <w:top w:val="single" w:color="44546A" w:themeColor="text2" w:sz="8" w:space="0"/>
              <w:left w:val="single" w:color="44546A" w:themeColor="text2" w:sz="8" w:space="0"/>
              <w:bottom w:val="single" w:color="44546A" w:themeColor="text2" w:sz="8" w:space="0"/>
              <w:right w:val="single" w:color="44546A" w:themeColor="text2" w:sz="8" w:space="0"/>
            </w:tcBorders>
            <w:shd w:val="clear" w:color="auto" w:fill="2B3856"/>
            <w:hideMark/>
          </w:tcPr>
          <w:p w:rsidR="009E0F93" w:rsidRDefault="009E0F93" w14:paraId="757A2F83" w14:textId="77777777">
            <w:pPr>
              <w:cnfStyle w:val="100000000000" w:firstRow="1" w:lastRow="0" w:firstColumn="0" w:lastColumn="0" w:oddVBand="0" w:evenVBand="0" w:oddHBand="0" w:evenHBand="0" w:firstRowFirstColumn="0" w:firstRowLastColumn="0" w:lastRowFirstColumn="0" w:lastRowLastColumn="0"/>
              <w:rPr>
                <w:i/>
                <w:color w:val="FFFFFF" w:themeColor="background1"/>
                <w:sz w:val="32"/>
              </w:rPr>
            </w:pPr>
            <w:r>
              <w:rPr>
                <w:i/>
                <w:color w:val="FFFFFF" w:themeColor="background1"/>
                <w:sz w:val="32"/>
              </w:rPr>
              <w:t>Signature</w:t>
            </w:r>
          </w:p>
        </w:tc>
      </w:tr>
      <w:tr w:rsidR="00BB1F66" w:rsidTr="00663068" w14:paraId="11F3BEDC" w14:textId="77777777">
        <w:tblPrEx>
          <w:tblW w:w="9613" w:type="dxa"/>
          <w:tblBorders>
            <w:top w:val="single" w:color="44546A" w:themeColor="text2" w:sz="8" w:space="0"/>
            <w:left w:val="single" w:color="44546A" w:themeColor="text2" w:sz="8" w:space="0"/>
            <w:bottom w:val="single" w:color="44546A" w:themeColor="text2" w:sz="8" w:space="0"/>
            <w:right w:val="single" w:color="44546A" w:themeColor="text2" w:sz="8" w:space="0"/>
            <w:insideH w:val="single" w:color="44546A" w:themeColor="text2" w:sz="8" w:space="0"/>
            <w:insideV w:val="single" w:color="44546A" w:themeColor="text2" w:sz="8" w:space="0"/>
          </w:tblBorders>
          <w:tblPrExChange w:author="Paul Burke" w:date="2019-11-14T15:51:00Z" w:id="25">
            <w:tblPrEx>
              <w:tblW w:w="9613" w:type="dxa"/>
              <w:tblBorders>
                <w:top w:val="single" w:color="44546A" w:themeColor="text2" w:sz="8" w:space="0"/>
                <w:left w:val="single" w:color="44546A" w:themeColor="text2" w:sz="8" w:space="0"/>
                <w:bottom w:val="single" w:color="44546A" w:themeColor="text2" w:sz="8" w:space="0"/>
                <w:right w:val="single" w:color="44546A" w:themeColor="text2" w:sz="8" w:space="0"/>
                <w:insideH w:val="single" w:color="44546A" w:themeColor="text2" w:sz="8" w:space="0"/>
                <w:insideV w:val="single" w:color="44546A" w:themeColor="text2" w:sz="8" w:space="0"/>
              </w:tblBorders>
            </w:tblPrEx>
          </w:tblPrExChange>
        </w:tblPrEx>
        <w:trPr>
          <w:cnfStyle w:val="000000100000" w:firstRow="0" w:lastRow="0" w:firstColumn="0" w:lastColumn="0" w:oddVBand="0" w:evenVBand="0" w:oddHBand="1" w:evenHBand="0" w:firstRowFirstColumn="0" w:firstRowLastColumn="0" w:lastRowFirstColumn="0" w:lastRowLastColumn="0"/>
          <w:trHeight w:val="272"/>
          <w:trPrChange w:author="Paul Burke" w:date="2019-11-14T15:51:00Z" w:id="26">
            <w:trPr>
              <w:trHeight w:val="272"/>
            </w:trPr>
          </w:trPrChange>
        </w:trPr>
        <w:tc>
          <w:tcPr>
            <w:cnfStyle w:val="001000000000" w:firstRow="0" w:lastRow="0" w:firstColumn="1" w:lastColumn="0" w:oddVBand="0" w:evenVBand="0" w:oddHBand="0" w:evenHBand="0" w:firstRowFirstColumn="0" w:firstRowLastColumn="0" w:lastRowFirstColumn="0" w:lastRowLastColumn="0"/>
            <w:tcW w:w="2400"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Change w:author="Paul Burke" w:date="2019-11-14T15:51:00Z" w:id="27">
              <w:tcPr>
                <w:tcW w:w="2400"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
            </w:tcPrChange>
          </w:tcPr>
          <w:p w:rsidRPr="00532CB9" w:rsidR="00BB1F66" w:rsidP="005F5901" w:rsidRDefault="00BB1F66" w14:paraId="51B8940B" w14:textId="77777777">
            <w:pPr>
              <w:cnfStyle w:val="001000100000" w:firstRow="0" w:lastRow="0" w:firstColumn="1" w:lastColumn="0" w:oddVBand="0" w:evenVBand="0" w:oddHBand="1" w:evenHBand="0" w:firstRowFirstColumn="0" w:firstRowLastColumn="0" w:lastRowFirstColumn="0" w:lastRowLastColumn="0"/>
              <w:rPr>
                <w:rFonts w:eastAsia="Calibri"/>
              </w:rPr>
            </w:pPr>
            <w:r w:rsidRPr="00532CB9">
              <w:rPr>
                <w:rFonts w:eastAsia="Calibri"/>
              </w:rPr>
              <w:t>Mark Wheelhouse</w:t>
            </w:r>
          </w:p>
        </w:tc>
        <w:tc>
          <w:tcPr>
            <w:tcW w:w="2126"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Change w:author="Paul Burke" w:date="2019-11-14T15:51:00Z" w:id="28">
              <w:tcPr>
                <w:tcW w:w="2126"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
            </w:tcPrChange>
          </w:tcPr>
          <w:p w:rsidRPr="00532CB9" w:rsidR="00BB1F66" w:rsidP="005F5901" w:rsidRDefault="00BB1F66" w14:paraId="311443D6" w14:textId="77777777">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color="44546A" w:themeColor="text2" w:sz="8" w:space="0"/>
              <w:left w:val="single" w:color="44546A" w:themeColor="text2" w:sz="8" w:space="0"/>
              <w:bottom w:val="single" w:color="44546A" w:themeColor="text2" w:sz="8" w:space="0"/>
              <w:right w:val="single" w:color="44546A" w:themeColor="text2" w:sz="8" w:space="0"/>
            </w:tcBorders>
            <w:tcPrChange w:author="Paul Burke" w:date="2019-11-14T15:51:00Z" w:id="29">
              <w:tcPr>
                <w:tcW w:w="2268"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tcPrChange>
          </w:tcPr>
          <w:p w:rsidRPr="00532CB9" w:rsidR="00BB1F66" w:rsidP="005F5901" w:rsidRDefault="00BB1F66" w14:paraId="717B3A69" w14:textId="5951F3A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color="44546A" w:themeColor="text2" w:sz="8" w:space="0"/>
              <w:left w:val="single" w:color="44546A" w:themeColor="text2" w:sz="8" w:space="0"/>
              <w:bottom w:val="single" w:color="44546A" w:themeColor="text2" w:sz="8" w:space="0"/>
              <w:right w:val="single" w:color="44546A" w:themeColor="text2" w:sz="8" w:space="0"/>
            </w:tcBorders>
            <w:tcPrChange w:author="Paul Burke" w:date="2019-11-14T15:51:00Z" w:id="30">
              <w:tcPr>
                <w:tcW w:w="2819"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tcPrChange>
          </w:tcPr>
          <w:p w:rsidR="00BB1F66" w:rsidRDefault="00BB1F66" w14:paraId="1F7CCDE6" w14:textId="77777777">
            <w:pPr>
              <w:cnfStyle w:val="000000100000" w:firstRow="0" w:lastRow="0" w:firstColumn="0" w:lastColumn="0" w:oddVBand="0" w:evenVBand="0" w:oddHBand="1" w:evenHBand="0" w:firstRowFirstColumn="0" w:firstRowLastColumn="0" w:lastRowFirstColumn="0" w:lastRowLastColumn="0"/>
            </w:pPr>
          </w:p>
        </w:tc>
      </w:tr>
      <w:tr w:rsidR="00BB1F66" w:rsidTr="009E0F93" w14:paraId="2CD240EB" w14:textId="77777777">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
          <w:p w:rsidRPr="00532CB9" w:rsidR="00BB1F66" w:rsidP="005F5901" w:rsidRDefault="001E0DC9" w14:paraId="4EEDAA47" w14:textId="5013927F">
            <w:pPr>
              <w:rPr>
                <w:rFonts w:eastAsia="Calibri"/>
              </w:rPr>
            </w:pPr>
            <w:r>
              <w:rPr>
                <w:rFonts w:eastAsia="Calibri"/>
              </w:rPr>
              <w:t>Paul Burke</w:t>
            </w:r>
          </w:p>
        </w:tc>
        <w:tc>
          <w:tcPr>
            <w:tcW w:w="2126"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
          <w:p w:rsidRPr="00532CB9" w:rsidR="00BB1F66" w:rsidP="005F5901" w:rsidRDefault="00BB1F66" w14:paraId="0EAA5404" w14:textId="77777777">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color="44546A" w:themeColor="text2" w:sz="8" w:space="0"/>
              <w:left w:val="single" w:color="44546A" w:themeColor="text2" w:sz="8" w:space="0"/>
              <w:bottom w:val="single" w:color="44546A" w:themeColor="text2" w:sz="8" w:space="0"/>
              <w:right w:val="single" w:color="44546A" w:themeColor="text2" w:sz="8" w:space="0"/>
            </w:tcBorders>
            <w:hideMark/>
          </w:tcPr>
          <w:p w:rsidRPr="00532CB9" w:rsidR="00BB1F66" w:rsidP="005F5901" w:rsidRDefault="00BB1F66" w14:paraId="3765D859" w14:textId="47F6D139">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BB1F66" w:rsidRDefault="00BB1F66" w14:paraId="59299F54" w14:textId="77777777">
            <w:pPr>
              <w:cnfStyle w:val="000000000000" w:firstRow="0" w:lastRow="0" w:firstColumn="0" w:lastColumn="0" w:oddVBand="0" w:evenVBand="0" w:oddHBand="0" w:evenHBand="0" w:firstRowFirstColumn="0" w:firstRowLastColumn="0" w:lastRowFirstColumn="0" w:lastRowLastColumn="0"/>
            </w:pPr>
          </w:p>
        </w:tc>
      </w:tr>
      <w:tr w:rsidR="009E0F93" w:rsidTr="009E0F93" w14:paraId="6CD3A25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663068" w14:paraId="19114453" w14:textId="306209F9">
            <w:pPr>
              <w:rPr>
                <w:b w:val="0"/>
              </w:rPr>
            </w:pPr>
            <w:ins w:author="Paul Burke" w:date="2019-11-14T15:50:00Z" w:id="31">
              <w:r>
                <w:rPr>
                  <w:b w:val="0"/>
                </w:rPr>
                <w:t>Abbas Haidar</w:t>
              </w:r>
            </w:ins>
          </w:p>
        </w:tc>
        <w:tc>
          <w:tcPr>
            <w:tcW w:w="2126"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663068" w14:paraId="4676EC88" w14:textId="09F0D03C">
            <w:pPr>
              <w:cnfStyle w:val="000000100000" w:firstRow="0" w:lastRow="0" w:firstColumn="0" w:lastColumn="0" w:oddVBand="0" w:evenVBand="0" w:oddHBand="1" w:evenHBand="0" w:firstRowFirstColumn="0" w:firstRowLastColumn="0" w:lastRowFirstColumn="0" w:lastRowLastColumn="0"/>
            </w:pPr>
            <w:ins w:author="Paul Burke" w:date="2019-11-14T15:50:00Z" w:id="32">
              <w:r>
                <w:t>IT Manager</w:t>
              </w:r>
            </w:ins>
          </w:p>
        </w:tc>
        <w:tc>
          <w:tcPr>
            <w:tcW w:w="2268"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9E0F93" w14:paraId="5B5D0914" w14:textId="77777777">
            <w:pPr>
              <w:cnfStyle w:val="000000100000" w:firstRow="0" w:lastRow="0" w:firstColumn="0" w:lastColumn="0" w:oddVBand="0" w:evenVBand="0" w:oddHBand="1" w:evenHBand="0" w:firstRowFirstColumn="0" w:firstRowLastColumn="0" w:lastRowFirstColumn="0" w:lastRowLastColumn="0"/>
            </w:pPr>
          </w:p>
        </w:tc>
        <w:tc>
          <w:tcPr>
            <w:tcW w:w="2819"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9E0F93" w14:paraId="1B321EC8" w14:textId="77777777">
            <w:pPr>
              <w:cnfStyle w:val="000000100000" w:firstRow="0" w:lastRow="0" w:firstColumn="0" w:lastColumn="0" w:oddVBand="0" w:evenVBand="0" w:oddHBand="1" w:evenHBand="0" w:firstRowFirstColumn="0" w:firstRowLastColumn="0" w:lastRowFirstColumn="0" w:lastRowLastColumn="0"/>
            </w:pPr>
          </w:p>
        </w:tc>
      </w:tr>
      <w:tr w:rsidR="009E0F93" w:rsidTr="009E0F93" w14:paraId="0E884AAE" w14:textId="77777777">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663068" w14:paraId="0E06D818" w14:textId="05BB6F02">
            <w:pPr>
              <w:rPr>
                <w:b w:val="0"/>
              </w:rPr>
            </w:pPr>
            <w:ins w:author="Paul Burke" w:date="2019-11-14T15:51:00Z" w:id="33">
              <w:r>
                <w:rPr>
                  <w:b w:val="0"/>
                </w:rPr>
                <w:t>Dinis Cruz</w:t>
              </w:r>
            </w:ins>
          </w:p>
        </w:tc>
        <w:tc>
          <w:tcPr>
            <w:tcW w:w="2126"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663068" w14:paraId="379CBC1A" w14:textId="75FDE962">
            <w:pPr>
              <w:cnfStyle w:val="000000000000" w:firstRow="0" w:lastRow="0" w:firstColumn="0" w:lastColumn="0" w:oddVBand="0" w:evenVBand="0" w:oddHBand="0" w:evenHBand="0" w:firstRowFirstColumn="0" w:firstRowLastColumn="0" w:lastRowFirstColumn="0" w:lastRowLastColumn="0"/>
            </w:pPr>
            <w:ins w:author="Paul Burke" w:date="2019-11-14T15:51:00Z" w:id="34">
              <w:r>
                <w:t>CISO</w:t>
              </w:r>
            </w:ins>
          </w:p>
        </w:tc>
        <w:tc>
          <w:tcPr>
            <w:tcW w:w="2268"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9E0F93" w14:paraId="12E911CE" w14:textId="77777777">
            <w:pPr>
              <w:cnfStyle w:val="000000000000" w:firstRow="0" w:lastRow="0" w:firstColumn="0" w:lastColumn="0" w:oddVBand="0" w:evenVBand="0" w:oddHBand="0" w:evenHBand="0" w:firstRowFirstColumn="0" w:firstRowLastColumn="0" w:lastRowFirstColumn="0" w:lastRowLastColumn="0"/>
            </w:pPr>
          </w:p>
        </w:tc>
        <w:tc>
          <w:tcPr>
            <w:tcW w:w="2819" w:type="dxa"/>
            <w:tcBorders>
              <w:top w:val="single" w:color="44546A" w:themeColor="text2" w:sz="8" w:space="0"/>
              <w:left w:val="single" w:color="44546A" w:themeColor="text2" w:sz="8" w:space="0"/>
              <w:bottom w:val="single" w:color="44546A" w:themeColor="text2" w:sz="8" w:space="0"/>
              <w:right w:val="single" w:color="44546A" w:themeColor="text2" w:sz="8" w:space="0"/>
            </w:tcBorders>
          </w:tcPr>
          <w:p w:rsidR="009E0F93" w:rsidRDefault="009E0F93" w14:paraId="125CD5F1" w14:textId="77777777">
            <w:pPr>
              <w:cnfStyle w:val="000000000000" w:firstRow="0" w:lastRow="0" w:firstColumn="0" w:lastColumn="0" w:oddVBand="0" w:evenVBand="0" w:oddHBand="0" w:evenHBand="0" w:firstRowFirstColumn="0" w:firstRowLastColumn="0" w:lastRowFirstColumn="0" w:lastRowLastColumn="0"/>
            </w:pPr>
          </w:p>
        </w:tc>
      </w:tr>
    </w:tbl>
    <w:p w:rsidR="009E0F93" w:rsidP="009E0F93" w:rsidRDefault="009E0F93" w14:paraId="1DA5BDAB" w14:textId="77777777"/>
    <w:p w:rsidR="005A5E3D" w:rsidP="009E0F93" w:rsidRDefault="009E0F93" w14:paraId="7A6A1565" w14:textId="77777777">
      <w:pPr>
        <w:pStyle w:val="Heading2"/>
      </w:pPr>
      <w:r>
        <w:t xml:space="preserve"> </w:t>
      </w:r>
    </w:p>
    <w:p w:rsidR="002F6D87" w:rsidP="002F6D87" w:rsidRDefault="002F6D87" w14:paraId="52C3C072" w14:textId="77777777">
      <w:pPr>
        <w:pStyle w:val="Heading1"/>
      </w:pPr>
      <w:r>
        <w:br w:type="page"/>
      </w:r>
    </w:p>
    <w:p w:rsidR="006A6166" w:rsidP="002F6D87" w:rsidRDefault="002F6D87" w14:paraId="3ABABFE3" w14:textId="77777777">
      <w:pPr>
        <w:pStyle w:val="Heading1"/>
      </w:pPr>
      <w:bookmarkStart w:name="_Toc482971152" w:id="35"/>
      <w:bookmarkStart w:name="_Toc482978269" w:id="36"/>
      <w:bookmarkStart w:name="_Toc485298921" w:id="37"/>
      <w:bookmarkStart w:name="_Toc493849873" w:id="38"/>
      <w:bookmarkStart w:name="_Toc493851149" w:id="39"/>
      <w:r>
        <w:t>Contents</w:t>
      </w:r>
      <w:bookmarkEnd w:id="35"/>
      <w:bookmarkEnd w:id="36"/>
      <w:bookmarkEnd w:id="37"/>
      <w:bookmarkEnd w:id="38"/>
      <w:bookmarkEnd w:id="39"/>
    </w:p>
    <w:p w:rsidR="006A73A7" w:rsidP="006A73A7" w:rsidRDefault="006A6166" w14:paraId="29604594" w14:textId="77777777">
      <w:pPr>
        <w:pStyle w:val="NoSpacing"/>
        <w:rPr>
          <w:rFonts w:eastAsiaTheme="minorEastAsia"/>
          <w:noProof/>
          <w:lang w:eastAsia="en-GB"/>
        </w:rPr>
      </w:pPr>
      <w:r>
        <w:fldChar w:fldCharType="begin"/>
      </w:r>
      <w:r>
        <w:instrText xml:space="preserve"> TOC  \* MERGEFORMAT \h  \* MERGEFORMAT </w:instrText>
      </w:r>
      <w:r>
        <w:fldChar w:fldCharType="separate"/>
      </w:r>
    </w:p>
    <w:p w:rsidR="006A73A7" w:rsidRDefault="00CE4782" w14:paraId="6D59F7A2" w14:textId="77777777">
      <w:pPr>
        <w:pStyle w:val="TOC1"/>
        <w:rPr>
          <w:rFonts w:eastAsiaTheme="minorEastAsia" w:cstheme="minorBidi"/>
          <w:noProof/>
          <w:sz w:val="22"/>
          <w:szCs w:val="22"/>
          <w:lang w:eastAsia="en-GB"/>
        </w:rPr>
      </w:pPr>
      <w:hyperlink w:history="1">
        <w:r w:rsidRPr="005C0172" w:rsidR="006A73A7">
          <w:rPr>
            <w:rStyle w:val="Hyperlink"/>
            <w:rFonts w:eastAsiaTheme="majorEastAsia"/>
            <w:noProof/>
          </w:rPr>
          <w:t>1.0 Overview</w:t>
        </w:r>
        <w:r w:rsidR="006A73A7">
          <w:rPr>
            <w:noProof/>
          </w:rPr>
          <w:tab/>
        </w:r>
        <w:r w:rsidR="006A73A7">
          <w:rPr>
            <w:noProof/>
          </w:rPr>
          <w:fldChar w:fldCharType="begin"/>
        </w:r>
        <w:r w:rsidR="006A73A7">
          <w:rPr>
            <w:noProof/>
          </w:rPr>
          <w:instrText xml:space="preserve"> PAGEREF _Toc493851150 \h </w:instrText>
        </w:r>
        <w:r w:rsidR="006A73A7">
          <w:rPr>
            <w:noProof/>
          </w:rPr>
        </w:r>
        <w:r w:rsidR="006A73A7">
          <w:rPr>
            <w:noProof/>
          </w:rPr>
          <w:fldChar w:fldCharType="separate"/>
        </w:r>
        <w:r w:rsidR="00EB05DE">
          <w:rPr>
            <w:noProof/>
          </w:rPr>
          <w:t>4</w:t>
        </w:r>
        <w:r w:rsidR="006A73A7">
          <w:rPr>
            <w:noProof/>
          </w:rPr>
          <w:fldChar w:fldCharType="end"/>
        </w:r>
      </w:hyperlink>
    </w:p>
    <w:p w:rsidR="006A73A7" w:rsidRDefault="00CE4782" w14:paraId="2F7DFCE3" w14:textId="77777777">
      <w:pPr>
        <w:pStyle w:val="TOC1"/>
        <w:rPr>
          <w:rFonts w:eastAsiaTheme="minorEastAsia" w:cstheme="minorBidi"/>
          <w:noProof/>
          <w:sz w:val="22"/>
          <w:szCs w:val="22"/>
          <w:lang w:eastAsia="en-GB"/>
        </w:rPr>
      </w:pPr>
      <w:hyperlink w:history="1">
        <w:r w:rsidRPr="005C0172" w:rsidR="006A73A7">
          <w:rPr>
            <w:rStyle w:val="Hyperlink"/>
            <w:rFonts w:eastAsiaTheme="majorEastAsia"/>
            <w:noProof/>
          </w:rPr>
          <w:t>2.0 Purpose</w:t>
        </w:r>
        <w:r w:rsidR="006A73A7">
          <w:rPr>
            <w:noProof/>
          </w:rPr>
          <w:tab/>
        </w:r>
        <w:r w:rsidR="006A73A7">
          <w:rPr>
            <w:noProof/>
          </w:rPr>
          <w:fldChar w:fldCharType="begin"/>
        </w:r>
        <w:r w:rsidR="006A73A7">
          <w:rPr>
            <w:noProof/>
          </w:rPr>
          <w:instrText xml:space="preserve"> PAGEREF _Toc493851151 \h </w:instrText>
        </w:r>
        <w:r w:rsidR="006A73A7">
          <w:rPr>
            <w:noProof/>
          </w:rPr>
        </w:r>
        <w:r w:rsidR="006A73A7">
          <w:rPr>
            <w:noProof/>
          </w:rPr>
          <w:fldChar w:fldCharType="separate"/>
        </w:r>
        <w:r w:rsidR="00EB05DE">
          <w:rPr>
            <w:noProof/>
          </w:rPr>
          <w:t>4</w:t>
        </w:r>
        <w:r w:rsidR="006A73A7">
          <w:rPr>
            <w:noProof/>
          </w:rPr>
          <w:fldChar w:fldCharType="end"/>
        </w:r>
      </w:hyperlink>
    </w:p>
    <w:p w:rsidR="006A73A7" w:rsidRDefault="00CE4782" w14:paraId="0F5B4DD6" w14:textId="77777777">
      <w:pPr>
        <w:pStyle w:val="TOC1"/>
        <w:rPr>
          <w:rFonts w:eastAsiaTheme="minorEastAsia" w:cstheme="minorBidi"/>
          <w:noProof/>
          <w:sz w:val="22"/>
          <w:szCs w:val="22"/>
          <w:lang w:eastAsia="en-GB"/>
        </w:rPr>
      </w:pPr>
      <w:hyperlink w:history="1">
        <w:r w:rsidRPr="005C0172" w:rsidR="006A73A7">
          <w:rPr>
            <w:rStyle w:val="Hyperlink"/>
            <w:rFonts w:eastAsiaTheme="majorEastAsia"/>
            <w:noProof/>
          </w:rPr>
          <w:t>3.0 Scope</w:t>
        </w:r>
        <w:r w:rsidR="006A73A7">
          <w:rPr>
            <w:noProof/>
          </w:rPr>
          <w:tab/>
        </w:r>
        <w:r w:rsidR="006A73A7">
          <w:rPr>
            <w:noProof/>
          </w:rPr>
          <w:fldChar w:fldCharType="begin"/>
        </w:r>
        <w:r w:rsidR="006A73A7">
          <w:rPr>
            <w:noProof/>
          </w:rPr>
          <w:instrText xml:space="preserve"> PAGEREF _Toc493851152 \h </w:instrText>
        </w:r>
        <w:r w:rsidR="006A73A7">
          <w:rPr>
            <w:noProof/>
          </w:rPr>
        </w:r>
        <w:r w:rsidR="006A73A7">
          <w:rPr>
            <w:noProof/>
          </w:rPr>
          <w:fldChar w:fldCharType="separate"/>
        </w:r>
        <w:r w:rsidR="00EB05DE">
          <w:rPr>
            <w:noProof/>
          </w:rPr>
          <w:t>4</w:t>
        </w:r>
        <w:r w:rsidR="006A73A7">
          <w:rPr>
            <w:noProof/>
          </w:rPr>
          <w:fldChar w:fldCharType="end"/>
        </w:r>
      </w:hyperlink>
    </w:p>
    <w:p w:rsidR="006A73A7" w:rsidRDefault="00CE4782" w14:paraId="3CC5B527" w14:textId="77777777">
      <w:pPr>
        <w:pStyle w:val="TOC1"/>
        <w:rPr>
          <w:rFonts w:eastAsiaTheme="minorEastAsia" w:cstheme="minorBidi"/>
          <w:noProof/>
          <w:sz w:val="22"/>
          <w:szCs w:val="22"/>
          <w:lang w:eastAsia="en-GB"/>
        </w:rPr>
      </w:pPr>
      <w:hyperlink w:history="1">
        <w:r w:rsidRPr="005C0172" w:rsidR="006A73A7">
          <w:rPr>
            <w:rStyle w:val="Hyperlink"/>
            <w:rFonts w:eastAsiaTheme="majorEastAsia"/>
            <w:noProof/>
          </w:rPr>
          <w:t>4.0 Policy</w:t>
        </w:r>
        <w:r w:rsidR="006A73A7">
          <w:rPr>
            <w:noProof/>
          </w:rPr>
          <w:tab/>
        </w:r>
        <w:r w:rsidR="006A73A7">
          <w:rPr>
            <w:noProof/>
          </w:rPr>
          <w:fldChar w:fldCharType="begin"/>
        </w:r>
        <w:r w:rsidR="006A73A7">
          <w:rPr>
            <w:noProof/>
          </w:rPr>
          <w:instrText xml:space="preserve"> PAGEREF _Toc493851153 \h </w:instrText>
        </w:r>
        <w:r w:rsidR="006A73A7">
          <w:rPr>
            <w:noProof/>
          </w:rPr>
        </w:r>
        <w:r w:rsidR="006A73A7">
          <w:rPr>
            <w:noProof/>
          </w:rPr>
          <w:fldChar w:fldCharType="separate"/>
        </w:r>
        <w:r w:rsidR="00EB05DE">
          <w:rPr>
            <w:noProof/>
          </w:rPr>
          <w:t>5</w:t>
        </w:r>
        <w:r w:rsidR="006A73A7">
          <w:rPr>
            <w:noProof/>
          </w:rPr>
          <w:fldChar w:fldCharType="end"/>
        </w:r>
      </w:hyperlink>
    </w:p>
    <w:p w:rsidR="006A73A7" w:rsidRDefault="00CE4782" w14:paraId="07C36BAB"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 E-mail and Messaging Use</w:t>
        </w:r>
        <w:r w:rsidR="006A73A7">
          <w:rPr>
            <w:noProof/>
          </w:rPr>
          <w:tab/>
        </w:r>
        <w:r w:rsidR="006A73A7">
          <w:rPr>
            <w:noProof/>
          </w:rPr>
          <w:fldChar w:fldCharType="begin"/>
        </w:r>
        <w:r w:rsidR="006A73A7">
          <w:rPr>
            <w:noProof/>
          </w:rPr>
          <w:instrText xml:space="preserve"> PAGEREF _Toc493851154 \h </w:instrText>
        </w:r>
        <w:r w:rsidR="006A73A7">
          <w:rPr>
            <w:noProof/>
          </w:rPr>
        </w:r>
        <w:r w:rsidR="006A73A7">
          <w:rPr>
            <w:noProof/>
          </w:rPr>
          <w:fldChar w:fldCharType="separate"/>
        </w:r>
        <w:r w:rsidR="00EB05DE">
          <w:rPr>
            <w:noProof/>
          </w:rPr>
          <w:t>5</w:t>
        </w:r>
        <w:r w:rsidR="006A73A7">
          <w:rPr>
            <w:noProof/>
          </w:rPr>
          <w:fldChar w:fldCharType="end"/>
        </w:r>
      </w:hyperlink>
    </w:p>
    <w:p w:rsidR="006A73A7" w:rsidRDefault="00CE4782" w14:paraId="6F063212"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4.2 Confidentiality</w:t>
        </w:r>
        <w:r w:rsidR="006A73A7">
          <w:rPr>
            <w:noProof/>
          </w:rPr>
          <w:tab/>
        </w:r>
        <w:r w:rsidR="006A73A7">
          <w:rPr>
            <w:noProof/>
          </w:rPr>
          <w:fldChar w:fldCharType="begin"/>
        </w:r>
        <w:r w:rsidR="006A73A7">
          <w:rPr>
            <w:noProof/>
          </w:rPr>
          <w:instrText xml:space="preserve"> PAGEREF _Toc493851155 \h </w:instrText>
        </w:r>
        <w:r w:rsidR="006A73A7">
          <w:rPr>
            <w:noProof/>
          </w:rPr>
        </w:r>
        <w:r w:rsidR="006A73A7">
          <w:rPr>
            <w:noProof/>
          </w:rPr>
          <w:fldChar w:fldCharType="separate"/>
        </w:r>
        <w:r w:rsidR="00EB05DE">
          <w:rPr>
            <w:noProof/>
          </w:rPr>
          <w:t>5</w:t>
        </w:r>
        <w:r w:rsidR="006A73A7">
          <w:rPr>
            <w:noProof/>
          </w:rPr>
          <w:fldChar w:fldCharType="end"/>
        </w:r>
      </w:hyperlink>
    </w:p>
    <w:p w:rsidR="006A73A7" w:rsidRDefault="00CE4782" w14:paraId="5BBBCA28"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4.3 Network Access</w:t>
        </w:r>
        <w:r w:rsidR="006A73A7">
          <w:rPr>
            <w:noProof/>
          </w:rPr>
          <w:tab/>
        </w:r>
        <w:r w:rsidR="006A73A7">
          <w:rPr>
            <w:noProof/>
          </w:rPr>
          <w:fldChar w:fldCharType="begin"/>
        </w:r>
        <w:r w:rsidR="006A73A7">
          <w:rPr>
            <w:noProof/>
          </w:rPr>
          <w:instrText xml:space="preserve"> PAGEREF _Toc493851156 \h </w:instrText>
        </w:r>
        <w:r w:rsidR="006A73A7">
          <w:rPr>
            <w:noProof/>
          </w:rPr>
        </w:r>
        <w:r w:rsidR="006A73A7">
          <w:rPr>
            <w:noProof/>
          </w:rPr>
          <w:fldChar w:fldCharType="separate"/>
        </w:r>
        <w:r w:rsidR="00EB05DE">
          <w:rPr>
            <w:noProof/>
          </w:rPr>
          <w:t>5</w:t>
        </w:r>
        <w:r w:rsidR="006A73A7">
          <w:rPr>
            <w:noProof/>
          </w:rPr>
          <w:fldChar w:fldCharType="end"/>
        </w:r>
      </w:hyperlink>
    </w:p>
    <w:p w:rsidR="006A73A7" w:rsidRDefault="00CE4782" w14:paraId="4E4756D8"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4.4 Unacceptable Use [requires HR input]</w:t>
        </w:r>
        <w:r w:rsidR="006A73A7">
          <w:rPr>
            <w:noProof/>
          </w:rPr>
          <w:tab/>
        </w:r>
        <w:r w:rsidR="006A73A7">
          <w:rPr>
            <w:noProof/>
          </w:rPr>
          <w:fldChar w:fldCharType="begin"/>
        </w:r>
        <w:r w:rsidR="006A73A7">
          <w:rPr>
            <w:noProof/>
          </w:rPr>
          <w:instrText xml:space="preserve"> PAGEREF _Toc493851157 \h </w:instrText>
        </w:r>
        <w:r w:rsidR="006A73A7">
          <w:rPr>
            <w:noProof/>
          </w:rPr>
        </w:r>
        <w:r w:rsidR="006A73A7">
          <w:rPr>
            <w:noProof/>
          </w:rPr>
          <w:fldChar w:fldCharType="separate"/>
        </w:r>
        <w:r w:rsidR="00EB05DE">
          <w:rPr>
            <w:noProof/>
          </w:rPr>
          <w:t>6</w:t>
        </w:r>
        <w:r w:rsidR="006A73A7">
          <w:rPr>
            <w:noProof/>
          </w:rPr>
          <w:fldChar w:fldCharType="end"/>
        </w:r>
      </w:hyperlink>
    </w:p>
    <w:p w:rsidR="006A73A7" w:rsidRDefault="00CE4782" w14:paraId="21DB6F0B"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4.5 Blogging and Social Networking</w:t>
        </w:r>
        <w:r w:rsidR="006A73A7">
          <w:rPr>
            <w:noProof/>
          </w:rPr>
          <w:tab/>
        </w:r>
        <w:r w:rsidR="006A73A7">
          <w:rPr>
            <w:noProof/>
          </w:rPr>
          <w:fldChar w:fldCharType="begin"/>
        </w:r>
        <w:r w:rsidR="006A73A7">
          <w:rPr>
            <w:noProof/>
          </w:rPr>
          <w:instrText xml:space="preserve"> PAGEREF _Toc493851158 \h </w:instrText>
        </w:r>
        <w:r w:rsidR="006A73A7">
          <w:rPr>
            <w:noProof/>
          </w:rPr>
        </w:r>
        <w:r w:rsidR="006A73A7">
          <w:rPr>
            <w:noProof/>
          </w:rPr>
          <w:fldChar w:fldCharType="separate"/>
        </w:r>
        <w:r w:rsidR="00EB05DE">
          <w:rPr>
            <w:noProof/>
          </w:rPr>
          <w:t>6</w:t>
        </w:r>
        <w:r w:rsidR="006A73A7">
          <w:rPr>
            <w:noProof/>
          </w:rPr>
          <w:fldChar w:fldCharType="end"/>
        </w:r>
      </w:hyperlink>
    </w:p>
    <w:p w:rsidR="006A73A7" w:rsidRDefault="00CE4782" w14:paraId="7A3FB2EA"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4.6 Instant Messaging</w:t>
        </w:r>
        <w:r w:rsidR="006A73A7">
          <w:rPr>
            <w:noProof/>
          </w:rPr>
          <w:tab/>
        </w:r>
        <w:r w:rsidR="006A73A7">
          <w:rPr>
            <w:noProof/>
          </w:rPr>
          <w:fldChar w:fldCharType="begin"/>
        </w:r>
        <w:r w:rsidR="006A73A7">
          <w:rPr>
            <w:noProof/>
          </w:rPr>
          <w:instrText xml:space="preserve"> PAGEREF _Toc493851159 \h </w:instrText>
        </w:r>
        <w:r w:rsidR="006A73A7">
          <w:rPr>
            <w:noProof/>
          </w:rPr>
        </w:r>
        <w:r w:rsidR="006A73A7">
          <w:rPr>
            <w:noProof/>
          </w:rPr>
          <w:fldChar w:fldCharType="separate"/>
        </w:r>
        <w:r w:rsidR="00EB05DE">
          <w:rPr>
            <w:noProof/>
          </w:rPr>
          <w:t>7</w:t>
        </w:r>
        <w:r w:rsidR="006A73A7">
          <w:rPr>
            <w:noProof/>
          </w:rPr>
          <w:fldChar w:fldCharType="end"/>
        </w:r>
      </w:hyperlink>
    </w:p>
    <w:p w:rsidR="006A73A7" w:rsidRDefault="00CE4782" w14:paraId="78BFA481"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4.7 Overuse</w:t>
        </w:r>
        <w:r w:rsidR="006A73A7">
          <w:rPr>
            <w:noProof/>
          </w:rPr>
          <w:tab/>
        </w:r>
        <w:r w:rsidR="006A73A7">
          <w:rPr>
            <w:noProof/>
          </w:rPr>
          <w:fldChar w:fldCharType="begin"/>
        </w:r>
        <w:r w:rsidR="006A73A7">
          <w:rPr>
            <w:noProof/>
          </w:rPr>
          <w:instrText xml:space="preserve"> PAGEREF _Toc493851160 \h </w:instrText>
        </w:r>
        <w:r w:rsidR="006A73A7">
          <w:rPr>
            <w:noProof/>
          </w:rPr>
        </w:r>
        <w:r w:rsidR="006A73A7">
          <w:rPr>
            <w:noProof/>
          </w:rPr>
          <w:fldChar w:fldCharType="separate"/>
        </w:r>
        <w:r w:rsidR="00EB05DE">
          <w:rPr>
            <w:noProof/>
          </w:rPr>
          <w:t>7</w:t>
        </w:r>
        <w:r w:rsidR="006A73A7">
          <w:rPr>
            <w:noProof/>
          </w:rPr>
          <w:fldChar w:fldCharType="end"/>
        </w:r>
      </w:hyperlink>
    </w:p>
    <w:p w:rsidR="006A73A7" w:rsidRDefault="00CE4782" w14:paraId="6B16DF79"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4.8 Internet Usage</w:t>
        </w:r>
        <w:r w:rsidR="006A73A7">
          <w:rPr>
            <w:noProof/>
          </w:rPr>
          <w:tab/>
        </w:r>
        <w:r w:rsidR="006A73A7">
          <w:rPr>
            <w:noProof/>
          </w:rPr>
          <w:fldChar w:fldCharType="begin"/>
        </w:r>
        <w:r w:rsidR="006A73A7">
          <w:rPr>
            <w:noProof/>
          </w:rPr>
          <w:instrText xml:space="preserve"> PAGEREF _Toc493851161 \h </w:instrText>
        </w:r>
        <w:r w:rsidR="006A73A7">
          <w:rPr>
            <w:noProof/>
          </w:rPr>
        </w:r>
        <w:r w:rsidR="006A73A7">
          <w:rPr>
            <w:noProof/>
          </w:rPr>
          <w:fldChar w:fldCharType="separate"/>
        </w:r>
        <w:r w:rsidR="00EB05DE">
          <w:rPr>
            <w:noProof/>
          </w:rPr>
          <w:t>7</w:t>
        </w:r>
        <w:r w:rsidR="006A73A7">
          <w:rPr>
            <w:noProof/>
          </w:rPr>
          <w:fldChar w:fldCharType="end"/>
        </w:r>
      </w:hyperlink>
    </w:p>
    <w:p w:rsidR="006A73A7" w:rsidRDefault="00CE4782" w14:paraId="67881379"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4.9 Copyright Infringement</w:t>
        </w:r>
        <w:r w:rsidR="006A73A7">
          <w:rPr>
            <w:noProof/>
          </w:rPr>
          <w:tab/>
        </w:r>
        <w:r w:rsidR="006A73A7">
          <w:rPr>
            <w:noProof/>
          </w:rPr>
          <w:fldChar w:fldCharType="begin"/>
        </w:r>
        <w:r w:rsidR="006A73A7">
          <w:rPr>
            <w:noProof/>
          </w:rPr>
          <w:instrText xml:space="preserve"> PAGEREF _Toc493851162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6A600629"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4.10 Peer-to-Peer File Sharing</w:t>
        </w:r>
        <w:r w:rsidR="006A73A7">
          <w:rPr>
            <w:noProof/>
          </w:rPr>
          <w:tab/>
        </w:r>
        <w:r w:rsidR="006A73A7">
          <w:rPr>
            <w:noProof/>
          </w:rPr>
          <w:fldChar w:fldCharType="begin"/>
        </w:r>
        <w:r w:rsidR="006A73A7">
          <w:rPr>
            <w:noProof/>
          </w:rPr>
          <w:instrText xml:space="preserve"> PAGEREF _Toc493851163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00D940BE"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4.11 Streaming Media</w:t>
        </w:r>
        <w:r w:rsidR="006A73A7">
          <w:rPr>
            <w:noProof/>
          </w:rPr>
          <w:tab/>
        </w:r>
        <w:r w:rsidR="006A73A7">
          <w:rPr>
            <w:noProof/>
          </w:rPr>
          <w:fldChar w:fldCharType="begin"/>
        </w:r>
        <w:r w:rsidR="006A73A7">
          <w:rPr>
            <w:noProof/>
          </w:rPr>
          <w:instrText xml:space="preserve"> PAGEREF _Toc493851164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29957771"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4.12 Monitoring and Privacy</w:t>
        </w:r>
        <w:r w:rsidR="006A73A7">
          <w:rPr>
            <w:noProof/>
          </w:rPr>
          <w:tab/>
        </w:r>
        <w:r w:rsidR="006A73A7">
          <w:rPr>
            <w:noProof/>
          </w:rPr>
          <w:fldChar w:fldCharType="begin"/>
        </w:r>
        <w:r w:rsidR="006A73A7">
          <w:rPr>
            <w:noProof/>
          </w:rPr>
          <w:instrText xml:space="preserve"> PAGEREF _Toc493851165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6613E94A"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4.13 Bandwidth Usage</w:t>
        </w:r>
        <w:r w:rsidR="006A73A7">
          <w:rPr>
            <w:noProof/>
          </w:rPr>
          <w:tab/>
        </w:r>
        <w:r w:rsidR="006A73A7">
          <w:rPr>
            <w:noProof/>
          </w:rPr>
          <w:fldChar w:fldCharType="begin"/>
        </w:r>
        <w:r w:rsidR="006A73A7">
          <w:rPr>
            <w:noProof/>
          </w:rPr>
          <w:instrText xml:space="preserve"> PAGEREF _Toc493851166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24E9ACEA"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4.14 Personal Usage</w:t>
        </w:r>
        <w:r w:rsidR="006A73A7">
          <w:rPr>
            <w:noProof/>
          </w:rPr>
          <w:tab/>
        </w:r>
        <w:r w:rsidR="006A73A7">
          <w:rPr>
            <w:noProof/>
          </w:rPr>
          <w:fldChar w:fldCharType="begin"/>
        </w:r>
        <w:r w:rsidR="006A73A7">
          <w:rPr>
            <w:noProof/>
          </w:rPr>
          <w:instrText xml:space="preserve"> PAGEREF _Toc493851167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339B53E4"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4.15 Remote Desktop Access</w:t>
        </w:r>
        <w:r w:rsidR="006A73A7">
          <w:rPr>
            <w:noProof/>
          </w:rPr>
          <w:tab/>
        </w:r>
        <w:r w:rsidR="006A73A7">
          <w:rPr>
            <w:noProof/>
          </w:rPr>
          <w:fldChar w:fldCharType="begin"/>
        </w:r>
        <w:r w:rsidR="006A73A7">
          <w:rPr>
            <w:noProof/>
          </w:rPr>
          <w:instrText xml:space="preserve"> PAGEREF _Toc493851168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68EE2539"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4.16 Circumvention of Security</w:t>
        </w:r>
        <w:r w:rsidR="006A73A7">
          <w:rPr>
            <w:noProof/>
          </w:rPr>
          <w:tab/>
        </w:r>
        <w:r w:rsidR="006A73A7">
          <w:rPr>
            <w:noProof/>
          </w:rPr>
          <w:fldChar w:fldCharType="begin"/>
        </w:r>
        <w:r w:rsidR="006A73A7">
          <w:rPr>
            <w:noProof/>
          </w:rPr>
          <w:instrText xml:space="preserve"> PAGEREF _Toc493851169 \h </w:instrText>
        </w:r>
        <w:r w:rsidR="006A73A7">
          <w:rPr>
            <w:noProof/>
          </w:rPr>
        </w:r>
        <w:r w:rsidR="006A73A7">
          <w:rPr>
            <w:noProof/>
          </w:rPr>
          <w:fldChar w:fldCharType="separate"/>
        </w:r>
        <w:r w:rsidR="00EB05DE">
          <w:rPr>
            <w:noProof/>
          </w:rPr>
          <w:t>8</w:t>
        </w:r>
        <w:r w:rsidR="006A73A7">
          <w:rPr>
            <w:noProof/>
          </w:rPr>
          <w:fldChar w:fldCharType="end"/>
        </w:r>
      </w:hyperlink>
    </w:p>
    <w:p w:rsidR="006A73A7" w:rsidRDefault="00CE4782" w14:paraId="1316DBEB"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4.17 Use for Illegal Activities</w:t>
        </w:r>
        <w:r w:rsidR="006A73A7">
          <w:rPr>
            <w:noProof/>
          </w:rPr>
          <w:tab/>
        </w:r>
        <w:r w:rsidR="006A73A7">
          <w:rPr>
            <w:noProof/>
          </w:rPr>
          <w:fldChar w:fldCharType="begin"/>
        </w:r>
        <w:r w:rsidR="006A73A7">
          <w:rPr>
            <w:noProof/>
          </w:rPr>
          <w:instrText xml:space="preserve"> PAGEREF _Toc493851170 \h </w:instrText>
        </w:r>
        <w:r w:rsidR="006A73A7">
          <w:rPr>
            <w:noProof/>
          </w:rPr>
        </w:r>
        <w:r w:rsidR="006A73A7">
          <w:rPr>
            <w:noProof/>
          </w:rPr>
          <w:fldChar w:fldCharType="separate"/>
        </w:r>
        <w:r w:rsidR="00EB05DE">
          <w:rPr>
            <w:noProof/>
          </w:rPr>
          <w:t>9</w:t>
        </w:r>
        <w:r w:rsidR="006A73A7">
          <w:rPr>
            <w:noProof/>
          </w:rPr>
          <w:fldChar w:fldCharType="end"/>
        </w:r>
      </w:hyperlink>
    </w:p>
    <w:p w:rsidR="006A73A7" w:rsidRDefault="00CE4782" w14:paraId="6EFF8289"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4.18 Non-Company-Owned Equipment</w:t>
        </w:r>
        <w:r w:rsidR="006A73A7">
          <w:rPr>
            <w:noProof/>
          </w:rPr>
          <w:tab/>
        </w:r>
        <w:r w:rsidR="006A73A7">
          <w:rPr>
            <w:noProof/>
          </w:rPr>
          <w:fldChar w:fldCharType="begin"/>
        </w:r>
        <w:r w:rsidR="006A73A7">
          <w:rPr>
            <w:noProof/>
          </w:rPr>
          <w:instrText xml:space="preserve"> PAGEREF _Toc493851171 \h </w:instrText>
        </w:r>
        <w:r w:rsidR="006A73A7">
          <w:rPr>
            <w:noProof/>
          </w:rPr>
        </w:r>
        <w:r w:rsidR="006A73A7">
          <w:rPr>
            <w:noProof/>
          </w:rPr>
          <w:fldChar w:fldCharType="separate"/>
        </w:r>
        <w:r w:rsidR="00EB05DE">
          <w:rPr>
            <w:noProof/>
          </w:rPr>
          <w:t>9</w:t>
        </w:r>
        <w:r w:rsidR="006A73A7">
          <w:rPr>
            <w:noProof/>
          </w:rPr>
          <w:fldChar w:fldCharType="end"/>
        </w:r>
      </w:hyperlink>
    </w:p>
    <w:p w:rsidR="006A73A7" w:rsidRDefault="00CE4782" w14:paraId="5B3FBC80"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4.19 Personal Storage Media</w:t>
        </w:r>
        <w:r w:rsidR="006A73A7">
          <w:rPr>
            <w:noProof/>
          </w:rPr>
          <w:tab/>
        </w:r>
        <w:r w:rsidR="006A73A7">
          <w:rPr>
            <w:noProof/>
          </w:rPr>
          <w:fldChar w:fldCharType="begin"/>
        </w:r>
        <w:r w:rsidR="006A73A7">
          <w:rPr>
            <w:noProof/>
          </w:rPr>
          <w:instrText xml:space="preserve"> PAGEREF _Toc493851172 \h </w:instrText>
        </w:r>
        <w:r w:rsidR="006A73A7">
          <w:rPr>
            <w:noProof/>
          </w:rPr>
        </w:r>
        <w:r w:rsidR="006A73A7">
          <w:rPr>
            <w:noProof/>
          </w:rPr>
          <w:fldChar w:fldCharType="separate"/>
        </w:r>
        <w:r w:rsidR="00EB05DE">
          <w:rPr>
            <w:noProof/>
          </w:rPr>
          <w:t>9</w:t>
        </w:r>
        <w:r w:rsidR="006A73A7">
          <w:rPr>
            <w:noProof/>
          </w:rPr>
          <w:fldChar w:fldCharType="end"/>
        </w:r>
      </w:hyperlink>
    </w:p>
    <w:p w:rsidR="006A73A7" w:rsidRDefault="00CE4782" w14:paraId="372F68B8"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4.20 Software Installation</w:t>
        </w:r>
        <w:r w:rsidR="006A73A7">
          <w:rPr>
            <w:noProof/>
          </w:rPr>
          <w:tab/>
        </w:r>
        <w:r w:rsidR="006A73A7">
          <w:rPr>
            <w:noProof/>
          </w:rPr>
          <w:fldChar w:fldCharType="begin"/>
        </w:r>
        <w:r w:rsidR="006A73A7">
          <w:rPr>
            <w:noProof/>
          </w:rPr>
          <w:instrText xml:space="preserve"> PAGEREF _Toc493851173 \h </w:instrText>
        </w:r>
        <w:r w:rsidR="006A73A7">
          <w:rPr>
            <w:noProof/>
          </w:rPr>
        </w:r>
        <w:r w:rsidR="006A73A7">
          <w:rPr>
            <w:noProof/>
          </w:rPr>
          <w:fldChar w:fldCharType="separate"/>
        </w:r>
        <w:r w:rsidR="00EB05DE">
          <w:rPr>
            <w:noProof/>
          </w:rPr>
          <w:t>9</w:t>
        </w:r>
        <w:r w:rsidR="006A73A7">
          <w:rPr>
            <w:noProof/>
          </w:rPr>
          <w:fldChar w:fldCharType="end"/>
        </w:r>
      </w:hyperlink>
    </w:p>
    <w:p w:rsidR="006A73A7" w:rsidRDefault="00CE4782" w14:paraId="30D13C1A"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4.21 Reporting of Security Incident</w:t>
        </w:r>
        <w:r w:rsidR="006A73A7">
          <w:rPr>
            <w:noProof/>
          </w:rPr>
          <w:tab/>
        </w:r>
        <w:r w:rsidR="006A73A7">
          <w:rPr>
            <w:noProof/>
          </w:rPr>
          <w:fldChar w:fldCharType="begin"/>
        </w:r>
        <w:r w:rsidR="006A73A7">
          <w:rPr>
            <w:noProof/>
          </w:rPr>
          <w:instrText xml:space="preserve"> PAGEREF _Toc493851174 \h </w:instrText>
        </w:r>
        <w:r w:rsidR="006A73A7">
          <w:rPr>
            <w:noProof/>
          </w:rPr>
        </w:r>
        <w:r w:rsidR="006A73A7">
          <w:rPr>
            <w:noProof/>
          </w:rPr>
          <w:fldChar w:fldCharType="separate"/>
        </w:r>
        <w:r w:rsidR="00EB05DE">
          <w:rPr>
            <w:noProof/>
          </w:rPr>
          <w:t>9</w:t>
        </w:r>
        <w:r w:rsidR="006A73A7">
          <w:rPr>
            <w:noProof/>
          </w:rPr>
          <w:fldChar w:fldCharType="end"/>
        </w:r>
      </w:hyperlink>
    </w:p>
    <w:p w:rsidR="006A73A7" w:rsidRDefault="00CE4782" w14:paraId="65FB8271"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4.22 Applicability of Other Policies</w:t>
        </w:r>
        <w:r w:rsidR="006A73A7">
          <w:rPr>
            <w:noProof/>
          </w:rPr>
          <w:tab/>
        </w:r>
        <w:r w:rsidR="006A73A7">
          <w:rPr>
            <w:noProof/>
          </w:rPr>
          <w:fldChar w:fldCharType="begin"/>
        </w:r>
        <w:r w:rsidR="006A73A7">
          <w:rPr>
            <w:noProof/>
          </w:rPr>
          <w:instrText xml:space="preserve"> PAGEREF _Toc493851175 \h </w:instrText>
        </w:r>
        <w:r w:rsidR="006A73A7">
          <w:rPr>
            <w:noProof/>
          </w:rPr>
        </w:r>
        <w:r w:rsidR="006A73A7">
          <w:rPr>
            <w:noProof/>
          </w:rPr>
          <w:fldChar w:fldCharType="separate"/>
        </w:r>
        <w:r w:rsidR="00EB05DE">
          <w:rPr>
            <w:noProof/>
          </w:rPr>
          <w:t>10</w:t>
        </w:r>
        <w:r w:rsidR="006A73A7">
          <w:rPr>
            <w:noProof/>
          </w:rPr>
          <w:fldChar w:fldCharType="end"/>
        </w:r>
      </w:hyperlink>
    </w:p>
    <w:p w:rsidR="006A73A7" w:rsidRDefault="00CE4782" w14:paraId="7CC81073"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5.0 Enforcement</w:t>
        </w:r>
        <w:r w:rsidR="006A73A7">
          <w:rPr>
            <w:noProof/>
          </w:rPr>
          <w:tab/>
        </w:r>
        <w:r w:rsidR="006A73A7">
          <w:rPr>
            <w:noProof/>
          </w:rPr>
          <w:fldChar w:fldCharType="begin"/>
        </w:r>
        <w:r w:rsidR="006A73A7">
          <w:rPr>
            <w:noProof/>
          </w:rPr>
          <w:instrText xml:space="preserve"> PAGEREF _Toc493851176 \h </w:instrText>
        </w:r>
        <w:r w:rsidR="006A73A7">
          <w:rPr>
            <w:noProof/>
          </w:rPr>
        </w:r>
        <w:r w:rsidR="006A73A7">
          <w:rPr>
            <w:noProof/>
          </w:rPr>
          <w:fldChar w:fldCharType="separate"/>
        </w:r>
        <w:r w:rsidR="00EB05DE">
          <w:rPr>
            <w:noProof/>
          </w:rPr>
          <w:t>10</w:t>
        </w:r>
        <w:r w:rsidR="006A73A7">
          <w:rPr>
            <w:noProof/>
          </w:rPr>
          <w:fldChar w:fldCharType="end"/>
        </w:r>
      </w:hyperlink>
    </w:p>
    <w:p w:rsidR="006A73A7" w:rsidRDefault="00CE4782" w14:paraId="222BFF18" w14:textId="77777777">
      <w:pPr>
        <w:pStyle w:val="TOC2"/>
        <w:rPr>
          <w:rFonts w:eastAsiaTheme="minorEastAsia" w:cstheme="minorBidi"/>
          <w:noProof/>
          <w:sz w:val="22"/>
          <w:szCs w:val="22"/>
          <w:lang w:eastAsia="en-GB"/>
        </w:rPr>
      </w:pPr>
      <w:hyperlink w:history="1">
        <w:r w:rsidRPr="005C0172" w:rsidR="006A73A7">
          <w:rPr>
            <w:rStyle w:val="Hyperlink"/>
            <w:rFonts w:eastAsiaTheme="majorEastAsia"/>
            <w:noProof/>
          </w:rPr>
          <w:t>6.0 Definitions</w:t>
        </w:r>
        <w:r w:rsidR="006A73A7">
          <w:rPr>
            <w:noProof/>
          </w:rPr>
          <w:tab/>
        </w:r>
        <w:r w:rsidR="006A73A7">
          <w:rPr>
            <w:noProof/>
          </w:rPr>
          <w:fldChar w:fldCharType="begin"/>
        </w:r>
        <w:r w:rsidR="006A73A7">
          <w:rPr>
            <w:noProof/>
          </w:rPr>
          <w:instrText xml:space="preserve"> PAGEREF _Toc493851177 \h </w:instrText>
        </w:r>
        <w:r w:rsidR="006A73A7">
          <w:rPr>
            <w:noProof/>
          </w:rPr>
        </w:r>
        <w:r w:rsidR="006A73A7">
          <w:rPr>
            <w:noProof/>
          </w:rPr>
          <w:fldChar w:fldCharType="separate"/>
        </w:r>
        <w:r w:rsidR="00EB05DE">
          <w:rPr>
            <w:noProof/>
          </w:rPr>
          <w:t>10</w:t>
        </w:r>
        <w:r w:rsidR="006A73A7">
          <w:rPr>
            <w:noProof/>
          </w:rPr>
          <w:fldChar w:fldCharType="end"/>
        </w:r>
      </w:hyperlink>
    </w:p>
    <w:p w:rsidR="00285267" w:rsidP="0062442D" w:rsidRDefault="006A6166" w14:paraId="0CE6042E" w14:textId="77777777">
      <w:pPr>
        <w:pStyle w:val="Heading3"/>
      </w:pPr>
      <w:r>
        <w:fldChar w:fldCharType="end"/>
      </w:r>
      <w:bookmarkStart w:name="_Toc467494323" w:id="40"/>
      <w:bookmarkStart w:name="_Ref482970839" w:id="41"/>
      <w:bookmarkStart w:name="_Ref482970863" w:id="42"/>
      <w:bookmarkStart w:name="_Ref482970864" w:id="43"/>
      <w:bookmarkStart w:name="_Ref482971032" w:id="44"/>
    </w:p>
    <w:bookmarkEnd w:id="40"/>
    <w:bookmarkEnd w:id="41"/>
    <w:bookmarkEnd w:id="42"/>
    <w:bookmarkEnd w:id="43"/>
    <w:bookmarkEnd w:id="44"/>
    <w:p w:rsidR="006A73A7" w:rsidRDefault="006A73A7" w14:paraId="6F3AFE9F" w14:textId="77777777">
      <w:r>
        <w:br w:type="page"/>
      </w:r>
    </w:p>
    <w:p w:rsidR="00E91B61" w:rsidP="00E91B61" w:rsidRDefault="00E91B61" w14:paraId="45471684" w14:textId="77777777">
      <w:pPr>
        <w:pStyle w:val="NoSpacing"/>
      </w:pPr>
      <w:r>
        <w:t>Glasswall is hereinafter referred to as "the company."</w:t>
      </w:r>
    </w:p>
    <w:p w:rsidR="00E91B61" w:rsidP="00E91B61" w:rsidRDefault="00E91B61" w14:paraId="5337B06D" w14:textId="77777777">
      <w:pPr>
        <w:pStyle w:val="NoSpacing"/>
      </w:pPr>
    </w:p>
    <w:p w:rsidR="00E91B61" w:rsidP="00E91B61" w:rsidRDefault="00E91B61" w14:paraId="1A7823B6" w14:textId="77777777">
      <w:pPr>
        <w:pStyle w:val="Heading1"/>
      </w:pPr>
      <w:bookmarkStart w:name="_Toc493851150" w:id="45"/>
      <w:r>
        <w:t>1.0 Overview</w:t>
      </w:r>
      <w:bookmarkEnd w:id="45"/>
    </w:p>
    <w:p w:rsidR="00E91B61" w:rsidP="00E91B61" w:rsidRDefault="00E91B61" w14:paraId="0DFEB5FE" w14:textId="77777777">
      <w:pPr>
        <w:pStyle w:val="NoSpacing"/>
      </w:pPr>
      <w:r>
        <w:t>Since inappropriate use of company IT resources exposes the company to risk, it is important to outline what is permitted and what is prohibited.</w:t>
      </w:r>
    </w:p>
    <w:p w:rsidR="00E91B61" w:rsidP="00E91B61" w:rsidRDefault="00E91B61" w14:paraId="7F987F93" w14:textId="77777777">
      <w:pPr>
        <w:pStyle w:val="NoSpacing"/>
      </w:pPr>
    </w:p>
    <w:p w:rsidR="00E91B61" w:rsidP="00E91B61" w:rsidRDefault="00E91B61" w14:paraId="18633459" w14:textId="77777777">
      <w:pPr>
        <w:pStyle w:val="Heading1"/>
      </w:pPr>
      <w:bookmarkStart w:name="_Toc493851151" w:id="46"/>
      <w:r>
        <w:t>2.0 Purpose</w:t>
      </w:r>
      <w:bookmarkEnd w:id="46"/>
    </w:p>
    <w:p w:rsidR="00E91B61" w:rsidP="00E91B61" w:rsidRDefault="00E91B61" w14:paraId="30DBFD3F" w14:textId="77777777">
      <w:pPr>
        <w:pStyle w:val="NoSpacing"/>
      </w:pPr>
      <w:r>
        <w:t>This Acceptable Use Policy is intended to provide a framework for use of the company’s IT resources.  It should be interpreted such that is has the widest application, and thus includes new technologies and services that may not be explicitly referred to.</w:t>
      </w:r>
    </w:p>
    <w:p w:rsidR="00E91B61" w:rsidP="00E91B61" w:rsidRDefault="00E91B61" w14:paraId="028F153C" w14:textId="77777777">
      <w:pPr>
        <w:pStyle w:val="Heading1"/>
      </w:pPr>
      <w:bookmarkStart w:name="_Toc493851152" w:id="47"/>
      <w:r>
        <w:t>3.0 Scope</w:t>
      </w:r>
      <w:bookmarkEnd w:id="47"/>
    </w:p>
    <w:p w:rsidR="00E91B61" w:rsidP="00E91B61" w:rsidRDefault="00E91B61" w14:paraId="462E4CE1" w14:textId="77777777">
      <w:pPr>
        <w:pStyle w:val="NoSpacing"/>
      </w:pPr>
      <w:r>
        <w:t>The scope of this policy includes any and all use of company IT resources, including but not limited to, computer systems, email, the network, and Internet connections.</w:t>
      </w:r>
    </w:p>
    <w:p w:rsidR="00E91B61" w:rsidP="00E91B61" w:rsidRDefault="00E91B61" w14:paraId="7948226A" w14:textId="77777777">
      <w:pPr>
        <w:pStyle w:val="NoSpacing"/>
      </w:pPr>
    </w:p>
    <w:p w:rsidR="00E91B61" w:rsidRDefault="00E91B61" w14:paraId="5F5D22B5" w14:textId="77777777">
      <w:pPr>
        <w:rPr>
          <w:rFonts w:eastAsiaTheme="majorEastAsia" w:cstheme="majorBidi"/>
          <w:b/>
          <w:color w:val="2B3856"/>
          <w:sz w:val="52"/>
          <w:szCs w:val="32"/>
        </w:rPr>
      </w:pPr>
      <w:r>
        <w:br w:type="page"/>
      </w:r>
    </w:p>
    <w:p w:rsidR="00E91B61" w:rsidP="00E91B61" w:rsidRDefault="00E91B61" w14:paraId="130970AB" w14:textId="77777777">
      <w:pPr>
        <w:pStyle w:val="Heading1"/>
      </w:pPr>
      <w:bookmarkStart w:name="_Toc493851153" w:id="48"/>
      <w:r>
        <w:t>4.0 Policy</w:t>
      </w:r>
      <w:bookmarkEnd w:id="48"/>
    </w:p>
    <w:p w:rsidR="00E91B61" w:rsidP="00E91B61" w:rsidRDefault="00E91B61" w14:paraId="6C340DB6" w14:textId="77777777">
      <w:pPr>
        <w:pStyle w:val="NoSpacing"/>
      </w:pPr>
    </w:p>
    <w:p w:rsidR="00E91B61" w:rsidP="006A73A7" w:rsidRDefault="00E91B61" w14:paraId="23FEE4CC" w14:textId="77777777">
      <w:pPr>
        <w:pStyle w:val="Heading2"/>
      </w:pPr>
      <w:bookmarkStart w:name="_Toc493851154" w:id="49"/>
      <w:r>
        <w:t>4.1 E-mail and Messaging Use</w:t>
      </w:r>
      <w:bookmarkEnd w:id="49"/>
    </w:p>
    <w:p w:rsidR="00E91B61" w:rsidP="00E91B61" w:rsidRDefault="00E91B61" w14:paraId="049C2C52" w14:textId="77777777">
      <w:pPr>
        <w:pStyle w:val="NoSpacing"/>
      </w:pPr>
      <w:r>
        <w:t>For use of Company email and messaging systems, the following applies;</w:t>
      </w:r>
    </w:p>
    <w:p w:rsidR="00E91B61" w:rsidP="00E91B61" w:rsidRDefault="00E91B61" w14:paraId="765D00D4" w14:textId="77777777">
      <w:pPr>
        <w:pStyle w:val="NoSpacing"/>
      </w:pPr>
    </w:p>
    <w:p w:rsidR="00E91B61" w:rsidP="006A73A7" w:rsidRDefault="00E91B61" w14:paraId="68F5CA50" w14:textId="30CFC61D" w14:noSpellErr="1">
      <w:pPr>
        <w:pStyle w:val="NoSpacing"/>
        <w:numPr>
          <w:ilvl w:val="0"/>
          <w:numId w:val="23"/>
        </w:numPr>
        <w:rPr/>
      </w:pPr>
      <w:r>
        <w:rPr/>
        <w:t xml:space="preserve">Company accounts should </w:t>
      </w:r>
      <w:r w:rsidR="00A0137E">
        <w:rPr/>
        <w:t xml:space="preserve">only </w:t>
      </w:r>
      <w:r>
        <w:rPr/>
        <w:t>be used for Company business related purposes. Personal communication of a non-business nature is permitted on a</w:t>
      </w:r>
      <w:commentRangeStart w:id="1097441422"/>
      <w:r>
        <w:rPr/>
        <w:t xml:space="preserve"> limited </w:t>
      </w:r>
      <w:r>
        <w:rPr/>
        <w:t>basis</w:t>
      </w:r>
      <w:r>
        <w:rPr/>
        <w:t>.</w:t>
      </w:r>
      <w:commentRangeEnd w:id="1097441422"/>
      <w:r>
        <w:rPr>
          <w:rStyle w:val="CommentReference"/>
        </w:rPr>
        <w:commentReference w:id="1097441422"/>
      </w:r>
    </w:p>
    <w:p w:rsidR="00E91B61" w:rsidP="00E91B61" w:rsidRDefault="00E91B61" w14:paraId="385F3E4C" w14:textId="77777777">
      <w:pPr>
        <w:pStyle w:val="NoSpacing"/>
        <w:numPr>
          <w:ilvl w:val="0"/>
          <w:numId w:val="23"/>
        </w:numPr>
      </w:pPr>
      <w:r>
        <w:t>The company accounts shall not to be used for;</w:t>
      </w:r>
    </w:p>
    <w:p w:rsidR="00E91B61" w:rsidP="00E91B61" w:rsidRDefault="00E91B61" w14:paraId="38E5BE47" w14:textId="0556AF06">
      <w:pPr>
        <w:pStyle w:val="NoSpacing"/>
        <w:numPr>
          <w:ilvl w:val="1"/>
          <w:numId w:val="23"/>
        </w:numPr>
      </w:pPr>
      <w:del w:author="Jenny Brown" w:date="2018-05-18T15:24:00Z" w:id="50">
        <w:r w:rsidDel="00080806">
          <w:delText>s</w:delText>
        </w:r>
      </w:del>
      <w:r w:rsidR="00080806">
        <w:t>S</w:t>
      </w:r>
      <w:r>
        <w:t>pamming, harassment, communicating threats, solicitations, chain letters, or pyramid schemes.  This list is not exhaustive, but is included to provide a frame of reference for types of activities that are prohibited.</w:t>
      </w:r>
    </w:p>
    <w:p w:rsidR="00E91B61" w:rsidP="00E91B61" w:rsidRDefault="00080806" w14:paraId="60C18D5F" w14:textId="7868453A">
      <w:pPr>
        <w:pStyle w:val="NoSpacing"/>
        <w:numPr>
          <w:ilvl w:val="1"/>
          <w:numId w:val="23"/>
        </w:numPr>
      </w:pPr>
      <w:ins w:author="Jenny Brown" w:date="2018-05-18T15:24:00Z" w:id="51">
        <w:r>
          <w:t>C</w:t>
        </w:r>
      </w:ins>
      <w:del w:author="Jenny Brown" w:date="2018-05-18T15:24:00Z" w:id="52">
        <w:r w:rsidDel="00080806" w:rsidR="00E91B61">
          <w:delText>c</w:delText>
        </w:r>
      </w:del>
      <w:r w:rsidR="00E91B61">
        <w:t>reation or distribution of any disruptive or offensive messages, including but not limited to offensive comments about race, gender, hair colour, disabilities, age, sexual orientation, pornography, religious beliefs and practice, political beliefs, or national origin</w:t>
      </w:r>
      <w:ins w:author="Jenny Brown" w:date="2018-05-18T15:24:00Z" w:id="53">
        <w:r>
          <w:t>.</w:t>
        </w:r>
      </w:ins>
    </w:p>
    <w:p w:rsidR="00E91B61" w:rsidP="00E91B61" w:rsidRDefault="00E91B61" w14:paraId="7C595EB5" w14:textId="77777777">
      <w:pPr>
        <w:pStyle w:val="NoSpacing"/>
        <w:numPr>
          <w:ilvl w:val="0"/>
          <w:numId w:val="23"/>
        </w:numPr>
      </w:pPr>
      <w:r>
        <w:t>Employees who receive any emails or messages with this content from company employees should report the matter to their supervisor immediately.</w:t>
      </w:r>
    </w:p>
    <w:p w:rsidR="00E91B61" w:rsidP="00E91B61" w:rsidRDefault="00E91B61" w14:paraId="0B9346DC" w14:textId="77777777" w14:noSpellErr="1">
      <w:pPr>
        <w:pStyle w:val="NoSpacing"/>
        <w:numPr>
          <w:ilvl w:val="0"/>
          <w:numId w:val="23"/>
        </w:numPr>
        <w:rPr/>
      </w:pPr>
      <w:r>
        <w:rPr/>
        <w:t xml:space="preserve">Information that is considered confidential or proprietary to the company may not be sent via email or messaging systems, regardless of the recipient, without being </w:t>
      </w:r>
      <w:commentRangeStart w:id="1461802854"/>
      <w:r>
        <w:rPr/>
        <w:t>encrypted</w:t>
      </w:r>
      <w:commentRangeEnd w:id="1461802854"/>
      <w:r>
        <w:rPr>
          <w:rStyle w:val="CommentReference"/>
        </w:rPr>
        <w:commentReference w:id="1461802854"/>
      </w:r>
      <w:r>
        <w:rPr/>
        <w:t>.</w:t>
      </w:r>
    </w:p>
    <w:p w:rsidR="00E91B61" w:rsidP="00E91B61" w:rsidRDefault="00E91B61" w14:paraId="2C121833" w14:textId="77777777">
      <w:pPr>
        <w:pStyle w:val="NoSpacing"/>
        <w:numPr>
          <w:ilvl w:val="0"/>
          <w:numId w:val="23"/>
        </w:numPr>
      </w:pPr>
      <w:r>
        <w:t>It is company policy not to open files from unknown senders, or when such files are unexpected.</w:t>
      </w:r>
    </w:p>
    <w:p w:rsidR="00E91B61" w:rsidP="639F5544" w:rsidRDefault="00E91B61" w14:paraId="4D3731CC" w14:textId="3221BB61">
      <w:pPr>
        <w:pStyle w:val="NoSpacing"/>
        <w:numPr>
          <w:ilvl w:val="0"/>
          <w:numId w:val="23"/>
        </w:numPr>
        <w:rPr/>
      </w:pPr>
      <w:r>
        <w:rPr/>
        <w:t xml:space="preserve">Where systems are not designed to transfer large files, such as such email, should not contain file attachments totalling in excess of </w:t>
      </w:r>
      <w:ins w:author="Abbas Haidar" w:date="2019-11-27T05:50:02.6244615" w:id="900858508">
        <w:r w:rsidR="639F5544">
          <w:rPr/>
          <w:t xml:space="preserve">25</w:t>
        </w:r>
      </w:ins>
      <w:commentRangeStart w:id="961897842"/>
      <w:del w:author="Abbas Haidar" w:date="2019-11-27T05:50:02.6244615" w:id="560224300">
        <w:r w:rsidDel="639F5544">
          <w:rPr/>
          <w:delText>10</w:delText>
        </w:r>
      </w:del>
      <w:r>
        <w:rPr/>
        <w:t>MB</w:t>
      </w:r>
      <w:commentRangeEnd w:id="961897842"/>
      <w:r>
        <w:rPr>
          <w:rStyle w:val="CommentReference"/>
        </w:rPr>
        <w:commentReference w:id="961897842"/>
      </w:r>
      <w:r w:rsidRPr="639F5544">
        <w:rPr/>
        <w:t>.</w:t>
      </w:r>
    </w:p>
    <w:p w:rsidR="00E91B61" w:rsidP="00E91B61" w:rsidRDefault="00E91B61" w14:paraId="597E2DB5" w14:textId="0E03C9E3">
      <w:pPr>
        <w:pStyle w:val="NoSpacing"/>
        <w:numPr>
          <w:ilvl w:val="0"/>
          <w:numId w:val="23"/>
        </w:numPr>
      </w:pPr>
      <w:r>
        <w:t>The user is prohibited from attempting to impersonate another person</w:t>
      </w:r>
      <w:del w:author="Chris Sturgess" w:date="2018-01-23T09:32:00Z" w:id="54">
        <w:r w:rsidDel="00CF2AD3">
          <w:delText>.</w:delText>
        </w:r>
      </w:del>
      <w:r w:rsidR="00CF2AD3">
        <w:t xml:space="preserve"> or use another person’s account.</w:t>
      </w:r>
    </w:p>
    <w:p w:rsidR="00E91B61" w:rsidP="00E91B61" w:rsidRDefault="00E91B61" w14:paraId="58AC6759" w14:textId="77777777">
      <w:pPr>
        <w:pStyle w:val="NoSpacing"/>
        <w:numPr>
          <w:ilvl w:val="0"/>
          <w:numId w:val="23"/>
        </w:numPr>
      </w:pPr>
      <w:r>
        <w:t>Please note that detailed information about the use of email is covered in the company Email Policy.</w:t>
      </w:r>
    </w:p>
    <w:p w:rsidR="00E91B61" w:rsidP="00E91B61" w:rsidRDefault="00E91B61" w14:paraId="69059F11" w14:textId="77777777">
      <w:pPr>
        <w:pStyle w:val="NoSpacing"/>
      </w:pPr>
    </w:p>
    <w:p w:rsidR="00E91B61" w:rsidP="00E91B61" w:rsidRDefault="00E91B61" w14:paraId="17B431EF" w14:textId="77777777">
      <w:pPr>
        <w:pStyle w:val="Heading2"/>
      </w:pPr>
      <w:bookmarkStart w:name="_Toc493851155" w:id="55"/>
      <w:r>
        <w:t>4.2 Confidentiality</w:t>
      </w:r>
      <w:bookmarkEnd w:id="55"/>
    </w:p>
    <w:p w:rsidR="00E91B61" w:rsidP="00E91B61" w:rsidRDefault="00E91B61" w14:paraId="76EC60BB" w14:textId="77777777">
      <w:pPr>
        <w:pStyle w:val="NoSpacing"/>
      </w:pPr>
      <w:r>
        <w:t>Confidential data must not;</w:t>
      </w:r>
    </w:p>
    <w:p w:rsidR="00E91B61" w:rsidP="00E91B61" w:rsidRDefault="00E91B61" w14:paraId="6547EE00" w14:textId="2946045B">
      <w:pPr>
        <w:pStyle w:val="NoSpacing"/>
        <w:numPr>
          <w:ilvl w:val="0"/>
          <w:numId w:val="25"/>
        </w:numPr>
      </w:pPr>
      <w:r>
        <w:t xml:space="preserve">Be shared or disclosed in any manner to </w:t>
      </w:r>
      <w:r w:rsidR="0081003F">
        <w:t xml:space="preserve">unauthorised </w:t>
      </w:r>
      <w:r>
        <w:t>non-employees of the company</w:t>
      </w:r>
      <w:ins w:author="Jenny Brown" w:date="2018-05-18T15:25:00Z" w:id="56">
        <w:r w:rsidR="00080806">
          <w:t>.</w:t>
        </w:r>
      </w:ins>
    </w:p>
    <w:p w:rsidR="00E91B61" w:rsidP="00E91B61" w:rsidRDefault="00E91B61" w14:paraId="138270CF" w14:textId="48BAFD3B">
      <w:pPr>
        <w:pStyle w:val="NoSpacing"/>
        <w:numPr>
          <w:ilvl w:val="0"/>
          <w:numId w:val="25"/>
        </w:numPr>
      </w:pPr>
      <w:r>
        <w:t>Be posted on the Internet or any publicly accessible systems</w:t>
      </w:r>
      <w:ins w:author="Jenny Brown" w:date="2018-05-18T15:25:00Z" w:id="57">
        <w:r w:rsidR="00080806">
          <w:t>.</w:t>
        </w:r>
      </w:ins>
    </w:p>
    <w:p w:rsidR="00E91B61" w:rsidP="00E91B61" w:rsidRDefault="00E91B61" w14:paraId="0E2E83E1" w14:textId="77777777">
      <w:pPr>
        <w:pStyle w:val="NoSpacing"/>
        <w:numPr>
          <w:ilvl w:val="0"/>
          <w:numId w:val="25"/>
        </w:numPr>
      </w:pPr>
      <w:r>
        <w:t>Should not be transferred in any insecure manner.</w:t>
      </w:r>
    </w:p>
    <w:p w:rsidR="00E91B61" w:rsidP="00E91B61" w:rsidRDefault="00E91B61" w14:paraId="2985F793" w14:textId="77777777">
      <w:pPr>
        <w:pStyle w:val="NoSpacing"/>
      </w:pPr>
    </w:p>
    <w:p w:rsidR="00E91B61" w:rsidP="00E91B61" w:rsidRDefault="00E91B61" w14:paraId="13779C05" w14:textId="77777777">
      <w:pPr>
        <w:pStyle w:val="NoSpacing"/>
      </w:pPr>
      <w:r>
        <w:t>Please note that detailed information about the use of confidential data is covered in the company Confidential Data Policy.</w:t>
      </w:r>
    </w:p>
    <w:p w:rsidR="00E91B61" w:rsidP="00E91B61" w:rsidRDefault="00E91B61" w14:paraId="6EA92895" w14:textId="77777777">
      <w:pPr>
        <w:pStyle w:val="NoSpacing"/>
      </w:pPr>
    </w:p>
    <w:p w:rsidR="00E91B61" w:rsidP="00E91B61" w:rsidRDefault="00E91B61" w14:paraId="6A86C1E1" w14:textId="77777777">
      <w:pPr>
        <w:pStyle w:val="Heading2"/>
      </w:pPr>
      <w:bookmarkStart w:name="_Toc493851156" w:id="58"/>
      <w:r>
        <w:t>4.3 Network Access</w:t>
      </w:r>
      <w:bookmarkEnd w:id="58"/>
    </w:p>
    <w:p w:rsidR="00E91B61" w:rsidP="00E91B61" w:rsidRDefault="00E91B61" w14:paraId="4EC8C85A" w14:textId="77777777">
      <w:pPr>
        <w:pStyle w:val="NoSpacing"/>
      </w:pPr>
      <w:r>
        <w:t>Existence of access capabilities does not imply permission to use this access, therefore users must;</w:t>
      </w:r>
    </w:p>
    <w:p w:rsidR="00E91B61" w:rsidP="00E91B61" w:rsidRDefault="00E91B61" w14:paraId="07BB08F4" w14:textId="77777777">
      <w:pPr>
        <w:pStyle w:val="NoSpacing"/>
        <w:numPr>
          <w:ilvl w:val="0"/>
          <w:numId w:val="26"/>
        </w:numPr>
      </w:pPr>
      <w:r>
        <w:t>Take reasonable efforts to avoid accessing network data, files, and information that are not directly related to his or her job function.</w:t>
      </w:r>
    </w:p>
    <w:p w:rsidR="00E91B61" w:rsidP="7F2008D0" w:rsidRDefault="00E91B61" w14:paraId="2D532D77" w14:textId="14F8E137">
      <w:pPr>
        <w:pStyle w:val="NoSpacing"/>
        <w:numPr>
          <w:ilvl w:val="0"/>
          <w:numId w:val="26"/>
        </w:numPr>
        <w:rPr/>
      </w:pPr>
      <w:commentRangeStart w:id="1496485719"/>
      <w:r>
        <w:rPr/>
        <w:t xml:space="preserve">Report </w:t>
      </w:r>
      <w:commentRangeEnd w:id="1496485719"/>
      <w:r>
        <w:rPr>
          <w:rStyle w:val="CommentReference"/>
        </w:rPr>
        <w:commentReference w:id="1496485719"/>
      </w:r>
      <w:r>
        <w:rPr/>
        <w:t>any suspicion or evidence of inappropriate access, accidental or not</w:t>
      </w:r>
      <w:ins w:author="Abbas Haidar" w:date="2019-11-27T05:51:22.38815" w:id="336694084">
        <w:r w:rsidR="7F2008D0">
          <w:rPr/>
          <w:t xml:space="preserve"> as per incident response policy</w:t>
        </w:r>
      </w:ins>
      <w:r>
        <w:rPr/>
        <w:t>.</w:t>
      </w:r>
    </w:p>
    <w:p w:rsidR="00E91B61" w:rsidP="00E91B61" w:rsidRDefault="00E91B61" w14:paraId="6B040A3D" w14:textId="77777777">
      <w:pPr>
        <w:pStyle w:val="NoSpacing"/>
      </w:pPr>
    </w:p>
    <w:p w:rsidR="00E91B61" w:rsidP="00E91B61" w:rsidRDefault="00E91B61" w14:paraId="1509C877" w14:textId="77777777">
      <w:pPr>
        <w:pStyle w:val="NoSpacing"/>
      </w:pPr>
      <w:r>
        <w:t xml:space="preserve"> </w:t>
      </w:r>
    </w:p>
    <w:p w:rsidR="00E91B61" w:rsidP="00E91B61" w:rsidRDefault="00E91B61" w14:paraId="335C2BE9" w14:textId="4944A883">
      <w:pPr>
        <w:pStyle w:val="Heading2"/>
      </w:pPr>
      <w:bookmarkStart w:name="_Toc493851157" w:id="59"/>
      <w:r>
        <w:t xml:space="preserve">4.4 Unacceptable Use </w:t>
      </w:r>
      <w:bookmarkEnd w:id="59"/>
    </w:p>
    <w:p w:rsidR="00E91B61" w:rsidRDefault="00E91B61" w14:paraId="720D69B3" w14:textId="35C7917B">
      <w:pPr>
        <w:pStyle w:val="NoSpacing"/>
      </w:pPr>
      <w:r>
        <w:t>The following actions shall constitute unacceptable use of the corporate network</w:t>
      </w:r>
      <w:r w:rsidR="00885F20">
        <w:t xml:space="preserve">, these are not exhaustive </w:t>
      </w:r>
      <w:r>
        <w:t xml:space="preserve">but </w:t>
      </w:r>
      <w:r w:rsidR="005D6226">
        <w:t>act as</w:t>
      </w:r>
      <w:r>
        <w:t xml:space="preserve"> a frame of reference</w:t>
      </w:r>
      <w:r w:rsidR="00885F20">
        <w:t xml:space="preserve"> for activities </w:t>
      </w:r>
      <w:r>
        <w:t>that are deemed unacceptable</w:t>
      </w:r>
      <w:r w:rsidR="00F0750E">
        <w:t xml:space="preserve"> </w:t>
      </w:r>
      <w:r w:rsidR="00885F20">
        <w:t>by the company. Th</w:t>
      </w:r>
      <w:r w:rsidR="00294551">
        <w:t>ese actions</w:t>
      </w:r>
      <w:r w:rsidR="00885F20">
        <w:t xml:space="preserve"> should </w:t>
      </w:r>
      <w:r w:rsidR="00F0750E">
        <w:t>be consider</w:t>
      </w:r>
      <w:r w:rsidR="00007121">
        <w:t>ed by HR</w:t>
      </w:r>
      <w:r w:rsidR="00F0750E">
        <w:t xml:space="preserve"> for inclusion in the company </w:t>
      </w:r>
      <w:r w:rsidR="005D4C3C">
        <w:t>employee</w:t>
      </w:r>
      <w:r w:rsidR="00F0750E">
        <w:t xml:space="preserve"> manual.</w:t>
      </w:r>
      <w:del w:author="Chris Sturgess" w:date="2018-01-23T12:17:00Z" w:id="60">
        <w:r w:rsidDel="00F0750E">
          <w:delText>.</w:delText>
        </w:r>
      </w:del>
    </w:p>
    <w:p w:rsidR="00E91B61" w:rsidP="00E91B61" w:rsidRDefault="00E91B61" w14:paraId="079CF2FD" w14:textId="77777777">
      <w:pPr>
        <w:pStyle w:val="NoSpacing"/>
      </w:pPr>
    </w:p>
    <w:p w:rsidR="00E91B61" w:rsidP="00E91B61" w:rsidRDefault="00E91B61" w14:paraId="2B228A3C" w14:textId="77777777">
      <w:pPr>
        <w:pStyle w:val="NoSpacing"/>
      </w:pPr>
      <w:commentRangeStart w:id="61"/>
      <w:commentRangeStart w:id="362688915"/>
      <w:r>
        <w:rPr/>
        <w:t>The user may not use the corporate network and/or systems to:</w:t>
      </w:r>
    </w:p>
    <w:p w:rsidR="00E91B61" w:rsidP="00E91B61" w:rsidRDefault="00E91B61" w14:paraId="671DEDB8" w14:textId="77777777">
      <w:pPr>
        <w:pStyle w:val="NoSpacing"/>
        <w:numPr>
          <w:ilvl w:val="0"/>
          <w:numId w:val="27"/>
        </w:numPr>
      </w:pPr>
      <w:r>
        <w:t xml:space="preserve">Engage in activity that is illegal under all applicable laws.  </w:t>
      </w:r>
    </w:p>
    <w:p w:rsidR="00E91B61" w:rsidP="00E91B61" w:rsidRDefault="00E91B61" w14:paraId="0235A874" w14:textId="77777777">
      <w:pPr>
        <w:pStyle w:val="NoSpacing"/>
        <w:numPr>
          <w:ilvl w:val="0"/>
          <w:numId w:val="27"/>
        </w:numPr>
      </w:pPr>
      <w:r>
        <w:t xml:space="preserve">Engage in any activities that may cause embarrassment, loss of reputation, or other harm to the company.  </w:t>
      </w:r>
    </w:p>
    <w:p w:rsidR="00E91B61" w:rsidP="00E91B61" w:rsidRDefault="00E91B61" w14:paraId="5F8C203D" w14:textId="77777777">
      <w:pPr>
        <w:pStyle w:val="NoSpacing"/>
        <w:numPr>
          <w:ilvl w:val="0"/>
          <w:numId w:val="27"/>
        </w:numPr>
      </w:pPr>
      <w:r>
        <w:t>Disseminate defamatory, discriminatory, vilifying, sexist, racist, abusive, insulting, threatening, obscene or otherwise inappropriate messages or media.</w:t>
      </w:r>
    </w:p>
    <w:p w:rsidR="00E91B61" w:rsidP="00E91B61" w:rsidRDefault="00E91B61" w14:paraId="1DBDA38C" w14:textId="77777777">
      <w:pPr>
        <w:pStyle w:val="NoSpacing"/>
        <w:numPr>
          <w:ilvl w:val="0"/>
          <w:numId w:val="27"/>
        </w:numPr>
      </w:pPr>
      <w:r>
        <w:t>Engage in activities that cause an invasion of privacy.</w:t>
      </w:r>
    </w:p>
    <w:p w:rsidR="00E91B61" w:rsidP="00E91B61" w:rsidRDefault="00E91B61" w14:paraId="0F38051C" w14:textId="77777777">
      <w:pPr>
        <w:pStyle w:val="NoSpacing"/>
        <w:numPr>
          <w:ilvl w:val="0"/>
          <w:numId w:val="27"/>
        </w:numPr>
      </w:pPr>
      <w:r>
        <w:t>Engage in activities that cause disruption to the workplace environment or create a hostile workplace.</w:t>
      </w:r>
    </w:p>
    <w:p w:rsidR="00E91B61" w:rsidP="00E91B61" w:rsidRDefault="00E91B61" w14:paraId="7328AF14" w14:textId="77777777">
      <w:pPr>
        <w:pStyle w:val="NoSpacing"/>
        <w:numPr>
          <w:ilvl w:val="0"/>
          <w:numId w:val="27"/>
        </w:numPr>
      </w:pPr>
      <w:r>
        <w:t>Make fraudulent offers for products or services.</w:t>
      </w:r>
    </w:p>
    <w:p w:rsidR="00E91B61" w:rsidP="00E91B61" w:rsidRDefault="00E91B61" w14:paraId="7AD17D09" w14:textId="77777777">
      <w:pPr>
        <w:pStyle w:val="NoSpacing"/>
        <w:numPr>
          <w:ilvl w:val="0"/>
          <w:numId w:val="27"/>
        </w:numPr>
      </w:pPr>
      <w:r>
        <w:t>Perform any of the following unauthorised activities: port scanning, security scanning, network sniffing, keystroke logging, or other IT information gathering techniques not part of user’s job function.</w:t>
      </w:r>
    </w:p>
    <w:p w:rsidR="00E91B61" w:rsidP="00E91B61" w:rsidRDefault="00E91B61" w14:paraId="51B6BC54" w14:textId="77777777">
      <w:pPr>
        <w:pStyle w:val="NoSpacing"/>
        <w:numPr>
          <w:ilvl w:val="0"/>
          <w:numId w:val="27"/>
        </w:numPr>
      </w:pPr>
      <w:r>
        <w:t>Install or distribute unlicensed or "pirated" software.</w:t>
      </w:r>
    </w:p>
    <w:p w:rsidR="00E91B61" w:rsidP="00E91B61" w:rsidRDefault="00E91B61" w14:paraId="6A63B84E" w14:textId="77777777">
      <w:pPr>
        <w:pStyle w:val="NoSpacing"/>
        <w:numPr>
          <w:ilvl w:val="0"/>
          <w:numId w:val="27"/>
        </w:numPr>
        <w:rPr/>
      </w:pPr>
      <w:r>
        <w:rPr/>
        <w:t>Reveal personal or network passwords to others, including family, friends, or other members of the household when working from home or remote locations.</w:t>
      </w:r>
      <w:commentRangeEnd w:id="61"/>
      <w:r w:rsidR="00553235">
        <w:rPr>
          <w:rStyle w:val="CommentReference"/>
        </w:rPr>
        <w:commentReference w:id="61"/>
      </w:r>
      <w:commentRangeEnd w:id="362688915"/>
      <w:r>
        <w:rPr>
          <w:rStyle w:val="CommentReference"/>
        </w:rPr>
        <w:commentReference w:id="362688915"/>
      </w:r>
    </w:p>
    <w:p w:rsidR="006A73A7" w:rsidP="006A73A7" w:rsidRDefault="006A73A7" w14:paraId="0EA287B8" w14:textId="77777777">
      <w:pPr>
        <w:pStyle w:val="NoSpacing"/>
        <w:ind w:left="720"/>
      </w:pPr>
    </w:p>
    <w:p w:rsidR="00E91B61" w:rsidP="006A73A7" w:rsidRDefault="00E91B61" w14:paraId="0C3D493B" w14:textId="77777777">
      <w:pPr>
        <w:pStyle w:val="Heading2"/>
      </w:pPr>
      <w:bookmarkStart w:name="_Toc493851158" w:id="62"/>
      <w:r>
        <w:t>4.5 Blogging and Social Networking</w:t>
      </w:r>
      <w:bookmarkEnd w:id="62"/>
    </w:p>
    <w:p w:rsidR="00E91B61" w:rsidDel="00080806" w:rsidP="00E91B61" w:rsidRDefault="00E91B61" w14:paraId="262F166E" w14:textId="1B88A83C">
      <w:pPr>
        <w:pStyle w:val="NoSpacing"/>
        <w:rPr>
          <w:del w:author="Jenny Brown" w:date="2018-05-18T15:26:00Z" w:id="63"/>
        </w:rPr>
      </w:pPr>
      <w:r>
        <w:rPr/>
        <w:t>Users are required to have read all applicable company policies before they begin blogging</w:t>
      </w:r>
      <w:r w:rsidR="00AA1CD2">
        <w:rPr/>
        <w:t xml:space="preserve"> on behalf of the company</w:t>
      </w:r>
      <w:r>
        <w:rPr/>
        <w:t>.</w:t>
      </w:r>
      <w:ins w:author="Jenny Brown" w:date="2018-05-18T15:26:00Z" w:id="64">
        <w:r w:rsidR="00080806">
          <w:rPr/>
          <w:t xml:space="preserve">  </w:t>
        </w:r>
      </w:ins>
    </w:p>
    <w:p w:rsidR="00E91B61" w:rsidP="00E91B61" w:rsidRDefault="00E91B61" w14:paraId="777C4410" w14:textId="3B581395">
      <w:pPr>
        <w:pStyle w:val="NoSpacing"/>
      </w:pPr>
      <w:bookmarkStart w:name="_GoBack" w:id="65"/>
      <w:r>
        <w:rPr/>
        <w:t xml:space="preserve">Only </w:t>
      </w:r>
      <w:commentRangeStart w:id="411860461"/>
      <w:r w:rsidR="00080806">
        <w:rPr/>
        <w:t>a</w:t>
      </w:r>
      <w:r>
        <w:rPr/>
        <w:t xml:space="preserve">uthorised users</w:t>
      </w:r>
      <w:commentRangeEnd w:id="411860461"/>
      <w:r>
        <w:rPr>
          <w:rStyle w:val="CommentReference"/>
        </w:rPr>
        <w:commentReference w:id="411860461"/>
      </w:r>
      <w:r>
        <w:rPr/>
        <w:t xml:space="preserve"> </w:t>
      </w:r>
      <w:proofErr w:type="gramStart"/>
      <w:proofErr w:type="gramStart"/>
      <w:r>
        <w:rPr/>
        <w:t>are allowed to</w:t>
      </w:r>
      <w:proofErr w:type="gramEnd"/>
      <w:proofErr w:type="gramEnd"/>
      <w:r>
        <w:rPr/>
        <w:t xml:space="preserve"> blog on behalf of the company on public platforms or using company social media accounts.</w:t>
      </w:r>
      <w:bookmarkEnd w:id="65"/>
    </w:p>
    <w:p w:rsidR="00E91B61" w:rsidP="00E91B61" w:rsidRDefault="00E91B61" w14:paraId="754C0C4D" w14:textId="77777777">
      <w:pPr>
        <w:pStyle w:val="NoSpacing"/>
      </w:pPr>
    </w:p>
    <w:p w:rsidR="00E91B61" w:rsidP="00E91B61" w:rsidRDefault="00E91B61" w14:paraId="0180D4CC" w14:textId="77777777">
      <w:pPr>
        <w:pStyle w:val="NoSpacing"/>
      </w:pPr>
      <w:r>
        <w:t>The following applies to users when writing content on any public platform or any social media account;</w:t>
      </w:r>
    </w:p>
    <w:p w:rsidR="00E91B61" w:rsidP="006A73A7" w:rsidRDefault="00E91B61" w14:paraId="46703C19" w14:textId="77777777">
      <w:pPr>
        <w:pStyle w:val="NoSpacing"/>
        <w:numPr>
          <w:ilvl w:val="0"/>
          <w:numId w:val="28"/>
        </w:numPr>
      </w:pPr>
      <w:r>
        <w:t>Written content should not disclose any information that is confidential or proprietary to the company or to any third party that has disclosed information to the company.</w:t>
      </w:r>
    </w:p>
    <w:p w:rsidR="00E91B61" w:rsidP="006A73A7" w:rsidRDefault="00E91B61" w14:paraId="5ABE6871" w14:textId="77777777">
      <w:pPr>
        <w:pStyle w:val="NoSpacing"/>
        <w:numPr>
          <w:ilvl w:val="0"/>
          <w:numId w:val="28"/>
        </w:numPr>
      </w:pPr>
      <w:r>
        <w:t>Written content must respect copyright, privacy, fair use, financial disclosure, and other applicable laws.</w:t>
      </w:r>
    </w:p>
    <w:p w:rsidR="00E91B61" w:rsidP="006A73A7" w:rsidRDefault="00E91B61" w14:paraId="55B9A8CA" w14:textId="77777777">
      <w:pPr>
        <w:pStyle w:val="NoSpacing"/>
        <w:numPr>
          <w:ilvl w:val="0"/>
          <w:numId w:val="28"/>
        </w:numPr>
      </w:pPr>
      <w:r>
        <w:t>The company reserves the right to request the certain subjects are avoided, to request withdrawal of certain posts, and request removal of inappropriate comments.</w:t>
      </w:r>
    </w:p>
    <w:p w:rsidR="00E91B61" w:rsidP="00E91B61" w:rsidRDefault="00E91B61" w14:paraId="4E8D433F" w14:textId="77777777">
      <w:pPr>
        <w:pStyle w:val="NoSpacing"/>
      </w:pPr>
    </w:p>
    <w:p w:rsidR="00E91B61" w:rsidP="006A73A7" w:rsidRDefault="00E91B61" w14:paraId="1C599703" w14:textId="77777777">
      <w:pPr>
        <w:pStyle w:val="NoSpacing"/>
      </w:pPr>
      <w:r>
        <w:t>The following applies to users when writing content on behalf of the company on any public platforms or any social media accounts;</w:t>
      </w:r>
    </w:p>
    <w:p w:rsidR="00E91B61" w:rsidP="006A73A7" w:rsidRDefault="00E91B61" w14:paraId="340320BD" w14:textId="5ECBC2D9">
      <w:pPr>
        <w:pStyle w:val="NoSpacing"/>
        <w:numPr>
          <w:ilvl w:val="0"/>
          <w:numId w:val="28"/>
        </w:numPr>
      </w:pPr>
      <w:r>
        <w:t>Content must be written in a professional and responsible manner</w:t>
      </w:r>
      <w:ins w:author="Jenny Brown" w:date="2018-05-18T15:27:00Z" w:id="66">
        <w:r w:rsidR="00080806">
          <w:t>.</w:t>
        </w:r>
      </w:ins>
    </w:p>
    <w:p w:rsidR="00E91B61" w:rsidP="006A73A7" w:rsidRDefault="00E91B61" w14:paraId="770BB38C" w14:textId="77777777">
      <w:pPr>
        <w:pStyle w:val="NoSpacing"/>
        <w:numPr>
          <w:ilvl w:val="0"/>
          <w:numId w:val="28"/>
        </w:numPr>
      </w:pPr>
      <w:r>
        <w:t>Ensure no information detrimental to the company is published.</w:t>
      </w:r>
    </w:p>
    <w:p w:rsidR="00E91B61" w:rsidP="006A73A7" w:rsidRDefault="00E91B61" w14:paraId="16F3E73D" w14:textId="77777777">
      <w:pPr>
        <w:pStyle w:val="NoSpacing"/>
        <w:numPr>
          <w:ilvl w:val="0"/>
          <w:numId w:val="28"/>
        </w:numPr>
        <w:rPr/>
      </w:pPr>
      <w:commentRangeStart w:id="881278620"/>
      <w:r>
        <w:rPr/>
        <w:t>Obtain approval when writing about the company and the industry.</w:t>
      </w:r>
      <w:commentRangeEnd w:id="881278620"/>
      <w:r>
        <w:rPr>
          <w:rStyle w:val="CommentReference"/>
        </w:rPr>
        <w:commentReference w:id="881278620"/>
      </w:r>
    </w:p>
    <w:p w:rsidR="00E91B61" w:rsidP="00E91B61" w:rsidRDefault="00E91B61" w14:paraId="25FADFDC" w14:textId="77777777">
      <w:pPr>
        <w:pStyle w:val="NoSpacing"/>
      </w:pPr>
    </w:p>
    <w:p w:rsidR="00080806" w:rsidRDefault="00080806" w14:paraId="6BF72103" w14:textId="77777777">
      <w:pPr>
        <w:rPr>
          <w:ins w:author="Jenny Brown" w:date="2018-05-18T15:27:00Z" w:id="67"/>
        </w:rPr>
      </w:pPr>
      <w:ins w:author="Jenny Brown" w:date="2018-05-18T15:27:00Z" w:id="68">
        <w:r>
          <w:br w:type="page"/>
        </w:r>
      </w:ins>
    </w:p>
    <w:p w:rsidR="00E91B61" w:rsidP="006A73A7" w:rsidRDefault="00E91B61" w14:paraId="246AC674" w14:textId="1CCC7D7F">
      <w:pPr>
        <w:pStyle w:val="NoSpacing"/>
      </w:pPr>
      <w:r>
        <w:t>The following applies to users when writing content on behalf of the themselves on any public platforms or any personal social media accounts;</w:t>
      </w:r>
    </w:p>
    <w:p w:rsidR="00E91B61" w:rsidP="006A73A7" w:rsidRDefault="00E91B61" w14:paraId="2F4C0737" w14:textId="77777777">
      <w:pPr>
        <w:pStyle w:val="NoSpacing"/>
        <w:numPr>
          <w:ilvl w:val="0"/>
          <w:numId w:val="28"/>
        </w:numPr>
      </w:pPr>
      <w:r>
        <w:t>Users must not comment on any aspect of the company's business.</w:t>
      </w:r>
    </w:p>
    <w:p w:rsidR="00E91B61" w:rsidP="006A73A7" w:rsidRDefault="00E91B61" w14:paraId="12BD8FDE" w14:textId="77777777">
      <w:pPr>
        <w:pStyle w:val="NoSpacing"/>
        <w:numPr>
          <w:ilvl w:val="0"/>
          <w:numId w:val="28"/>
        </w:numPr>
      </w:pPr>
      <w:r>
        <w:t xml:space="preserve">Where personally written content draws an association with the company, a disclaimer must </w:t>
      </w:r>
      <w:r w:rsidR="006A73A7">
        <w:t xml:space="preserve">be </w:t>
      </w:r>
      <w:r>
        <w:t>used.</w:t>
      </w:r>
    </w:p>
    <w:p w:rsidR="006A73A7" w:rsidP="00BB7467" w:rsidRDefault="00E91B61" w14:paraId="0D44E4AF" w14:textId="77777777">
      <w:pPr>
        <w:pStyle w:val="NoSpacing"/>
        <w:numPr>
          <w:ilvl w:val="0"/>
          <w:numId w:val="28"/>
        </w:numPr>
      </w:pPr>
      <w:r>
        <w:t>Disclaimers must contain the following "the views and opinions expressed are mine and do not necessarily reflect the views of my employer”</w:t>
      </w:r>
    </w:p>
    <w:p w:rsidR="00E91B61" w:rsidP="00E91B61" w:rsidRDefault="006A73A7" w14:paraId="2705C76C" w14:textId="77777777">
      <w:pPr>
        <w:pStyle w:val="NoSpacing"/>
        <w:numPr>
          <w:ilvl w:val="0"/>
          <w:numId w:val="28"/>
        </w:numPr>
      </w:pPr>
      <w:r>
        <w:t>Personally</w:t>
      </w:r>
      <w:r w:rsidR="00E91B61">
        <w:t xml:space="preserve"> written content should not include company logos or trademarks.</w:t>
      </w:r>
    </w:p>
    <w:p w:rsidR="006A73A7" w:rsidP="006A73A7" w:rsidRDefault="006A73A7" w14:paraId="23C03667" w14:textId="77777777">
      <w:pPr>
        <w:pStyle w:val="NoSpacing"/>
        <w:ind w:left="720"/>
      </w:pPr>
    </w:p>
    <w:p w:rsidR="00E91B61" w:rsidP="006A73A7" w:rsidRDefault="00E91B61" w14:paraId="1FF3E1CA" w14:textId="77777777">
      <w:pPr>
        <w:pStyle w:val="Heading2"/>
      </w:pPr>
      <w:bookmarkStart w:name="_Toc493851159" w:id="69"/>
      <w:r>
        <w:t>4.6 Instant Messaging</w:t>
      </w:r>
      <w:bookmarkEnd w:id="69"/>
    </w:p>
    <w:p w:rsidR="00E91B61" w:rsidP="00E91B61" w:rsidRDefault="00C034A0" w14:paraId="6A29CA16" w14:textId="3E4CD33F">
      <w:pPr>
        <w:pStyle w:val="NoSpacing"/>
      </w:pPr>
      <w:r>
        <w:t xml:space="preserve">Only approved Instant Messaging applications are allowed and should </w:t>
      </w:r>
      <w:r w:rsidR="00862EA9">
        <w:t xml:space="preserve">only </w:t>
      </w:r>
      <w:r>
        <w:t>be used for</w:t>
      </w:r>
      <w:r w:rsidR="00E91B61">
        <w:t xml:space="preserve"> corporate </w:t>
      </w:r>
      <w:r w:rsidR="00080806">
        <w:t>c</w:t>
      </w:r>
      <w:r w:rsidR="00E91B61">
        <w:t>ommunications</w:t>
      </w:r>
      <w:r w:rsidR="00D111D1">
        <w:t>.  For a list of approved instant messaging apps, please contact the IT team.</w:t>
      </w:r>
      <w:del w:author="Paul Burke" w:date="2019-11-14T15:43:00Z" w:id="70">
        <w:r w:rsidDel="001077CE" w:rsidR="00E91B61">
          <w:delText xml:space="preserve"> </w:delText>
        </w:r>
      </w:del>
      <w:r w:rsidR="00E91B61">
        <w:t xml:space="preserve"> The user should recogni</w:t>
      </w:r>
      <w:r w:rsidR="000702F0">
        <w:t>se</w:t>
      </w:r>
      <w:r w:rsidR="00E91B61">
        <w:t xml:space="preserve"> that Instant Messaging may be an insecure medium and should take any necessary steps to follow guidelines on disclosure of confidential data.</w:t>
      </w:r>
      <w:r>
        <w:t xml:space="preserve"> Where possible all Instant Messaging communications should be logged.</w:t>
      </w:r>
    </w:p>
    <w:p w:rsidR="006A73A7" w:rsidP="00E91B61" w:rsidRDefault="006A73A7" w14:paraId="603AA7AD" w14:textId="77777777">
      <w:pPr>
        <w:pStyle w:val="NoSpacing"/>
      </w:pPr>
    </w:p>
    <w:p w:rsidR="00E91B61" w:rsidP="006A73A7" w:rsidRDefault="00E91B61" w14:paraId="453F7116" w14:textId="77777777">
      <w:pPr>
        <w:pStyle w:val="Heading2"/>
      </w:pPr>
      <w:bookmarkStart w:name="_Toc493851160" w:id="71"/>
      <w:r>
        <w:t>4.7 Overuse</w:t>
      </w:r>
      <w:bookmarkEnd w:id="71"/>
    </w:p>
    <w:p w:rsidR="00E91B61" w:rsidP="00E91B61" w:rsidRDefault="00E91B61" w14:paraId="2DE23FA5" w14:textId="77777777">
      <w:pPr>
        <w:pStyle w:val="NoSpacing"/>
      </w:pPr>
      <w:r>
        <w:t>Actions detrimental to the computer network or other corporate resources, or that negatively affect job performance are not permitted.</w:t>
      </w:r>
    </w:p>
    <w:p w:rsidR="00E91B61" w:rsidP="00E91B61" w:rsidRDefault="00E91B61" w14:paraId="5BB070EF" w14:textId="77777777">
      <w:pPr>
        <w:pStyle w:val="NoSpacing"/>
      </w:pPr>
    </w:p>
    <w:p w:rsidR="00E91B61" w:rsidP="006A73A7" w:rsidRDefault="00E91B61" w14:paraId="1AE9726B" w14:textId="77777777">
      <w:pPr>
        <w:pStyle w:val="Heading2"/>
      </w:pPr>
      <w:bookmarkStart w:name="_Toc493851161" w:id="72"/>
      <w:r>
        <w:t>4.8 Internet Usage</w:t>
      </w:r>
      <w:bookmarkEnd w:id="72"/>
    </w:p>
    <w:p w:rsidR="00E91B61" w:rsidP="00E91B61" w:rsidRDefault="00E91B61" w14:paraId="08D73470" w14:textId="77777777">
      <w:pPr>
        <w:pStyle w:val="NoSpacing"/>
      </w:pPr>
      <w:r>
        <w:t>For internet usage from any company owned device, the following applies;</w:t>
      </w:r>
    </w:p>
    <w:p w:rsidR="00E91B61" w:rsidP="00E91B61" w:rsidRDefault="00E91B61" w14:paraId="43035DB1" w14:textId="77777777">
      <w:pPr>
        <w:pStyle w:val="NoSpacing"/>
      </w:pPr>
    </w:p>
    <w:p w:rsidR="00E91B61" w:rsidP="006A73A7" w:rsidRDefault="00E91B61" w14:paraId="732E2132" w14:textId="77777777">
      <w:pPr>
        <w:pStyle w:val="NoSpacing"/>
        <w:numPr>
          <w:ilvl w:val="0"/>
          <w:numId w:val="29"/>
        </w:numPr>
      </w:pPr>
      <w:r>
        <w:t>Company employees are expected to use the Internet responsibly and productively. Internet access should be limited to job-related activities, although limited personal use is permitted</w:t>
      </w:r>
      <w:r w:rsidR="00646F8D">
        <w:t>.</w:t>
      </w:r>
    </w:p>
    <w:p w:rsidR="00E91B61" w:rsidP="006A73A7" w:rsidRDefault="00E91B61" w14:paraId="4BBC6975" w14:textId="77777777">
      <w:pPr>
        <w:pStyle w:val="NoSpacing"/>
        <w:numPr>
          <w:ilvl w:val="0"/>
          <w:numId w:val="29"/>
        </w:numPr>
      </w:pPr>
      <w:r>
        <w:t>All Internet data that is composed, transmitted and/or received by company computer systems belongs to the company. It is therefore subject to disclosure for legal reasons or to other authorised third parties.</w:t>
      </w:r>
    </w:p>
    <w:p w:rsidR="00E91B61" w:rsidP="006A73A7" w:rsidRDefault="00E91B61" w14:paraId="162695BB" w14:textId="77777777">
      <w:pPr>
        <w:pStyle w:val="NoSpacing"/>
        <w:numPr>
          <w:ilvl w:val="0"/>
          <w:numId w:val="29"/>
        </w:numPr>
      </w:pPr>
      <w:r>
        <w:t>Internet must not be used for any;</w:t>
      </w:r>
    </w:p>
    <w:p w:rsidR="00E91B61" w:rsidP="006A73A7" w:rsidRDefault="00080806" w14:paraId="614AF3CF" w14:textId="5FBF6E0A">
      <w:pPr>
        <w:pStyle w:val="NoSpacing"/>
        <w:numPr>
          <w:ilvl w:val="1"/>
          <w:numId w:val="30"/>
        </w:numPr>
      </w:pPr>
      <w:r>
        <w:t>S</w:t>
      </w:r>
      <w:r w:rsidR="00E91B61">
        <w:t>pamming, harassment, communicating threats, solicitations, chain letters, or pyramid schemes.  This list is not exhaustive, but is included to provide a frame of reference for types of activities that are prohibited.</w:t>
      </w:r>
    </w:p>
    <w:p w:rsidR="00E91B61" w:rsidP="006A73A7" w:rsidRDefault="00080806" w14:paraId="137833FA" w14:textId="279EB061">
      <w:pPr>
        <w:pStyle w:val="NoSpacing"/>
        <w:numPr>
          <w:ilvl w:val="1"/>
          <w:numId w:val="30"/>
        </w:numPr>
      </w:pPr>
      <w:r>
        <w:t>C</w:t>
      </w:r>
      <w:r w:rsidR="00E91B61">
        <w:t>reation or distribution of any disruptive or offensive messages, including but not limited to offensive comments about race, gender, hair colour, disabilities, age, sexual orientation, pornography, religious beliefs and practice, political beliefs, or national origin</w:t>
      </w:r>
      <w:r w:rsidR="00646F8D">
        <w:t>.</w:t>
      </w:r>
    </w:p>
    <w:p w:rsidR="00E91B61" w:rsidP="006A73A7" w:rsidRDefault="00E91B61" w14:paraId="056EC741" w14:textId="77777777">
      <w:pPr>
        <w:pStyle w:val="NoSpacing"/>
        <w:numPr>
          <w:ilvl w:val="0"/>
          <w:numId w:val="29"/>
        </w:numPr>
      </w:pPr>
      <w:r>
        <w:t>Obtaining, distributing and installing of unapproved software is strictly prohibited</w:t>
      </w:r>
      <w:r w:rsidR="00646F8D">
        <w:t>.</w:t>
      </w:r>
    </w:p>
    <w:p w:rsidR="00E91B61" w:rsidP="006A73A7" w:rsidRDefault="00E91B61" w14:paraId="05DEBC65" w14:textId="77777777">
      <w:pPr>
        <w:pStyle w:val="NoSpacing"/>
        <w:numPr>
          <w:ilvl w:val="0"/>
          <w:numId w:val="29"/>
        </w:numPr>
      </w:pPr>
      <w:r>
        <w:t>Downloading, copying or pirating software is strictly prohibited</w:t>
      </w:r>
      <w:r w:rsidR="00646F8D">
        <w:t>.</w:t>
      </w:r>
    </w:p>
    <w:p w:rsidR="00E91B61" w:rsidP="006A73A7" w:rsidRDefault="00E91B61" w14:paraId="4CEE0F82" w14:textId="77777777">
      <w:pPr>
        <w:pStyle w:val="NoSpacing"/>
        <w:numPr>
          <w:ilvl w:val="0"/>
          <w:numId w:val="29"/>
        </w:numPr>
      </w:pPr>
      <w:r>
        <w:t>Sharing confidential material, trade secrets, or proprietary information outside of the organi</w:t>
      </w:r>
      <w:r w:rsidR="000702F0">
        <w:t>s</w:t>
      </w:r>
      <w:r>
        <w:t>ation</w:t>
      </w:r>
      <w:r w:rsidR="00646F8D">
        <w:t xml:space="preserve"> is strictly prohibited.</w:t>
      </w:r>
    </w:p>
    <w:p w:rsidR="00E91B61" w:rsidP="006A73A7" w:rsidRDefault="00E91B61" w14:paraId="63D5DD7E" w14:textId="77777777">
      <w:pPr>
        <w:pStyle w:val="NoSpacing"/>
        <w:numPr>
          <w:ilvl w:val="0"/>
          <w:numId w:val="29"/>
        </w:numPr>
      </w:pPr>
      <w:r>
        <w:t>Hacking or malicious activities against third parties is strictly prohibited</w:t>
      </w:r>
      <w:r w:rsidR="00646F8D">
        <w:t>.</w:t>
      </w:r>
    </w:p>
    <w:p w:rsidR="00E91B61" w:rsidP="006A73A7" w:rsidRDefault="00E91B61" w14:paraId="1E9F20DD" w14:textId="77777777">
      <w:pPr>
        <w:pStyle w:val="NoSpacing"/>
        <w:numPr>
          <w:ilvl w:val="0"/>
          <w:numId w:val="29"/>
        </w:numPr>
      </w:pPr>
      <w:r>
        <w:t>Knowingly introducing malicious software onto the company network and/or jeopardising the security of the company systems is a disciplinary offence.</w:t>
      </w:r>
    </w:p>
    <w:p w:rsidR="00E91B61" w:rsidP="006A73A7" w:rsidRDefault="00E91B61" w14:paraId="59BC7BF3" w14:textId="77777777">
      <w:pPr>
        <w:pStyle w:val="NoSpacing"/>
        <w:numPr>
          <w:ilvl w:val="0"/>
          <w:numId w:val="29"/>
        </w:numPr>
      </w:pPr>
      <w:r>
        <w:t>The company reserves the right to monitor Internet traffic.</w:t>
      </w:r>
    </w:p>
    <w:p w:rsidR="00E91B61" w:rsidP="006A73A7" w:rsidRDefault="00E91B61" w14:paraId="2EEC05ED" w14:textId="77777777">
      <w:pPr>
        <w:pStyle w:val="NoSpacing"/>
        <w:numPr>
          <w:ilvl w:val="0"/>
          <w:numId w:val="29"/>
        </w:numPr>
      </w:pPr>
      <w:r>
        <w:t>Sites and downloads may be blocked by company if they are deemed to be harmful an</w:t>
      </w:r>
      <w:r w:rsidR="006A73A7">
        <w:t>d/or not productive to business</w:t>
      </w:r>
      <w:r w:rsidR="00646F8D">
        <w:t>.</w:t>
      </w:r>
    </w:p>
    <w:p w:rsidR="006A73A7" w:rsidP="00E91B61" w:rsidRDefault="006A73A7" w14:paraId="2FAC171C" w14:textId="77777777">
      <w:pPr>
        <w:pStyle w:val="NoSpacing"/>
      </w:pPr>
    </w:p>
    <w:p w:rsidR="00E91B61" w:rsidP="006A73A7" w:rsidRDefault="00E91B61" w14:paraId="77FF67FB" w14:textId="77777777">
      <w:pPr>
        <w:pStyle w:val="Heading2"/>
      </w:pPr>
      <w:bookmarkStart w:name="_Toc493851162" w:id="73"/>
      <w:r>
        <w:t>4.9 Copyright Infringement</w:t>
      </w:r>
      <w:bookmarkEnd w:id="73"/>
    </w:p>
    <w:p w:rsidR="00E91B61" w:rsidP="00E91B61" w:rsidRDefault="00E91B61" w14:paraId="1C450E15" w14:textId="77777777">
      <w:pPr>
        <w:pStyle w:val="NoSpacing"/>
      </w:pPr>
      <w:r>
        <w:t xml:space="preserve">The company's computer systems and networks must not be used to download, upload, or otherwise handle illegal and/or </w:t>
      </w:r>
      <w:r w:rsidR="008148DF">
        <w:t xml:space="preserve">Unauthorised </w:t>
      </w:r>
      <w:r>
        <w:t>copyrighted content.</w:t>
      </w:r>
    </w:p>
    <w:p w:rsidR="00E91B61" w:rsidP="00E91B61" w:rsidRDefault="00E91B61" w14:paraId="203A05E3" w14:textId="77777777">
      <w:pPr>
        <w:pStyle w:val="NoSpacing"/>
      </w:pPr>
    </w:p>
    <w:p w:rsidR="00E91B61" w:rsidP="00E91B61" w:rsidRDefault="00E91B61" w14:paraId="6D00892A" w14:textId="77777777">
      <w:pPr>
        <w:pStyle w:val="NoSpacing"/>
      </w:pPr>
      <w:r>
        <w:t>The following activities constitute violations of acceptable use policy and will result in disciplinary procedures;</w:t>
      </w:r>
    </w:p>
    <w:p w:rsidR="00E91B61" w:rsidP="006A73A7" w:rsidRDefault="00080806" w14:paraId="489AF6D6" w14:textId="5722E93F">
      <w:pPr>
        <w:pStyle w:val="NoSpacing"/>
        <w:numPr>
          <w:ilvl w:val="0"/>
          <w:numId w:val="36"/>
        </w:numPr>
      </w:pPr>
      <w:r>
        <w:t>C</w:t>
      </w:r>
      <w:r w:rsidR="00E91B61">
        <w:t>opying and sharing images, music, movies, or other copyrighted material</w:t>
      </w:r>
      <w:r>
        <w:t>.</w:t>
      </w:r>
    </w:p>
    <w:p w:rsidR="00E91B61" w:rsidP="006A73A7" w:rsidRDefault="00080806" w14:paraId="7BFC3CD7" w14:textId="101EFED6">
      <w:pPr>
        <w:pStyle w:val="NoSpacing"/>
        <w:numPr>
          <w:ilvl w:val="0"/>
          <w:numId w:val="36"/>
        </w:numPr>
      </w:pPr>
      <w:r>
        <w:t>P</w:t>
      </w:r>
      <w:r w:rsidR="00E91B61">
        <w:t>osting or plagiari</w:t>
      </w:r>
      <w:r w:rsidR="000702F0">
        <w:t>s</w:t>
      </w:r>
      <w:r w:rsidR="00E91B61">
        <w:t>ing copyrighted material</w:t>
      </w:r>
      <w:r>
        <w:t>.</w:t>
      </w:r>
    </w:p>
    <w:p w:rsidR="00E91B61" w:rsidP="006A73A7" w:rsidRDefault="00080806" w14:paraId="16B700CA" w14:textId="3A914828">
      <w:pPr>
        <w:pStyle w:val="NoSpacing"/>
        <w:numPr>
          <w:ilvl w:val="0"/>
          <w:numId w:val="36"/>
        </w:numPr>
      </w:pPr>
      <w:r>
        <w:t>D</w:t>
      </w:r>
      <w:r w:rsidR="00E91B61">
        <w:t xml:space="preserve">ownloading copyrighted files which </w:t>
      </w:r>
      <w:r>
        <w:t xml:space="preserve">the </w:t>
      </w:r>
      <w:r w:rsidR="00E91B61">
        <w:t>employee has not already legally procured.</w:t>
      </w:r>
    </w:p>
    <w:p w:rsidR="00E91B61" w:rsidP="00E91B61" w:rsidRDefault="00E91B61" w14:paraId="05A60274" w14:textId="77777777">
      <w:pPr>
        <w:pStyle w:val="NoSpacing"/>
      </w:pPr>
    </w:p>
    <w:p w:rsidR="00E91B61" w:rsidP="00E91B61" w:rsidRDefault="00E91B61" w14:paraId="4CB8D10A" w14:textId="77777777">
      <w:pPr>
        <w:pStyle w:val="NoSpacing"/>
      </w:pPr>
      <w:r>
        <w:t>This list is not exhaustive but is included to provide a frame of reference for types of activities that are prohibited.  Applicable copyright law applies.</w:t>
      </w:r>
    </w:p>
    <w:p w:rsidR="00E91B61" w:rsidP="00E91B61" w:rsidRDefault="00E91B61" w14:paraId="69384F9C" w14:textId="77777777">
      <w:pPr>
        <w:pStyle w:val="NoSpacing"/>
      </w:pPr>
    </w:p>
    <w:p w:rsidR="00E91B61" w:rsidP="006A73A7" w:rsidRDefault="00E91B61" w14:paraId="305311DA" w14:textId="77777777">
      <w:pPr>
        <w:pStyle w:val="Heading2"/>
      </w:pPr>
      <w:bookmarkStart w:name="_Toc493851163" w:id="74"/>
      <w:r>
        <w:t>4.10 Peer-to-Peer File Sharing</w:t>
      </w:r>
      <w:bookmarkEnd w:id="74"/>
    </w:p>
    <w:p w:rsidR="00E91B61" w:rsidP="00E91B61" w:rsidRDefault="00E91B61" w14:paraId="7DE0AD89" w14:textId="77777777">
      <w:pPr>
        <w:pStyle w:val="NoSpacing"/>
      </w:pPr>
      <w:r>
        <w:t>Peer-to-Peer (P2P) networking is strictly prohibited.</w:t>
      </w:r>
    </w:p>
    <w:p w:rsidR="00E91B61" w:rsidP="00E91B61" w:rsidRDefault="00E91B61" w14:paraId="2F6E5CB4" w14:textId="77777777">
      <w:pPr>
        <w:pStyle w:val="NoSpacing"/>
      </w:pPr>
    </w:p>
    <w:p w:rsidR="00E91B61" w:rsidP="006A73A7" w:rsidRDefault="00E91B61" w14:paraId="37E729A7" w14:textId="77777777">
      <w:pPr>
        <w:pStyle w:val="Heading2"/>
      </w:pPr>
      <w:bookmarkStart w:name="_Toc493851164" w:id="75"/>
      <w:r>
        <w:t>4.11 Streaming Media</w:t>
      </w:r>
      <w:bookmarkEnd w:id="75"/>
    </w:p>
    <w:p w:rsidR="00E91B61" w:rsidP="00E91B61" w:rsidRDefault="00E91B61" w14:paraId="3A35B15A" w14:textId="75BCD25E">
      <w:pPr>
        <w:pStyle w:val="NoSpacing"/>
      </w:pPr>
      <w:r>
        <w:t xml:space="preserve">Streaming media is permitted for job-related functions </w:t>
      </w:r>
      <w:r w:rsidR="00C034A0">
        <w:t>using only approved applications</w:t>
      </w:r>
      <w:r>
        <w:t>.</w:t>
      </w:r>
    </w:p>
    <w:p w:rsidR="00E91B61" w:rsidP="00E91B61" w:rsidRDefault="00E91B61" w14:paraId="38E1A0B0" w14:textId="77777777">
      <w:pPr>
        <w:pStyle w:val="NoSpacing"/>
      </w:pPr>
    </w:p>
    <w:p w:rsidR="00E91B61" w:rsidP="006A73A7" w:rsidRDefault="00E91B61" w14:paraId="42DE555B" w14:textId="77777777">
      <w:pPr>
        <w:pStyle w:val="Heading2"/>
      </w:pPr>
      <w:bookmarkStart w:name="_Toc493851165" w:id="76"/>
      <w:r>
        <w:t>4.12 Monitoring and Privacy</w:t>
      </w:r>
      <w:bookmarkEnd w:id="76"/>
    </w:p>
    <w:p w:rsidR="00E91B61" w:rsidP="00E91B61" w:rsidRDefault="00E91B61" w14:paraId="667D6098" w14:textId="77777777">
      <w:pPr>
        <w:pStyle w:val="NoSpacing"/>
      </w:pPr>
      <w:r>
        <w:t>The company reserves the right to;</w:t>
      </w:r>
    </w:p>
    <w:p w:rsidR="00E91B61" w:rsidP="006A73A7" w:rsidRDefault="00E91B61" w14:paraId="72EF8D91" w14:textId="77777777">
      <w:pPr>
        <w:pStyle w:val="NoSpacing"/>
        <w:numPr>
          <w:ilvl w:val="0"/>
          <w:numId w:val="37"/>
        </w:numPr>
      </w:pPr>
      <w:r>
        <w:t>monitor all Internet and network traffic.</w:t>
      </w:r>
    </w:p>
    <w:p w:rsidR="00E91B61" w:rsidP="006A73A7" w:rsidRDefault="00E91B61" w14:paraId="6B16F885" w14:textId="05F23C2D">
      <w:pPr>
        <w:pStyle w:val="NoSpacing"/>
        <w:numPr>
          <w:ilvl w:val="0"/>
          <w:numId w:val="37"/>
        </w:numPr>
      </w:pPr>
      <w:r>
        <w:t>Block websites, services, applications and downloads if they are deemed to be harmful and/or not productive to business</w:t>
      </w:r>
      <w:r w:rsidR="00080806">
        <w:t>.</w:t>
      </w:r>
    </w:p>
    <w:p w:rsidR="00E91B61" w:rsidP="00E91B61" w:rsidRDefault="00E91B61" w14:paraId="6B490877" w14:textId="77777777">
      <w:pPr>
        <w:pStyle w:val="NoSpacing"/>
      </w:pPr>
    </w:p>
    <w:p w:rsidR="00E91B61" w:rsidP="006A73A7" w:rsidRDefault="00E91B61" w14:paraId="6BD6AAB3" w14:textId="77777777">
      <w:pPr>
        <w:pStyle w:val="Heading2"/>
      </w:pPr>
      <w:bookmarkStart w:name="_Toc493851166" w:id="77"/>
      <w:r>
        <w:t>4.13 Bandwidth Usage</w:t>
      </w:r>
      <w:bookmarkEnd w:id="77"/>
    </w:p>
    <w:p w:rsidR="00E91B61" w:rsidP="00E91B61" w:rsidRDefault="00E91B61" w14:paraId="255F7D68" w14:textId="77777777">
      <w:pPr>
        <w:pStyle w:val="NoSpacing"/>
      </w:pPr>
      <w:r>
        <w:t>Excessive use of company bandwidth or other computer resources that cause detrimental impact on the company is not permitted.</w:t>
      </w:r>
    </w:p>
    <w:p w:rsidR="00E91B61" w:rsidP="00E91B61" w:rsidRDefault="00E91B61" w14:paraId="5B5AB34E" w14:textId="77777777">
      <w:pPr>
        <w:pStyle w:val="NoSpacing"/>
      </w:pPr>
    </w:p>
    <w:p w:rsidR="00E91B61" w:rsidP="006A73A7" w:rsidRDefault="00E91B61" w14:paraId="419D9DD7" w14:textId="77777777">
      <w:pPr>
        <w:pStyle w:val="Heading2"/>
      </w:pPr>
      <w:bookmarkStart w:name="_Toc493851167" w:id="78"/>
      <w:r>
        <w:t>4.14 Personal Usage</w:t>
      </w:r>
      <w:bookmarkEnd w:id="78"/>
    </w:p>
    <w:p w:rsidR="00E91B61" w:rsidP="00E91B61" w:rsidRDefault="00E91B61" w14:paraId="56BD072A" w14:textId="77777777">
      <w:pPr>
        <w:pStyle w:val="NoSpacing"/>
      </w:pPr>
      <w:r>
        <w:t>Limited personal usage of company computer systems is permitted, providing it does not have a detrimental effect on the company or on the user's job performance.</w:t>
      </w:r>
    </w:p>
    <w:p w:rsidR="00E91B61" w:rsidP="00E91B61" w:rsidRDefault="00E91B61" w14:paraId="2CC8A9BB" w14:textId="77777777">
      <w:pPr>
        <w:pStyle w:val="NoSpacing"/>
      </w:pPr>
    </w:p>
    <w:p w:rsidR="00E91B61" w:rsidP="006A73A7" w:rsidRDefault="00E91B61" w14:paraId="29242BC0" w14:textId="77777777">
      <w:pPr>
        <w:pStyle w:val="Heading2"/>
      </w:pPr>
      <w:bookmarkStart w:name="_Toc493851168" w:id="79"/>
      <w:r>
        <w:t>4.15 Remote Desktop Access</w:t>
      </w:r>
      <w:bookmarkEnd w:id="79"/>
    </w:p>
    <w:p w:rsidR="00E91B61" w:rsidP="00E91B61" w:rsidRDefault="00E91B61" w14:paraId="6BAF1CCB" w14:textId="77777777">
      <w:pPr>
        <w:pStyle w:val="NoSpacing"/>
      </w:pPr>
      <w:r>
        <w:t>Remote access to the network must conform to the company's Remote Access Policy.</w:t>
      </w:r>
    </w:p>
    <w:p w:rsidR="00E91B61" w:rsidP="00E91B61" w:rsidRDefault="00E91B61" w14:paraId="37F092DB" w14:textId="77777777">
      <w:pPr>
        <w:pStyle w:val="NoSpacing"/>
      </w:pPr>
    </w:p>
    <w:p w:rsidR="00E91B61" w:rsidP="006A73A7" w:rsidRDefault="00E91B61" w14:paraId="233E9FD2" w14:textId="77777777">
      <w:pPr>
        <w:pStyle w:val="Heading2"/>
      </w:pPr>
      <w:bookmarkStart w:name="_Toc493851169" w:id="80"/>
      <w:r>
        <w:t>4.16 Circumvention of Security</w:t>
      </w:r>
      <w:bookmarkEnd w:id="80"/>
    </w:p>
    <w:p w:rsidR="00E91B61" w:rsidP="00E91B61" w:rsidRDefault="00E91B61" w14:paraId="348600F9" w14:textId="77777777">
      <w:pPr>
        <w:pStyle w:val="NoSpacing"/>
      </w:pPr>
      <w:r>
        <w:t>Using company-owned or company-provided computer systems to knowingly circumvent any security systems, authentication systems, user-based systems, or escalating privileges is expressly prohibited.</w:t>
      </w:r>
    </w:p>
    <w:p w:rsidR="00E91B61" w:rsidP="00E91B61" w:rsidRDefault="00E91B61" w14:paraId="13E02774" w14:textId="77777777">
      <w:pPr>
        <w:pStyle w:val="NoSpacing"/>
      </w:pPr>
    </w:p>
    <w:p w:rsidR="00E91B61" w:rsidP="006A73A7" w:rsidRDefault="00E91B61" w14:paraId="19563C33" w14:textId="77777777">
      <w:pPr>
        <w:pStyle w:val="Heading2"/>
      </w:pPr>
      <w:bookmarkStart w:name="_Toc493851170" w:id="81"/>
      <w:r>
        <w:t xml:space="preserve">4.17 </w:t>
      </w:r>
      <w:bookmarkEnd w:id="81"/>
      <w:r w:rsidR="00646F8D">
        <w:t>Legal Restrictions</w:t>
      </w:r>
    </w:p>
    <w:p w:rsidR="006A73A7" w:rsidP="00E91B61" w:rsidRDefault="00E91B61" w14:paraId="1C5026B4" w14:textId="77777777">
      <w:pPr>
        <w:pStyle w:val="NoSpacing"/>
      </w:pPr>
      <w:r>
        <w:t>No company-owned or company-provided computer systems may be knowingly used for activities that are considered illegal under applicable laws.  Such actions may include, but are</w:t>
      </w:r>
      <w:r w:rsidR="006A73A7">
        <w:t xml:space="preserve"> not limited to, the following:</w:t>
      </w:r>
    </w:p>
    <w:p w:rsidR="00E91B61" w:rsidP="006A73A7" w:rsidRDefault="008148DF" w14:paraId="49E98761" w14:textId="59584CC0">
      <w:pPr>
        <w:pStyle w:val="NoSpacing"/>
        <w:numPr>
          <w:ilvl w:val="0"/>
          <w:numId w:val="38"/>
        </w:numPr>
      </w:pPr>
      <w:r>
        <w:t xml:space="preserve">Unauthorised </w:t>
      </w:r>
      <w:r w:rsidR="00E91B61">
        <w:t>Port Scanning</w:t>
      </w:r>
      <w:ins w:author="Jenny Brown" w:date="2018-05-18T15:30:00Z" w:id="82">
        <w:r w:rsidR="00080806">
          <w:t>.</w:t>
        </w:r>
      </w:ins>
    </w:p>
    <w:p w:rsidR="00E91B61" w:rsidP="006A73A7" w:rsidRDefault="008148DF" w14:paraId="1EFB72BA" w14:textId="63A05866">
      <w:pPr>
        <w:pStyle w:val="NoSpacing"/>
        <w:numPr>
          <w:ilvl w:val="0"/>
          <w:numId w:val="38"/>
        </w:numPr>
      </w:pPr>
      <w:r>
        <w:t xml:space="preserve">Unauthorised </w:t>
      </w:r>
      <w:r w:rsidR="00E91B61">
        <w:t>Network Hacking</w:t>
      </w:r>
      <w:ins w:author="Jenny Brown" w:date="2018-05-18T15:30:00Z" w:id="83">
        <w:r w:rsidR="00080806">
          <w:t>.</w:t>
        </w:r>
      </w:ins>
    </w:p>
    <w:p w:rsidR="00E91B61" w:rsidP="006A73A7" w:rsidRDefault="008148DF" w14:paraId="2F6CFEEC" w14:textId="24806FB3">
      <w:pPr>
        <w:pStyle w:val="NoSpacing"/>
        <w:numPr>
          <w:ilvl w:val="0"/>
          <w:numId w:val="38"/>
        </w:numPr>
      </w:pPr>
      <w:r>
        <w:t xml:space="preserve">Unauthorised </w:t>
      </w:r>
      <w:r w:rsidR="00E91B61">
        <w:t>Packet Sniffing</w:t>
      </w:r>
      <w:ins w:author="Jenny Brown" w:date="2018-05-18T15:30:00Z" w:id="84">
        <w:r w:rsidR="00080806">
          <w:t>.</w:t>
        </w:r>
      </w:ins>
    </w:p>
    <w:p w:rsidR="00E91B61" w:rsidP="006A73A7" w:rsidRDefault="008148DF" w14:paraId="037C63CD" w14:textId="2C1C35E8">
      <w:pPr>
        <w:pStyle w:val="NoSpacing"/>
        <w:numPr>
          <w:ilvl w:val="0"/>
          <w:numId w:val="38"/>
        </w:numPr>
      </w:pPr>
      <w:r>
        <w:t xml:space="preserve">Unauthorised </w:t>
      </w:r>
      <w:r w:rsidR="00E91B61">
        <w:t>Packet Spoofing</w:t>
      </w:r>
      <w:ins w:author="Jenny Brown" w:date="2018-05-18T15:30:00Z" w:id="85">
        <w:r w:rsidR="00080806">
          <w:t>.</w:t>
        </w:r>
      </w:ins>
    </w:p>
    <w:p w:rsidR="00E91B61" w:rsidP="006A73A7" w:rsidRDefault="008148DF" w14:paraId="560D6E90" w14:textId="64DDC39B">
      <w:pPr>
        <w:pStyle w:val="NoSpacing"/>
        <w:numPr>
          <w:ilvl w:val="0"/>
          <w:numId w:val="38"/>
        </w:numPr>
      </w:pPr>
      <w:r>
        <w:t xml:space="preserve">Unauthorised </w:t>
      </w:r>
      <w:r w:rsidR="00E91B61">
        <w:t>Denial of Service</w:t>
      </w:r>
      <w:ins w:author="Jenny Brown" w:date="2018-05-18T15:30:00Z" w:id="86">
        <w:r w:rsidR="00080806">
          <w:t>.</w:t>
        </w:r>
      </w:ins>
    </w:p>
    <w:p w:rsidR="00E91B61" w:rsidP="006A73A7" w:rsidRDefault="008148DF" w14:paraId="5C5761E7" w14:textId="6125765F">
      <w:pPr>
        <w:pStyle w:val="NoSpacing"/>
        <w:numPr>
          <w:ilvl w:val="0"/>
          <w:numId w:val="38"/>
        </w:numPr>
      </w:pPr>
      <w:r>
        <w:t xml:space="preserve">Unauthorised </w:t>
      </w:r>
      <w:r w:rsidR="00E91B61">
        <w:t>Wireless Hacking</w:t>
      </w:r>
      <w:ins w:author="Jenny Brown" w:date="2018-05-18T15:30:00Z" w:id="87">
        <w:r w:rsidR="00080806">
          <w:t>.</w:t>
        </w:r>
      </w:ins>
    </w:p>
    <w:p w:rsidR="00E91B61" w:rsidP="006A73A7" w:rsidRDefault="00E91B61" w14:paraId="1F53C1B9" w14:textId="2EA171C1">
      <w:pPr>
        <w:pStyle w:val="NoSpacing"/>
        <w:numPr>
          <w:ilvl w:val="0"/>
          <w:numId w:val="38"/>
        </w:numPr>
      </w:pPr>
      <w:r>
        <w:t xml:space="preserve">Any act that may be considered an attempt to gain </w:t>
      </w:r>
      <w:r w:rsidR="008148DF">
        <w:t xml:space="preserve">Unauthorised </w:t>
      </w:r>
      <w:r>
        <w:t>access to or escalate privileges on a computer or other electronic system</w:t>
      </w:r>
      <w:ins w:author="Jenny Brown" w:date="2018-05-18T15:30:00Z" w:id="88">
        <w:r w:rsidR="00080806">
          <w:t>.</w:t>
        </w:r>
      </w:ins>
    </w:p>
    <w:p w:rsidR="00E91B61" w:rsidP="006A73A7" w:rsidRDefault="00E91B61" w14:paraId="6B3B91C6" w14:textId="31A2853D">
      <w:pPr>
        <w:pStyle w:val="NoSpacing"/>
        <w:numPr>
          <w:ilvl w:val="0"/>
          <w:numId w:val="38"/>
        </w:numPr>
      </w:pPr>
      <w:r>
        <w:t>Acts of Terrorism</w:t>
      </w:r>
      <w:ins w:author="Jenny Brown" w:date="2018-05-18T15:30:00Z" w:id="89">
        <w:r w:rsidR="00080806">
          <w:t>.</w:t>
        </w:r>
      </w:ins>
    </w:p>
    <w:p w:rsidR="00E91B61" w:rsidP="006A73A7" w:rsidRDefault="00E91B61" w14:paraId="67544247" w14:textId="36F5AA91">
      <w:pPr>
        <w:pStyle w:val="NoSpacing"/>
        <w:numPr>
          <w:ilvl w:val="0"/>
          <w:numId w:val="38"/>
        </w:numPr>
      </w:pPr>
      <w:r>
        <w:t>Identity Theft</w:t>
      </w:r>
      <w:ins w:author="Jenny Brown" w:date="2018-05-18T15:30:00Z" w:id="90">
        <w:r w:rsidR="00080806">
          <w:t>.</w:t>
        </w:r>
      </w:ins>
    </w:p>
    <w:p w:rsidR="00E91B61" w:rsidP="006A73A7" w:rsidRDefault="00E91B61" w14:paraId="267F869F" w14:textId="7163CF8C">
      <w:pPr>
        <w:pStyle w:val="NoSpacing"/>
        <w:numPr>
          <w:ilvl w:val="0"/>
          <w:numId w:val="38"/>
        </w:numPr>
      </w:pPr>
      <w:r>
        <w:t>Spying</w:t>
      </w:r>
      <w:ins w:author="Jenny Brown" w:date="2018-05-18T15:30:00Z" w:id="91">
        <w:r w:rsidR="00080806">
          <w:t>.</w:t>
        </w:r>
      </w:ins>
    </w:p>
    <w:p w:rsidR="00E91B61" w:rsidP="006A73A7" w:rsidRDefault="00E91B61" w14:paraId="055C39AA" w14:textId="49F178A7">
      <w:pPr>
        <w:pStyle w:val="NoSpacing"/>
        <w:numPr>
          <w:ilvl w:val="0"/>
          <w:numId w:val="38"/>
        </w:numPr>
      </w:pPr>
      <w:r>
        <w:t>Downloading, storing, or distributing violent, perverse, obscene, lewd, or offensive material as deemed by applicable statutes</w:t>
      </w:r>
      <w:ins w:author="Jenny Brown" w:date="2018-05-18T15:30:00Z" w:id="92">
        <w:r w:rsidR="00080806">
          <w:t>.</w:t>
        </w:r>
      </w:ins>
    </w:p>
    <w:p w:rsidR="00E91B61" w:rsidP="006A73A7" w:rsidRDefault="00E91B61" w14:paraId="3E1CCF34" w14:textId="4C8D479D">
      <w:pPr>
        <w:pStyle w:val="NoSpacing"/>
        <w:numPr>
          <w:ilvl w:val="0"/>
          <w:numId w:val="38"/>
        </w:numPr>
      </w:pPr>
      <w:r>
        <w:t>Downloading, storing, or distributing copyrighted material</w:t>
      </w:r>
      <w:ins w:author="Jenny Brown" w:date="2018-05-18T15:30:00Z" w:id="93">
        <w:r w:rsidR="00080806">
          <w:t>.</w:t>
        </w:r>
      </w:ins>
    </w:p>
    <w:p w:rsidR="00E91B61" w:rsidP="00E91B61" w:rsidRDefault="00E91B61" w14:paraId="7245CA51" w14:textId="77777777">
      <w:pPr>
        <w:pStyle w:val="NoSpacing"/>
      </w:pPr>
    </w:p>
    <w:p w:rsidR="00E91B61" w:rsidP="00E91B61" w:rsidRDefault="00E91B61" w14:paraId="7A6F69C0" w14:textId="77777777">
      <w:pPr>
        <w:pStyle w:val="NoSpacing"/>
      </w:pPr>
      <w:r>
        <w:t>The company will take all necessary steps to report and prosecute any violations of this policy.</w:t>
      </w:r>
    </w:p>
    <w:p w:rsidR="00E91B61" w:rsidP="00E91B61" w:rsidRDefault="00E91B61" w14:paraId="1F38F359" w14:textId="77777777">
      <w:pPr>
        <w:pStyle w:val="NoSpacing"/>
      </w:pPr>
    </w:p>
    <w:p w:rsidR="00E91B61" w:rsidP="006A73A7" w:rsidRDefault="00E91B61" w14:paraId="66DC55E7" w14:textId="77777777">
      <w:pPr>
        <w:pStyle w:val="Heading2"/>
      </w:pPr>
      <w:bookmarkStart w:name="_Toc493851171" w:id="94"/>
      <w:r>
        <w:t>4.18 Non-Company-Owned Equipment</w:t>
      </w:r>
      <w:bookmarkEnd w:id="94"/>
    </w:p>
    <w:p w:rsidR="00E91B61" w:rsidP="00E91B61" w:rsidRDefault="00E91B61" w14:paraId="2DD85E14" w14:textId="77777777">
      <w:pPr>
        <w:pStyle w:val="NoSpacing"/>
      </w:pPr>
      <w:r>
        <w:t>The user must obtain express written permission from the IT Manager before installing non-company-provided computer systems on the company network.  Once this permission is obtained, all company policies apply.</w:t>
      </w:r>
    </w:p>
    <w:p w:rsidR="00E91B61" w:rsidP="00E91B61" w:rsidRDefault="00E91B61" w14:paraId="609DF2F7" w14:textId="77777777">
      <w:pPr>
        <w:pStyle w:val="NoSpacing"/>
      </w:pPr>
    </w:p>
    <w:p w:rsidR="00E91B61" w:rsidP="006A73A7" w:rsidRDefault="00E91B61" w14:paraId="267ED56F" w14:textId="77777777">
      <w:pPr>
        <w:pStyle w:val="Heading2"/>
      </w:pPr>
      <w:bookmarkStart w:name="_Toc493851172" w:id="95"/>
      <w:r>
        <w:t>4.19 Personal Storage Media</w:t>
      </w:r>
      <w:bookmarkEnd w:id="95"/>
    </w:p>
    <w:p w:rsidR="00E91B61" w:rsidP="00E91B61" w:rsidRDefault="00E91B61" w14:paraId="6ACEC5C9" w14:textId="77777777">
      <w:pPr>
        <w:pStyle w:val="NoSpacing"/>
      </w:pPr>
      <w:commentRangeStart w:id="184185702"/>
      <w:r>
        <w:rPr/>
        <w:t>Connecting personal storage devices to a</w:t>
      </w:r>
      <w:commentRangeEnd w:id="184185702"/>
      <w:r>
        <w:rPr>
          <w:rStyle w:val="CommentReference"/>
        </w:rPr>
        <w:commentReference w:id="184185702"/>
      </w:r>
      <w:r>
        <w:rPr/>
        <w:t>ny company owned device or equipment is strictly prohibited.</w:t>
      </w:r>
    </w:p>
    <w:p w:rsidR="00E91B61" w:rsidP="00E91B61" w:rsidRDefault="00E91B61" w14:paraId="19868E48" w14:textId="77777777">
      <w:pPr>
        <w:pStyle w:val="NoSpacing"/>
      </w:pPr>
    </w:p>
    <w:p w:rsidR="00E91B61" w:rsidP="006A73A7" w:rsidRDefault="00E91B61" w14:paraId="5A0D271D" w14:textId="77777777">
      <w:pPr>
        <w:pStyle w:val="Heading2"/>
      </w:pPr>
      <w:bookmarkStart w:name="_Toc493851173" w:id="96"/>
      <w:r>
        <w:t>4.20 Software Installation</w:t>
      </w:r>
      <w:bookmarkEnd w:id="96"/>
    </w:p>
    <w:p w:rsidR="00E91B61" w:rsidP="00E91B61" w:rsidRDefault="00E91B61" w14:paraId="45A25DE6" w14:textId="0E4FBB8B">
      <w:pPr>
        <w:pStyle w:val="NoSpacing"/>
      </w:pPr>
      <w:r>
        <w:t>The user must obtain express written permission from the IT Manager</w:t>
      </w:r>
      <w:r w:rsidR="00B14091">
        <w:t xml:space="preserve"> and the employees line manager</w:t>
      </w:r>
      <w:r>
        <w:t xml:space="preserve"> before installing non-company-provided software.  Once this permission is obtained, all company policies apply.</w:t>
      </w:r>
    </w:p>
    <w:p w:rsidR="00E91B61" w:rsidP="00E91B61" w:rsidRDefault="00E91B61" w14:paraId="00F91CA5" w14:textId="77777777">
      <w:pPr>
        <w:pStyle w:val="NoSpacing"/>
      </w:pPr>
    </w:p>
    <w:p w:rsidR="00E91B61" w:rsidP="006A73A7" w:rsidRDefault="00E91B61" w14:paraId="6FCCA27B" w14:textId="77777777">
      <w:pPr>
        <w:pStyle w:val="Heading2"/>
      </w:pPr>
      <w:bookmarkStart w:name="_Toc493851174" w:id="97"/>
      <w:r>
        <w:t>4.21 Reporting of Security Incident</w:t>
      </w:r>
      <w:bookmarkEnd w:id="97"/>
      <w:r w:rsidR="00842584">
        <w:t>s</w:t>
      </w:r>
    </w:p>
    <w:p w:rsidR="00E91B61" w:rsidP="00E91B61" w:rsidRDefault="00E91B61" w14:paraId="18823FE6" w14:textId="77777777">
      <w:pPr>
        <w:pStyle w:val="NoSpacing"/>
      </w:pPr>
      <w:r>
        <w:t xml:space="preserve">If a security incident or breach of any security policies is discovered or suspected, the user must immediately notify their supervisor and comply with the company Incident Response Policy.  </w:t>
      </w:r>
    </w:p>
    <w:p w:rsidR="00E91B61" w:rsidP="00E91B61" w:rsidRDefault="00E91B61" w14:paraId="57DA1945" w14:textId="77777777">
      <w:pPr>
        <w:pStyle w:val="NoSpacing"/>
      </w:pPr>
    </w:p>
    <w:p w:rsidR="00E91B61" w:rsidP="006A73A7" w:rsidRDefault="00E91B61" w14:paraId="6508472D" w14:textId="77777777">
      <w:pPr>
        <w:pStyle w:val="Heading2"/>
      </w:pPr>
      <w:bookmarkStart w:name="_Toc493851175" w:id="98"/>
      <w:r>
        <w:t>4.22 Applicability of Other Policies</w:t>
      </w:r>
      <w:bookmarkEnd w:id="98"/>
    </w:p>
    <w:p w:rsidR="00E91B61" w:rsidP="00E91B61" w:rsidRDefault="00E91B61" w14:paraId="099F84C2" w14:textId="77777777">
      <w:pPr>
        <w:pStyle w:val="NoSpacing"/>
      </w:pPr>
      <w:r>
        <w:t>This document is part of the company's cohesive set of security policies.  Other policies may apply to the topics covered in this document and as such the applicable policies should be reviewed as needed.</w:t>
      </w:r>
    </w:p>
    <w:p w:rsidR="00E91B61" w:rsidP="00E91B61" w:rsidRDefault="00E91B61" w14:paraId="47B4C02C" w14:textId="77777777">
      <w:pPr>
        <w:pStyle w:val="NoSpacing"/>
      </w:pPr>
    </w:p>
    <w:p w:rsidR="00E91B61" w:rsidP="006A73A7" w:rsidRDefault="00E91B61" w14:paraId="7C3D2C93" w14:textId="77777777">
      <w:pPr>
        <w:pStyle w:val="Heading2"/>
      </w:pPr>
      <w:bookmarkStart w:name="_Toc493851176" w:id="99"/>
      <w:r>
        <w:t>5.0 Enforcement</w:t>
      </w:r>
      <w:bookmarkEnd w:id="99"/>
    </w:p>
    <w:p w:rsidR="00E91B61" w:rsidP="00E91B61" w:rsidRDefault="00E91B61" w14:paraId="51E40660" w14:textId="77777777">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rsidR="00E91B61" w:rsidP="00E91B61" w:rsidRDefault="00E91B61" w14:paraId="33D57E32" w14:textId="77777777">
      <w:pPr>
        <w:pStyle w:val="NoSpacing"/>
      </w:pPr>
    </w:p>
    <w:p w:rsidR="00E91B61" w:rsidP="006A73A7" w:rsidRDefault="00E91B61" w14:paraId="20571E88" w14:textId="77777777">
      <w:pPr>
        <w:pStyle w:val="Heading2"/>
      </w:pPr>
      <w:bookmarkStart w:name="_Toc493851177" w:id="100"/>
      <w:r>
        <w:t>6.0 Definitions</w:t>
      </w:r>
      <w:bookmarkEnd w:id="100"/>
    </w:p>
    <w:p w:rsidR="00E01181" w:rsidP="00E01181" w:rsidRDefault="00E01181" w14:paraId="493AFD21" w14:textId="66259288">
      <w:pPr>
        <w:pStyle w:val="NoSpacing"/>
      </w:pPr>
      <w:r>
        <w:t>Refer to Information Security Policy Guide</w:t>
      </w:r>
      <w:r w:rsidR="00080806">
        <w:t>.</w:t>
      </w:r>
    </w:p>
    <w:p w:rsidR="00E91B61" w:rsidP="00E91B61" w:rsidRDefault="00E91B61" w14:paraId="770DBDE4" w14:textId="77777777">
      <w:pPr>
        <w:pStyle w:val="NoSpacing"/>
      </w:pPr>
      <w:commentRangeStart w:id="331428137"/>
      <w:commentRangeEnd w:id="331428137"/>
      <w:r>
        <w:rPr>
          <w:rStyle w:val="CommentReference"/>
        </w:rPr>
        <w:commentReference w:id="331428137"/>
      </w:r>
    </w:p>
    <w:sectPr w:rsidR="00E91B61" w:rsidSect="006A73A7">
      <w:sectPrChange w:author="Alexander Potter-Dixon" w:date="2019-11-26T11:14:45.1650572" w:id="385528728">
        <w:sectPr w:rsidR="00E91B61" w:rsidSect="006A73A7">
          <w:type w:val="continuous"/>
          <w:pgSz w:w="11906" w:h="16838"/>
          <w:pgMar w:top="2127" w:right="991" w:bottom="1418" w:left="1440" w:header="1276" w:footer="281" w:gutter="0"/>
          <w:cols w:space="708"/>
          <w:titlePg/>
          <w:docGrid w:linePitch="360"/>
        </w:sectPr>
      </w:sectPrChange>
      <w:headerReference w:type="even" r:id="rId10"/>
      <w:headerReference w:type="default" r:id="rId11"/>
      <w:footerReference w:type="even" r:id="rId12"/>
      <w:footerReference w:type="default" r:id="rId13"/>
      <w:headerReference w:type="first" r:id="rId14"/>
      <w:footerReference w:type="first" r:id="rId15"/>
      <w:type w:val="continuous"/>
      <w:pgSz w:w="11906" w:h="16838" w:orient="portrait"/>
      <w:pgMar w:top="2127" w:right="991" w:bottom="1418" w:left="1440" w:header="1276" w:footer="28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PB" w:author="Paul Burke" w:date="2019-11-14T15:38:00Z" w:id="61">
    <w:p w:rsidR="00553235" w:rsidRDefault="00553235" w14:paraId="27BE11A7" w14:textId="77777777">
      <w:pPr>
        <w:pStyle w:val="CommentText"/>
        <w:rPr>
          <w:noProof/>
        </w:rPr>
      </w:pPr>
      <w:r>
        <w:rPr>
          <w:rStyle w:val="CommentReference"/>
        </w:rPr>
        <w:annotationRef/>
      </w:r>
      <w:r w:rsidR="00CE4782">
        <w:rPr>
          <w:noProof/>
        </w:rPr>
        <w:t>R</w:t>
      </w:r>
      <w:r w:rsidR="00CE4782">
        <w:rPr>
          <w:noProof/>
        </w:rPr>
        <w:t>e</w:t>
      </w:r>
      <w:r w:rsidR="00CE4782">
        <w:rPr>
          <w:noProof/>
        </w:rPr>
        <w:t>v</w:t>
      </w:r>
      <w:r w:rsidR="00CE4782">
        <w:rPr>
          <w:noProof/>
        </w:rPr>
        <w:t>i</w:t>
      </w:r>
      <w:r w:rsidR="00CE4782">
        <w:rPr>
          <w:noProof/>
        </w:rPr>
        <w:t>e</w:t>
      </w:r>
      <w:r w:rsidR="00CE4782">
        <w:rPr>
          <w:noProof/>
        </w:rPr>
        <w:t>w</w:t>
      </w:r>
      <w:r w:rsidR="00CE4782">
        <w:rPr>
          <w:noProof/>
        </w:rPr>
        <w:t xml:space="preserve"> </w:t>
      </w:r>
      <w:r w:rsidR="00CE4782">
        <w:rPr>
          <w:noProof/>
        </w:rPr>
        <w:t>w</w:t>
      </w:r>
      <w:r w:rsidR="00CE4782">
        <w:rPr>
          <w:noProof/>
        </w:rPr>
        <w:t>i</w:t>
      </w:r>
      <w:r w:rsidR="00CE4782">
        <w:rPr>
          <w:noProof/>
        </w:rPr>
        <w:t>t</w:t>
      </w:r>
      <w:r w:rsidR="00CE4782">
        <w:rPr>
          <w:noProof/>
        </w:rPr>
        <w:t>h</w:t>
      </w:r>
      <w:r w:rsidR="00CE4782">
        <w:rPr>
          <w:noProof/>
        </w:rPr>
        <w:t xml:space="preserve"> </w:t>
      </w:r>
      <w:r w:rsidR="00CE4782">
        <w:rPr>
          <w:noProof/>
        </w:rPr>
        <w:t>M</w:t>
      </w:r>
      <w:r w:rsidR="00CE4782">
        <w:rPr>
          <w:noProof/>
        </w:rPr>
        <w:t>A</w:t>
      </w:r>
      <w:r w:rsidR="00CE4782">
        <w:rPr>
          <w:noProof/>
        </w:rPr>
        <w:t>r</w:t>
      </w:r>
      <w:r w:rsidR="00CE4782">
        <w:rPr>
          <w:noProof/>
        </w:rPr>
        <w:t>k</w:t>
      </w:r>
      <w:r w:rsidR="00CE4782">
        <w:rPr>
          <w:noProof/>
        </w:rPr>
        <w:t xml:space="preserve"> </w:t>
      </w:r>
      <w:r w:rsidR="00CE4782">
        <w:rPr>
          <w:noProof/>
        </w:rPr>
        <w:t>e</w:t>
      </w:r>
      <w:r w:rsidR="00CE4782">
        <w:rPr>
          <w:noProof/>
        </w:rPr>
        <w:t>t</w:t>
      </w:r>
      <w:r w:rsidR="00CE4782">
        <w:rPr>
          <w:noProof/>
        </w:rPr>
        <w:t xml:space="preserve"> </w:t>
      </w:r>
      <w:r w:rsidR="00CE4782">
        <w:rPr>
          <w:noProof/>
        </w:rPr>
        <w:t>a</w:t>
      </w:r>
      <w:r w:rsidR="00CE4782">
        <w:rPr>
          <w:noProof/>
        </w:rPr>
        <w:t>l</w:t>
      </w:r>
      <w:r w:rsidR="00CE4782">
        <w:rPr>
          <w:noProof/>
        </w:rPr>
        <w:t xml:space="preserve"> </w:t>
      </w:r>
      <w:r w:rsidR="00CE4782">
        <w:rPr>
          <w:noProof/>
        </w:rPr>
        <w:t>f</w:t>
      </w:r>
      <w:r w:rsidR="00CE4782">
        <w:rPr>
          <w:noProof/>
        </w:rPr>
        <w:t>o</w:t>
      </w:r>
      <w:r w:rsidR="00CE4782">
        <w:rPr>
          <w:noProof/>
        </w:rPr>
        <w:t>r</w:t>
      </w:r>
      <w:r w:rsidR="00CE4782">
        <w:rPr>
          <w:noProof/>
        </w:rPr>
        <w:t xml:space="preserve"> </w:t>
      </w:r>
      <w:r w:rsidR="00CE4782">
        <w:rPr>
          <w:noProof/>
        </w:rPr>
        <w:t>i</w:t>
      </w:r>
      <w:r w:rsidR="00CE4782">
        <w:rPr>
          <w:noProof/>
        </w:rPr>
        <w:t>n</w:t>
      </w:r>
      <w:r w:rsidR="00CE4782">
        <w:rPr>
          <w:noProof/>
        </w:rPr>
        <w:t>c</w:t>
      </w:r>
      <w:r w:rsidR="00CE4782">
        <w:rPr>
          <w:noProof/>
        </w:rPr>
        <w:t>l</w:t>
      </w:r>
      <w:r w:rsidR="00CE4782">
        <w:rPr>
          <w:noProof/>
        </w:rPr>
        <w:t>u</w:t>
      </w:r>
      <w:r w:rsidR="00CE4782">
        <w:rPr>
          <w:noProof/>
        </w:rPr>
        <w:t>s</w:t>
      </w:r>
      <w:r w:rsidR="00CE4782">
        <w:rPr>
          <w:noProof/>
        </w:rPr>
        <w:t>i</w:t>
      </w:r>
      <w:r w:rsidR="00CE4782">
        <w:rPr>
          <w:noProof/>
        </w:rPr>
        <w:t>o</w:t>
      </w:r>
      <w:r w:rsidR="00CE4782">
        <w:rPr>
          <w:noProof/>
        </w:rPr>
        <w:t>n</w:t>
      </w:r>
      <w:r w:rsidR="00CE4782">
        <w:rPr>
          <w:noProof/>
        </w:rPr>
        <w:t xml:space="preserve"> </w:t>
      </w:r>
      <w:r w:rsidR="00CE4782">
        <w:rPr>
          <w:noProof/>
        </w:rPr>
        <w:t>i</w:t>
      </w:r>
      <w:r w:rsidR="00CE4782">
        <w:rPr>
          <w:noProof/>
        </w:rPr>
        <w:t>n</w:t>
      </w:r>
      <w:r w:rsidR="00CE4782">
        <w:rPr>
          <w:noProof/>
        </w:rPr>
        <w:t xml:space="preserve"> </w:t>
      </w:r>
      <w:r w:rsidR="00CE4782">
        <w:rPr>
          <w:noProof/>
        </w:rPr>
        <w:t>c</w:t>
      </w:r>
      <w:r w:rsidR="00CE4782">
        <w:rPr>
          <w:noProof/>
        </w:rPr>
        <w:t>o</w:t>
      </w:r>
      <w:r w:rsidR="00CE4782">
        <w:rPr>
          <w:noProof/>
        </w:rPr>
        <w:t>m</w:t>
      </w:r>
      <w:r w:rsidR="00CE4782">
        <w:rPr>
          <w:noProof/>
        </w:rPr>
        <w:t>p</w:t>
      </w:r>
      <w:r w:rsidR="00CE4782">
        <w:rPr>
          <w:noProof/>
        </w:rPr>
        <w:t>a</w:t>
      </w:r>
      <w:r w:rsidR="00CE4782">
        <w:rPr>
          <w:noProof/>
        </w:rPr>
        <w:t>n</w:t>
      </w:r>
      <w:r w:rsidR="00CE4782">
        <w:rPr>
          <w:noProof/>
        </w:rPr>
        <w:t>y</w:t>
      </w:r>
      <w:r w:rsidR="00CE4782">
        <w:rPr>
          <w:noProof/>
        </w:rPr>
        <w:t xml:space="preserve"> </w:t>
      </w:r>
      <w:r w:rsidR="00CE4782">
        <w:rPr>
          <w:noProof/>
        </w:rPr>
        <w:t>h</w:t>
      </w:r>
      <w:r w:rsidR="00CE4782">
        <w:rPr>
          <w:noProof/>
        </w:rPr>
        <w:t>a</w:t>
      </w:r>
      <w:r w:rsidR="00CE4782">
        <w:rPr>
          <w:noProof/>
        </w:rPr>
        <w:t>n</w:t>
      </w:r>
      <w:r w:rsidR="00CE4782">
        <w:rPr>
          <w:noProof/>
        </w:rPr>
        <w:t>d</w:t>
      </w:r>
      <w:r w:rsidR="00CE4782">
        <w:rPr>
          <w:noProof/>
        </w:rPr>
        <w:t>b</w:t>
      </w:r>
      <w:r w:rsidR="00CE4782">
        <w:rPr>
          <w:noProof/>
        </w:rPr>
        <w:t>o</w:t>
      </w:r>
      <w:r w:rsidR="00CE4782">
        <w:rPr>
          <w:noProof/>
        </w:rPr>
        <w:t>o</w:t>
      </w:r>
      <w:r w:rsidR="00CE4782">
        <w:rPr>
          <w:noProof/>
        </w:rPr>
        <w:t>k</w:t>
      </w:r>
    </w:p>
    <w:p w:rsidR="00553235" w:rsidRDefault="00553235" w14:paraId="67263498" w14:textId="57BDCF14">
      <w:pPr>
        <w:pStyle w:val="CommentText"/>
      </w:pPr>
    </w:p>
  </w:comment>
  <w:comment w:initials="AP" w:author="Alexander Potter-Dixon" w:date="2019-11-26T19:14:41" w:id="1097441422">
    <w:p w:rsidR="5886483B" w:rsidRDefault="5886483B" w14:paraId="662A9329" w14:textId="7591BC40">
      <w:pPr>
        <w:pStyle w:val="CommentText"/>
      </w:pPr>
      <w:ins w:author="Alexander Potter-Dixon" w:date="2019-11-26T11:14:45.1650572" w:id="924504994">
        <w:r w:rsidR="5886483B">
          <w:rPr/>
          <w:t>Should this be clearer defined?</w:t>
        </w:r>
      </w:ins>
      <w:r>
        <w:rPr>
          <w:rStyle w:val="CommentReference"/>
        </w:rPr>
        <w:annotationRef/>
      </w:r>
      <w:r>
        <w:rPr>
          <w:rStyle w:val="CommentReference"/>
        </w:rPr>
        <w:annotationRef/>
      </w:r>
    </w:p>
  </w:comment>
  <w:comment w:initials="AP" w:author="Alexander Potter-Dixon" w:date="2019-11-26T19:15:58" w:id="1461802854">
    <w:p w:rsidR="38FD54F8" w:rsidRDefault="38FD54F8" w14:paraId="4D002931" w14:textId="50D34120">
      <w:pPr>
        <w:pStyle w:val="CommentText"/>
      </w:pPr>
      <w:ins w:author="Alexander Potter-Dixon" w:date="2019-11-26T11:16:16.1144375" w:id="2013896949">
        <w:r w:rsidR="38FD54F8">
          <w:rPr/>
          <w:t>Should encryption level aka AES 256 be defined?</w:t>
        </w:r>
      </w:ins>
      <w:r>
        <w:rPr>
          <w:rStyle w:val="CommentReference"/>
        </w:rPr>
        <w:annotationRef/>
      </w:r>
      <w:r>
        <w:rPr>
          <w:rStyle w:val="CommentReference"/>
        </w:rPr>
        <w:annotationRef/>
      </w:r>
    </w:p>
    <w:p w:rsidR="38FD54F8" w:rsidRDefault="38FD54F8" w14:paraId="0D916C86" w14:textId="0ABE77B0">
      <w:pPr>
        <w:pStyle w:val="CommentText"/>
      </w:pPr>
    </w:p>
  </w:comment>
  <w:comment w:initials="AP" w:author="Alexander Potter-Dixon" w:date="2019-11-26T19:16:46" w:id="961897842">
    <w:p w:rsidR="46F613E1" w:rsidRDefault="46F613E1" w14:paraId="411E86D6" w14:textId="41756F26">
      <w:pPr>
        <w:pStyle w:val="CommentText"/>
      </w:pPr>
      <w:ins w:author="Alexander Potter-Dixon" w:date="2019-11-26T11:17:16.6346188" w:id="1257299626">
        <w:r w:rsidR="46F613E1">
          <w:rPr/>
          <w:t>Too small? Should it be based off O365 limit aka 25MB</w:t>
        </w:r>
      </w:ins>
      <w:r>
        <w:rPr>
          <w:rStyle w:val="CommentReference"/>
        </w:rPr>
        <w:annotationRef/>
      </w:r>
      <w:r>
        <w:rPr>
          <w:rStyle w:val="CommentReference"/>
        </w:rPr>
        <w:annotationRef/>
      </w:r>
    </w:p>
  </w:comment>
  <w:comment w:initials="AP" w:author="Alexander Potter-Dixon" w:date="2019-11-26T19:17:49" w:id="1496485719">
    <w:p w:rsidR="3CE91D8A" w:rsidRDefault="3CE91D8A" w14:paraId="6C82D532" w14:textId="218721EB">
      <w:pPr>
        <w:pStyle w:val="CommentText"/>
      </w:pPr>
      <w:ins w:author="Alexander Potter-Dixon" w:date="2019-11-26T11:18:17.2343108" w:id="1431772169">
        <w:r w:rsidR="3CE91D8A">
          <w:rPr/>
          <w:t>Previously said should report to supervisor but who should this be reported to? Same person or IT Helpdesk</w:t>
        </w:r>
      </w:ins>
      <w:r>
        <w:rPr>
          <w:rStyle w:val="CommentReference"/>
        </w:rPr>
        <w:annotationRef/>
      </w:r>
      <w:r>
        <w:rPr>
          <w:rStyle w:val="CommentReference"/>
        </w:rPr>
        <w:annotationRef/>
      </w:r>
    </w:p>
    <w:p w:rsidR="3CE91D8A" w:rsidRDefault="3CE91D8A" w14:paraId="3897D5F3" w14:textId="26B5887F">
      <w:pPr>
        <w:pStyle w:val="CommentText"/>
      </w:pPr>
    </w:p>
  </w:comment>
  <w:comment w:initials="AP" w:author="Alexander Potter-Dixon" w:date="2019-11-26T19:18:51" w:id="411860461">
    <w:p w:rsidR="6A27B095" w:rsidRDefault="6A27B095" w14:paraId="16AB7177" w14:textId="7076EC8D">
      <w:pPr>
        <w:pStyle w:val="CommentText"/>
      </w:pPr>
      <w:ins w:author="Alexander Potter-Dixon" w:date="2019-11-26T11:19:17.852235" w:id="260058650">
        <w:r w:rsidR="6A27B095">
          <w:rPr/>
          <w:t xml:space="preserve">This has been opened up to any employees due to Dinis initative. </w:t>
        </w:r>
      </w:ins>
      <w:r>
        <w:rPr>
          <w:rStyle w:val="CommentReference"/>
        </w:rPr>
        <w:annotationRef/>
      </w:r>
      <w:r>
        <w:rPr>
          <w:rStyle w:val="CommentReference"/>
        </w:rPr>
        <w:annotationRef/>
      </w:r>
    </w:p>
    <w:p w:rsidR="6A27B095" w:rsidRDefault="6A27B095" w14:paraId="204EF508" w14:textId="2F6D08FF">
      <w:pPr>
        <w:pStyle w:val="CommentText"/>
      </w:pPr>
    </w:p>
  </w:comment>
  <w:comment w:initials="AP" w:author="Alexander Potter-Dixon" w:date="2019-11-26T19:20:09" w:id="881278620">
    <w:p w:rsidR="18DAA2A8" w:rsidRDefault="18DAA2A8" w14:paraId="442E658F" w14:textId="2F38EFB8">
      <w:pPr>
        <w:pStyle w:val="CommentText"/>
      </w:pPr>
      <w:ins w:author="Alexander Potter-Dixon" w:date="2019-11-26T11:20:18.5437663" w:id="90873518">
        <w:r w:rsidR="18DAA2A8">
          <w:rPr/>
          <w:t>Should this be removed as open field now with Dinis initative.</w:t>
        </w:r>
      </w:ins>
      <w:r>
        <w:rPr>
          <w:rStyle w:val="CommentReference"/>
        </w:rPr>
        <w:annotationRef/>
      </w:r>
      <w:r>
        <w:rPr>
          <w:rStyle w:val="CommentReference"/>
        </w:rPr>
        <w:annotationRef/>
      </w:r>
    </w:p>
  </w:comment>
  <w:comment w:initials="AP" w:author="Alexander Potter-Dixon" w:date="2019-11-26T19:22:05" w:id="184185702">
    <w:p w:rsidR="116578AA" w:rsidRDefault="116578AA" w14:paraId="53472EAE" w14:textId="6F99E064">
      <w:pPr>
        <w:pStyle w:val="CommentText"/>
      </w:pPr>
      <w:ins w:author="Alexander Potter-Dixon" w:date="2019-11-26T11:22:19.7318508" w:id="1975671865">
        <w:r w:rsidR="116578AA">
          <w:rPr/>
          <w:t>Thought this was allowed if encrypted?</w:t>
        </w:r>
      </w:ins>
      <w:r>
        <w:rPr>
          <w:rStyle w:val="CommentReference"/>
        </w:rPr>
        <w:annotationRef/>
      </w:r>
      <w:r>
        <w:rPr>
          <w:rStyle w:val="CommentReference"/>
        </w:rPr>
        <w:annotationRef/>
      </w:r>
    </w:p>
  </w:comment>
  <w:comment w:initials="MC" w:author="Matthew Cavey" w:date="2019-11-27T11:09:29" w:id="331428137">
    <w:p w:rsidR="420A8AEC" w:rsidRDefault="420A8AEC" w14:paraId="5677A525" w14:textId="1968F032">
      <w:pPr>
        <w:pStyle w:val="CommentText"/>
      </w:pPr>
      <w:ins w:author="Matthew Cavey" w:date="2019-11-27T03:09:29.3314968" w:id="1028718501">
        <w:r w:rsidR="420A8AEC">
          <w:rPr/>
          <w:t>Read and nothing to add beyond comments above</w:t>
        </w:r>
      </w:ins>
      <w:r>
        <w:rPr>
          <w:rStyle w:val="CommentReference"/>
        </w:rPr>
        <w:annotationRef/>
      </w:r>
      <w:r>
        <w:rPr>
          <w:rStyle w:val="CommentReference"/>
        </w:rPr>
        <w:annotationRef/>
      </w:r>
    </w:p>
  </w:comment>
  <w:comment w:initials="AH" w:author="Abbas Haidar" w:date="2019-11-27T13:52:48" w:id="362688915">
    <w:p w:rsidR="464F30EA" w:rsidRDefault="464F30EA" w14:paraId="544918CE" w14:textId="0A186DA5">
      <w:pPr>
        <w:pStyle w:val="CommentText"/>
      </w:pPr>
      <w:ins w:author="Abbas Haidar" w:date="2019-11-27T05:52:53.7369483" w:id="1918699162">
        <w:r w:rsidR="464F30EA">
          <w:rPr/>
          <w:t>will pass this to HR for verification...</w:t>
        </w:r>
      </w:ins>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7263498"/>
  <w15:commentEx w15:done="1" w15:paraId="662A9329"/>
  <w15:commentEx w15:done="1" w15:paraId="0D916C86"/>
  <w15:commentEx w15:done="1" w15:paraId="411E86D6"/>
  <w15:commentEx w15:done="1" w15:paraId="3897D5F3"/>
  <w15:commentEx w15:done="1" w15:paraId="204EF508"/>
  <w15:commentEx w15:done="1" w15:paraId="442E658F"/>
  <w15:commentEx w15:done="1" w15:paraId="53472EAE"/>
  <w15:commentEx w15:done="1" w15:paraId="5677A525"/>
  <w15:commentEx w15:done="0" w15:paraId="544918CE" w15:paraIdParent="67263498"/>
</w15:commentsEx>
</file>

<file path=word/commentsIds.xml><?xml version="1.0" encoding="utf-8"?>
<w16cid:commentsIds xmlns:mc="http://schemas.openxmlformats.org/markup-compatibility/2006" xmlns:w16cid="http://schemas.microsoft.com/office/word/2016/wordml/cid" mc:Ignorable="w16cid">
  <w16cid:commentId w16cid:paraId="67263498" w16cid:durableId="2177F362"/>
  <w16cid:commentId w16cid:paraId="662A9329" w16cid:durableId="33F1BA3D"/>
  <w16cid:commentId w16cid:paraId="0D916C86" w16cid:durableId="02459E48"/>
  <w16cid:commentId w16cid:paraId="411E86D6" w16cid:durableId="137D2F29"/>
  <w16cid:commentId w16cid:paraId="3897D5F3" w16cid:durableId="2D4B79AB"/>
  <w16cid:commentId w16cid:paraId="204EF508" w16cid:durableId="35408079"/>
  <w16cid:commentId w16cid:paraId="442E658F" w16cid:durableId="370028AD"/>
  <w16cid:commentId w16cid:paraId="53472EAE" w16cid:durableId="0E8B861B"/>
  <w16cid:commentId w16cid:paraId="5677A525" w16cid:durableId="57CE6F5B"/>
  <w16cid:commentId w16cid:paraId="544918CE" w16cid:durableId="101C49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782" w:rsidP="00DF5AD2" w:rsidRDefault="00CE4782" w14:paraId="2FAA21E8" w14:textId="77777777">
      <w:pPr>
        <w:spacing w:after="0" w:line="240" w:lineRule="auto"/>
      </w:pPr>
      <w:r>
        <w:separator/>
      </w:r>
    </w:p>
  </w:endnote>
  <w:endnote w:type="continuationSeparator" w:id="0">
    <w:p w:rsidR="00CE4782" w:rsidP="00DF5AD2" w:rsidRDefault="00CE4782" w14:paraId="316415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5F3" w:rsidRDefault="008165F3" w14:paraId="07FFA9B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11562" w:rsidP="002F6D87" w:rsidRDefault="00C47857" w14:paraId="292B0B44" w14:textId="77777777">
    <w:pPr>
      <w:pStyle w:val="Footer"/>
      <w:jc w:val="center"/>
    </w:pPr>
    <w:r>
      <w:rPr>
        <w:noProof/>
        <w:lang w:eastAsia="en-GB"/>
      </w:rPr>
      <w:drawing>
        <wp:anchor distT="0" distB="0" distL="114300" distR="114300" simplePos="0" relativeHeight="251661312" behindDoc="1" locked="0" layoutInCell="1" allowOverlap="1" wp14:anchorId="60715A64" wp14:editId="77A59C3F">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t>G</w:t>
    </w:r>
    <w:r w:rsidRPr="00B63A19" w:rsidR="00B63A19">
      <w:rPr/>
      <w:t xml:space="preserve">lasswall Solutions Ltd. </w:t>
    </w:r>
    <w:r w:rsidR="008165F3">
      <w:rPr/>
      <w:t>– Acceptable Use</w:t>
    </w:r>
    <w:r w:rsidRPr="00B63A19" w:rsidR="00B63A19">
      <w:rPr/>
      <w:t xml:space="preserve"> Policy</w:t>
    </w:r>
    <w:r w:rsidR="008165F3">
      <w:rPr/>
      <w:t xml:space="preserve"> </w:t>
    </w:r>
    <w:r w:rsidR="009510B0">
      <w:rPr/>
      <w:t xml:space="preserve">- </w:t>
    </w:r>
    <w:r w:rsidR="00611562">
      <w:rPr/>
      <w:t>Company Confidential</w:t>
    </w:r>
  </w:p>
  <w:p w:rsidRPr="009510B0" w:rsidR="00285267" w:rsidP="009510B0" w:rsidRDefault="00285267" w14:paraId="735BFF0D" w14:textId="382E148B">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Pr="00080806" w:rsidR="00080806">
      <w:rPr>
        <w:bCs/>
        <w:noProof/>
      </w:rPr>
      <w:t>10</w:t>
    </w:r>
    <w:r w:rsidRPr="009510B0">
      <w:rPr>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95F20" w:rsidP="00895F20" w:rsidRDefault="005A5E3D" w14:paraId="11C6124E" w14:textId="77777777">
    <w:pPr>
      <w:pStyle w:val="Footer"/>
      <w:jc w:val="center"/>
    </w:pPr>
    <w:r>
      <w:rPr>
        <w:noProof/>
        <w:lang w:eastAsia="en-GB"/>
      </w:rPr>
      <w:drawing>
        <wp:anchor distT="0" distB="0" distL="114300" distR="114300" simplePos="0" relativeHeight="251657216" behindDoc="1" locked="0" layoutInCell="1" allowOverlap="1" wp14:anchorId="7B7B4424" wp14:editId="42F21C94">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rsidR="00895F20">
      <w:rPr/>
      <w:t>Glasswall Solutions Limited</w:t>
    </w:r>
    <w:r w:rsidR="00895F20">
      <w:br/>
    </w:r>
    <w:r w:rsidR="00895F20">
      <w:rPr/>
      <w:t>18A St James’s Place, London. SW1A 1NH</w:t>
    </w:r>
  </w:p>
  <w:p w:rsidR="00895F20" w:rsidP="00895F20" w:rsidRDefault="00895F20" w14:paraId="76B8E830" w14:textId="77777777">
    <w:pPr>
      <w:pStyle w:val="Footer"/>
      <w:jc w:val="center"/>
    </w:pPr>
    <w:r>
      <w:t>Company No: 05573793</w:t>
    </w:r>
  </w:p>
  <w:p w:rsidR="00B63A19" w:rsidP="00B817CF" w:rsidRDefault="00B63A19" w14:paraId="2EB07FEF" w14:textId="77777777">
    <w:pPr>
      <w:pStyle w:val="Footer"/>
    </w:pPr>
  </w:p>
  <w:p w:rsidR="00895F20" w:rsidP="005A5E3D" w:rsidRDefault="005A5E3D" w14:paraId="4428CF76" w14:textId="77777777">
    <w:pPr>
      <w:pStyle w:val="Footer"/>
      <w:tabs>
        <w:tab w:val="left" w:pos="8240"/>
      </w:tabs>
    </w:pPr>
    <w:r>
      <w:tab/>
    </w:r>
  </w:p>
  <w:p w:rsidRPr="00DD08D7" w:rsidR="00DD08D7" w:rsidP="00DD08D7" w:rsidRDefault="00DD08D7" w14:paraId="6CABC1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782" w:rsidP="00DF5AD2" w:rsidRDefault="00CE4782" w14:paraId="0CFF98FB" w14:textId="77777777">
      <w:pPr>
        <w:spacing w:after="0" w:line="240" w:lineRule="auto"/>
      </w:pPr>
      <w:r>
        <w:separator/>
      </w:r>
    </w:p>
  </w:footnote>
  <w:footnote w:type="continuationSeparator" w:id="0">
    <w:p w:rsidR="00CE4782" w:rsidP="00DF5AD2" w:rsidRDefault="00CE4782" w14:paraId="42987F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5F3" w:rsidRDefault="008165F3" w14:paraId="00A2F4D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F5AD2" w:rsidRDefault="005A5E3D" w14:paraId="54902670" w14:textId="77777777">
    <w:pPr>
      <w:pStyle w:val="Header"/>
    </w:pPr>
    <w:r>
      <w:rPr>
        <w:noProof/>
        <w:lang w:eastAsia="en-GB"/>
      </w:rPr>
      <w:drawing>
        <wp:anchor distT="0" distB="0" distL="114300" distR="114300" simplePos="0" relativeHeight="251663360" behindDoc="0" locked="0" layoutInCell="1" allowOverlap="1" wp14:anchorId="49BAAD37" wp14:editId="1993E309">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sidR="00686D81">
      <w:rPr>
        <w:noProof/>
        <w:lang w:eastAsia="en-GB"/>
      </w:rPr>
      <w:drawing>
        <wp:anchor distT="0" distB="0" distL="114300" distR="114300" simplePos="0" relativeHeight="251659264" behindDoc="1" locked="0" layoutInCell="1" allowOverlap="1" wp14:anchorId="597991C1" wp14:editId="27D98FE0">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ins w:author="Abbas Haidar" w:date="2019-11-27T05:48:54.6077621" w:id="155410816">
      <w:r w:rsidR="7451DF0C">
        <w:rPr/>
        <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D08D7" w:rsidRDefault="007D3757" w14:paraId="6356C177" w14:textId="77777777">
    <w:pPr>
      <w:pStyle w:val="Header"/>
    </w:pPr>
    <w:r>
      <w:rPr>
        <w:noProof/>
        <w:lang w:eastAsia="en-GB"/>
      </w:rPr>
      <w:drawing>
        <wp:anchor distT="0" distB="0" distL="114300" distR="114300" simplePos="0" relativeHeight="251653120" behindDoc="1" locked="0" layoutInCell="1" allowOverlap="1" wp14:anchorId="276808A3" wp14:editId="5D20107B">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sidR="002F7275">
      <w:rPr>
        <w:noProof/>
        <w:lang w:eastAsia="en-GB"/>
      </w:rPr>
      <w:drawing>
        <wp:anchor distT="0" distB="0" distL="114300" distR="114300" simplePos="0" relativeHeight="251655168" behindDoc="1" locked="0" layoutInCell="1" allowOverlap="1" wp14:anchorId="32253286" wp14:editId="58101179">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ins w:author="Abbas Haidar" w:date="2019-11-27T05:48:54.6077621" w:id="1032354440">
      <w:r w:rsidR="7451DF0C">
        <w:rPr/>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3ADA"/>
    <w:multiLevelType w:val="hybridMultilevel"/>
    <w:tmpl w:val="09FC7A76"/>
    <w:lvl w:ilvl="0" w:tplc="DF12791E">
      <w:start w:val="1"/>
      <w:numFmt w:val="bullet"/>
      <w:lvlText w:val=""/>
      <w:lvlJc w:val="left"/>
      <w:pPr>
        <w:ind w:left="720" w:hanging="360"/>
      </w:pPr>
      <w:rPr>
        <w:rFonts w:hint="default" w:ascii="Wingdings" w:hAnsi="Wingdings"/>
        <w:b w:val="0"/>
        <w:i w:val="0"/>
        <w:color w:val="44546A" w:themeColor="text2"/>
        <w:sz w:val="28"/>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B544C6B"/>
    <w:multiLevelType w:val="hybridMultilevel"/>
    <w:tmpl w:val="4636D3D2"/>
    <w:lvl w:ilvl="0" w:tplc="70D4E22A">
      <w:start w:val="1"/>
      <w:numFmt w:val="bullet"/>
      <w:lvlText w:val=""/>
      <w:lvlJc w:val="left"/>
      <w:pPr>
        <w:ind w:left="720" w:hanging="360"/>
      </w:pPr>
      <w:rPr>
        <w:rFonts w:hint="default" w:ascii="Wingdings" w:hAnsi="Wingdings"/>
        <w:b w:val="0"/>
        <w:i w:val="0"/>
        <w:color w:val="44546A" w:themeColor="text2"/>
        <w:sz w:val="28"/>
      </w:rPr>
    </w:lvl>
    <w:lvl w:ilvl="1" w:tplc="23026482">
      <w:start w:val="1"/>
      <w:numFmt w:val="bullet"/>
      <w:lvlText w:val=""/>
      <w:lvlJc w:val="left"/>
      <w:pPr>
        <w:ind w:left="1440" w:hanging="360"/>
      </w:pPr>
      <w:rPr>
        <w:rFonts w:hint="default" w:ascii="Wingdings" w:hAnsi="Wingdings"/>
        <w:color w:val="44546A" w:themeColor="text2"/>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B736A79"/>
    <w:multiLevelType w:val="hybridMultilevel"/>
    <w:tmpl w:val="BE58E826"/>
    <w:lvl w:ilvl="0" w:tplc="32AA1E24">
      <w:start w:val="1"/>
      <w:numFmt w:val="bullet"/>
      <w:lvlText w:val=""/>
      <w:lvlJc w:val="left"/>
      <w:pPr>
        <w:ind w:left="360" w:hanging="360"/>
      </w:pPr>
      <w:rPr>
        <w:rFonts w:hint="default" w:ascii="Wingdings" w:hAnsi="Wingdings"/>
        <w:b w:val="0"/>
        <w:i w:val="0"/>
        <w:color w:val="2790B0"/>
        <w:sz w:val="28"/>
      </w:rPr>
    </w:lvl>
    <w:lvl w:ilvl="1" w:tplc="051082A6">
      <w:start w:val="1"/>
      <w:numFmt w:val="bullet"/>
      <w:lvlText w:val=""/>
      <w:lvlJc w:val="left"/>
      <w:pPr>
        <w:ind w:left="1080" w:hanging="360"/>
      </w:pPr>
      <w:rPr>
        <w:rFonts w:hint="default" w:ascii="Wingdings" w:hAnsi="Wingdings"/>
        <w:color w:val="2790B0"/>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0D8734BC"/>
    <w:multiLevelType w:val="hybridMultilevel"/>
    <w:tmpl w:val="61DCA0D4"/>
    <w:lvl w:ilvl="0" w:tplc="8E62C5BC">
      <w:start w:val="1"/>
      <w:numFmt w:val="bullet"/>
      <w:lvlText w:val=""/>
      <w:lvlJc w:val="left"/>
      <w:pPr>
        <w:ind w:left="360" w:hanging="360"/>
      </w:pPr>
      <w:rPr>
        <w:rFonts w:hint="default" w:ascii="Wingdings" w:hAnsi="Wingdings"/>
        <w:b w:val="0"/>
        <w:i w:val="0"/>
        <w:color w:val="44546A" w:themeColor="text2"/>
        <w:sz w:val="28"/>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0FED2D0E"/>
    <w:multiLevelType w:val="hybridMultilevel"/>
    <w:tmpl w:val="B552B830"/>
    <w:lvl w:ilvl="0" w:tplc="0E74BC94">
      <w:start w:val="1"/>
      <w:numFmt w:val="bullet"/>
      <w:lvlText w:val=""/>
      <w:lvlJc w:val="left"/>
      <w:pPr>
        <w:tabs>
          <w:tab w:val="num" w:pos="1080"/>
        </w:tabs>
        <w:ind w:left="1080" w:hanging="360"/>
      </w:pPr>
      <w:rPr>
        <w:rFonts w:hint="default" w:ascii="Symbol" w:hAnsi="Symbol"/>
        <w:color w:val="auto"/>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0CC12C2"/>
    <w:multiLevelType w:val="hybridMultilevel"/>
    <w:tmpl w:val="DB200068"/>
    <w:lvl w:ilvl="0" w:tplc="130ABC22">
      <w:start w:val="1"/>
      <w:numFmt w:val="bullet"/>
      <w:lvlText w:val=""/>
      <w:lvlJc w:val="left"/>
      <w:pPr>
        <w:ind w:left="360" w:hanging="360"/>
      </w:pPr>
      <w:rPr>
        <w:rFonts w:hint="default" w:ascii="Wingdings" w:hAnsi="Wingdings"/>
        <w:b w:val="0"/>
        <w:i w:val="0"/>
        <w:color w:val="44546A" w:themeColor="text2"/>
        <w:sz w:val="28"/>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19BC77EC"/>
    <w:multiLevelType w:val="hybridMultilevel"/>
    <w:tmpl w:val="00260CCA"/>
    <w:lvl w:ilvl="0" w:tplc="DF7AF530">
      <w:start w:val="1"/>
      <w:numFmt w:val="bullet"/>
      <w:lvlText w:val=""/>
      <w:lvlJc w:val="left"/>
      <w:pPr>
        <w:ind w:left="360" w:hanging="360"/>
      </w:pPr>
      <w:rPr>
        <w:rFonts w:hint="default" w:ascii="Wingdings" w:hAnsi="Wingdings"/>
        <w:b w:val="0"/>
        <w:i w:val="0"/>
        <w:color w:val="44546A" w:themeColor="text2"/>
        <w:sz w:val="28"/>
      </w:rPr>
    </w:lvl>
    <w:lvl w:ilvl="1" w:tplc="051082A6">
      <w:start w:val="1"/>
      <w:numFmt w:val="bullet"/>
      <w:lvlText w:val=""/>
      <w:lvlJc w:val="left"/>
      <w:pPr>
        <w:ind w:left="1080" w:hanging="360"/>
      </w:pPr>
      <w:rPr>
        <w:rFonts w:hint="default" w:ascii="Wingdings" w:hAnsi="Wingdings"/>
        <w:color w:val="2790B0"/>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19C675A7"/>
    <w:multiLevelType w:val="hybridMultilevel"/>
    <w:tmpl w:val="93628F4E"/>
    <w:lvl w:ilvl="0" w:tplc="051082A6">
      <w:start w:val="1"/>
      <w:numFmt w:val="bullet"/>
      <w:lvlText w:val=""/>
      <w:lvlJc w:val="left"/>
      <w:pPr>
        <w:ind w:left="720" w:hanging="360"/>
      </w:pPr>
      <w:rPr>
        <w:rFonts w:hint="default" w:ascii="Wingdings" w:hAnsi="Wingdings"/>
        <w:color w:val="2790B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C4E0164"/>
    <w:multiLevelType w:val="hybridMultilevel"/>
    <w:tmpl w:val="A970D0D8"/>
    <w:lvl w:ilvl="0" w:tplc="81587B3E">
      <w:start w:val="1"/>
      <w:numFmt w:val="bullet"/>
      <w:lvlText w:val=""/>
      <w:lvlJc w:val="left"/>
      <w:pPr>
        <w:ind w:left="360" w:hanging="360"/>
      </w:pPr>
      <w:rPr>
        <w:rFonts w:hint="default" w:ascii="Wingdings" w:hAnsi="Wingdings"/>
        <w:b w:val="0"/>
        <w:i w:val="0"/>
        <w:color w:val="44546A" w:themeColor="text2"/>
        <w:sz w:val="28"/>
      </w:rPr>
    </w:lvl>
    <w:lvl w:ilvl="1" w:tplc="051082A6">
      <w:start w:val="1"/>
      <w:numFmt w:val="bullet"/>
      <w:lvlText w:val=""/>
      <w:lvlJc w:val="left"/>
      <w:pPr>
        <w:ind w:left="1080" w:hanging="360"/>
      </w:pPr>
      <w:rPr>
        <w:rFonts w:hint="default" w:ascii="Wingdings" w:hAnsi="Wingdings"/>
        <w:color w:val="2790B0"/>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1C7725DE"/>
    <w:multiLevelType w:val="hybridMultilevel"/>
    <w:tmpl w:val="E3F6E288"/>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ED05533"/>
    <w:multiLevelType w:val="hybridMultilevel"/>
    <w:tmpl w:val="B0B20D40"/>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2A41CAD"/>
    <w:multiLevelType w:val="hybridMultilevel"/>
    <w:tmpl w:val="99DC1D72"/>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12" w15:restartNumberingAfterBreak="0">
    <w:nsid w:val="24CD03DC"/>
    <w:multiLevelType w:val="hybridMultilevel"/>
    <w:tmpl w:val="90AED2F6"/>
    <w:lvl w:ilvl="0" w:tplc="23026482">
      <w:start w:val="1"/>
      <w:numFmt w:val="bullet"/>
      <w:lvlText w:val=""/>
      <w:lvlJc w:val="left"/>
      <w:pPr>
        <w:ind w:left="720" w:hanging="360"/>
      </w:pPr>
      <w:rPr>
        <w:rFonts w:hint="default" w:ascii="Wingdings" w:hAnsi="Wingdings"/>
        <w:color w:val="44546A" w:themeColor="text2"/>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9654FC6"/>
    <w:multiLevelType w:val="hybridMultilevel"/>
    <w:tmpl w:val="3084C290"/>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BAA54A7"/>
    <w:multiLevelType w:val="hybridMultilevel"/>
    <w:tmpl w:val="CD98E638"/>
    <w:lvl w:ilvl="0" w:tplc="32AA1E24">
      <w:start w:val="1"/>
      <w:numFmt w:val="bullet"/>
      <w:lvlText w:val=""/>
      <w:lvlJc w:val="left"/>
      <w:pPr>
        <w:ind w:left="720" w:hanging="360"/>
      </w:pPr>
      <w:rPr>
        <w:rFonts w:hint="default" w:ascii="Wingdings" w:hAnsi="Wingdings"/>
        <w:b w:val="0"/>
        <w:i w:val="0"/>
        <w:color w:val="2790B0"/>
        <w:sz w:val="28"/>
      </w:rPr>
    </w:lvl>
    <w:lvl w:ilvl="1" w:tplc="051082A6">
      <w:start w:val="1"/>
      <w:numFmt w:val="bullet"/>
      <w:lvlText w:val=""/>
      <w:lvlJc w:val="left"/>
      <w:pPr>
        <w:ind w:left="1440" w:hanging="360"/>
      </w:pPr>
      <w:rPr>
        <w:rFonts w:hint="default" w:ascii="Wingdings" w:hAnsi="Wingdings"/>
        <w:color w:val="2790B0"/>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D7409AF"/>
    <w:multiLevelType w:val="hybridMultilevel"/>
    <w:tmpl w:val="40AC6B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9B167E1"/>
    <w:multiLevelType w:val="hybridMultilevel"/>
    <w:tmpl w:val="FFECCDF0"/>
    <w:lvl w:ilvl="0" w:tplc="051082A6">
      <w:start w:val="1"/>
      <w:numFmt w:val="bullet"/>
      <w:lvlText w:val=""/>
      <w:lvlJc w:val="left"/>
      <w:pPr>
        <w:ind w:left="720" w:hanging="360"/>
      </w:pPr>
      <w:rPr>
        <w:rFonts w:hint="default" w:ascii="Wingdings" w:hAnsi="Wingdings"/>
        <w:color w:val="2790B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F4C0CDF"/>
    <w:multiLevelType w:val="hybridMultilevel"/>
    <w:tmpl w:val="DC38D74C"/>
    <w:lvl w:ilvl="0" w:tplc="23026482">
      <w:start w:val="1"/>
      <w:numFmt w:val="bullet"/>
      <w:lvlText w:val=""/>
      <w:lvlJc w:val="left"/>
      <w:pPr>
        <w:ind w:left="360" w:hanging="360"/>
      </w:pPr>
      <w:rPr>
        <w:rFonts w:hint="default" w:ascii="Wingdings" w:hAnsi="Wingdings"/>
        <w:color w:val="44546A" w:themeColor="text2"/>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40C03D72"/>
    <w:multiLevelType w:val="multilevel"/>
    <w:tmpl w:val="7D385F78"/>
    <w:numStyleLink w:val="GlasswallDefault"/>
  </w:abstractNum>
  <w:abstractNum w:abstractNumId="19" w15:restartNumberingAfterBreak="0">
    <w:nsid w:val="44343747"/>
    <w:multiLevelType w:val="hybridMultilevel"/>
    <w:tmpl w:val="9BB2A3EA"/>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6BC63FF"/>
    <w:multiLevelType w:val="hybridMultilevel"/>
    <w:tmpl w:val="18827E5C"/>
    <w:lvl w:ilvl="0" w:tplc="0E74BC94">
      <w:start w:val="1"/>
      <w:numFmt w:val="bullet"/>
      <w:lvlText w:val=""/>
      <w:lvlJc w:val="left"/>
      <w:pPr>
        <w:tabs>
          <w:tab w:val="num" w:pos="1080"/>
        </w:tabs>
        <w:ind w:left="1080" w:hanging="360"/>
      </w:pPr>
      <w:rPr>
        <w:rFonts w:hint="default" w:ascii="Symbol" w:hAnsi="Symbol"/>
        <w:color w:val="auto"/>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21" w15:restartNumberingAfterBreak="0">
    <w:nsid w:val="4785059A"/>
    <w:multiLevelType w:val="hybridMultilevel"/>
    <w:tmpl w:val="363864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4F2B585B"/>
    <w:multiLevelType w:val="hybridMultilevel"/>
    <w:tmpl w:val="A6884460"/>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FDC6159"/>
    <w:multiLevelType w:val="hybridMultilevel"/>
    <w:tmpl w:val="BA9CAD38"/>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24" w15:restartNumberingAfterBreak="0">
    <w:nsid w:val="52B77B3A"/>
    <w:multiLevelType w:val="hybridMultilevel"/>
    <w:tmpl w:val="8EE0A34C"/>
    <w:lvl w:ilvl="0" w:tplc="32AA1E24">
      <w:start w:val="1"/>
      <w:numFmt w:val="bullet"/>
      <w:lvlText w:val=""/>
      <w:lvlJc w:val="left"/>
      <w:pPr>
        <w:ind w:left="720" w:hanging="360"/>
      </w:pPr>
      <w:rPr>
        <w:rFonts w:hint="default" w:ascii="Wingdings" w:hAnsi="Wingdings"/>
        <w:b w:val="0"/>
        <w:i w:val="0"/>
        <w:color w:val="2790B0"/>
        <w:sz w:val="28"/>
      </w:rPr>
    </w:lvl>
    <w:lvl w:ilvl="1" w:tplc="051082A6">
      <w:start w:val="1"/>
      <w:numFmt w:val="bullet"/>
      <w:lvlText w:val=""/>
      <w:lvlJc w:val="left"/>
      <w:pPr>
        <w:ind w:left="1440" w:hanging="360"/>
      </w:pPr>
      <w:rPr>
        <w:rFonts w:hint="default" w:ascii="Wingdings" w:hAnsi="Wingdings"/>
        <w:color w:val="2790B0"/>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54366668"/>
    <w:multiLevelType w:val="hybridMultilevel"/>
    <w:tmpl w:val="A8D2F526"/>
    <w:lvl w:ilvl="0" w:tplc="70D4E22A">
      <w:start w:val="1"/>
      <w:numFmt w:val="bullet"/>
      <w:lvlText w:val=""/>
      <w:lvlJc w:val="left"/>
      <w:pPr>
        <w:ind w:left="1440" w:hanging="360"/>
      </w:pPr>
      <w:rPr>
        <w:rFonts w:hint="default" w:ascii="Wingdings" w:hAnsi="Wingdings"/>
        <w:b w:val="0"/>
        <w:i w:val="0"/>
        <w:color w:val="44546A" w:themeColor="text2"/>
        <w:sz w:val="28"/>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6" w15:restartNumberingAfterBreak="0">
    <w:nsid w:val="54CF4285"/>
    <w:multiLevelType w:val="hybridMultilevel"/>
    <w:tmpl w:val="6F1AB562"/>
    <w:lvl w:ilvl="0" w:tplc="0EFEAC54">
      <w:start w:val="1"/>
      <w:numFmt w:val="bullet"/>
      <w:lvlText w:val=""/>
      <w:lvlJc w:val="left"/>
      <w:pPr>
        <w:ind w:left="360" w:hanging="360"/>
      </w:pPr>
      <w:rPr>
        <w:rFonts w:hint="default" w:ascii="Wingdings" w:hAnsi="Wingdings"/>
        <w:b w:val="0"/>
        <w:i w:val="0"/>
        <w:color w:val="44546A" w:themeColor="text2"/>
        <w:sz w:val="28"/>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7" w15:restartNumberingAfterBreak="0">
    <w:nsid w:val="5D4D1619"/>
    <w:multiLevelType w:val="multilevel"/>
    <w:tmpl w:val="7D385F78"/>
    <w:numStyleLink w:val="GlasswallDefault"/>
  </w:abstractNum>
  <w:abstractNum w:abstractNumId="28" w15:restartNumberingAfterBreak="0">
    <w:nsid w:val="5DD32D3F"/>
    <w:multiLevelType w:val="hybridMultilevel"/>
    <w:tmpl w:val="12CC67E0"/>
    <w:lvl w:ilvl="0" w:tplc="23026482">
      <w:start w:val="1"/>
      <w:numFmt w:val="bullet"/>
      <w:lvlText w:val=""/>
      <w:lvlJc w:val="left"/>
      <w:pPr>
        <w:ind w:left="720" w:hanging="360"/>
      </w:pPr>
      <w:rPr>
        <w:rFonts w:hint="default" w:ascii="Wingdings" w:hAnsi="Wingdings"/>
        <w:color w:val="44546A" w:themeColor="text2"/>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5F9400D3"/>
    <w:multiLevelType w:val="hybridMultilevel"/>
    <w:tmpl w:val="BD808F36"/>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64960DCF"/>
    <w:multiLevelType w:val="hybridMultilevel"/>
    <w:tmpl w:val="40EC2DAC"/>
    <w:lvl w:ilvl="0" w:tplc="816C7E4A">
      <w:start w:val="1"/>
      <w:numFmt w:val="bullet"/>
      <w:lvlText w:val=""/>
      <w:lvlJc w:val="left"/>
      <w:pPr>
        <w:tabs>
          <w:tab w:val="num" w:pos="360"/>
        </w:tabs>
        <w:ind w:left="360" w:hanging="360"/>
      </w:pPr>
      <w:rPr>
        <w:rFonts w:hint="default" w:ascii="Wingdings" w:hAnsi="Wingdings"/>
        <w:b w:val="0"/>
        <w:i w:val="0"/>
        <w:color w:val="44546A" w:themeColor="text2"/>
        <w:sz w:val="28"/>
      </w:rPr>
    </w:lvl>
    <w:lvl w:ilvl="1" w:tplc="08090003">
      <w:start w:val="1"/>
      <w:numFmt w:val="bullet"/>
      <w:lvlText w:val="o"/>
      <w:lvlJc w:val="left"/>
      <w:pPr>
        <w:tabs>
          <w:tab w:val="num" w:pos="360"/>
        </w:tabs>
        <w:ind w:left="360" w:hanging="360"/>
      </w:pPr>
      <w:rPr>
        <w:rFonts w:hint="default" w:ascii="Courier New" w:hAnsi="Courier New" w:cs="Courier New"/>
      </w:rPr>
    </w:lvl>
    <w:lvl w:ilvl="2" w:tplc="08090005" w:tentative="1">
      <w:start w:val="1"/>
      <w:numFmt w:val="bullet"/>
      <w:lvlText w:val=""/>
      <w:lvlJc w:val="left"/>
      <w:pPr>
        <w:tabs>
          <w:tab w:val="num" w:pos="1080"/>
        </w:tabs>
        <w:ind w:left="1080" w:hanging="360"/>
      </w:pPr>
      <w:rPr>
        <w:rFonts w:hint="default" w:ascii="Wingdings" w:hAnsi="Wingdings"/>
      </w:rPr>
    </w:lvl>
    <w:lvl w:ilvl="3" w:tplc="08090001" w:tentative="1">
      <w:start w:val="1"/>
      <w:numFmt w:val="bullet"/>
      <w:lvlText w:val=""/>
      <w:lvlJc w:val="left"/>
      <w:pPr>
        <w:tabs>
          <w:tab w:val="num" w:pos="1800"/>
        </w:tabs>
        <w:ind w:left="1800" w:hanging="360"/>
      </w:pPr>
      <w:rPr>
        <w:rFonts w:hint="default" w:ascii="Symbol" w:hAnsi="Symbol"/>
      </w:rPr>
    </w:lvl>
    <w:lvl w:ilvl="4" w:tplc="08090003" w:tentative="1">
      <w:start w:val="1"/>
      <w:numFmt w:val="bullet"/>
      <w:lvlText w:val="o"/>
      <w:lvlJc w:val="left"/>
      <w:pPr>
        <w:tabs>
          <w:tab w:val="num" w:pos="2520"/>
        </w:tabs>
        <w:ind w:left="2520" w:hanging="360"/>
      </w:pPr>
      <w:rPr>
        <w:rFonts w:hint="default" w:ascii="Courier New" w:hAnsi="Courier New" w:cs="Courier New"/>
      </w:rPr>
    </w:lvl>
    <w:lvl w:ilvl="5" w:tplc="08090005" w:tentative="1">
      <w:start w:val="1"/>
      <w:numFmt w:val="bullet"/>
      <w:lvlText w:val=""/>
      <w:lvlJc w:val="left"/>
      <w:pPr>
        <w:tabs>
          <w:tab w:val="num" w:pos="3240"/>
        </w:tabs>
        <w:ind w:left="3240" w:hanging="360"/>
      </w:pPr>
      <w:rPr>
        <w:rFonts w:hint="default" w:ascii="Wingdings" w:hAnsi="Wingdings"/>
      </w:rPr>
    </w:lvl>
    <w:lvl w:ilvl="6" w:tplc="08090001" w:tentative="1">
      <w:start w:val="1"/>
      <w:numFmt w:val="bullet"/>
      <w:lvlText w:val=""/>
      <w:lvlJc w:val="left"/>
      <w:pPr>
        <w:tabs>
          <w:tab w:val="num" w:pos="3960"/>
        </w:tabs>
        <w:ind w:left="3960" w:hanging="360"/>
      </w:pPr>
      <w:rPr>
        <w:rFonts w:hint="default" w:ascii="Symbol" w:hAnsi="Symbol"/>
      </w:rPr>
    </w:lvl>
    <w:lvl w:ilvl="7" w:tplc="08090003" w:tentative="1">
      <w:start w:val="1"/>
      <w:numFmt w:val="bullet"/>
      <w:lvlText w:val="o"/>
      <w:lvlJc w:val="left"/>
      <w:pPr>
        <w:tabs>
          <w:tab w:val="num" w:pos="4680"/>
        </w:tabs>
        <w:ind w:left="4680" w:hanging="360"/>
      </w:pPr>
      <w:rPr>
        <w:rFonts w:hint="default" w:ascii="Courier New" w:hAnsi="Courier New" w:cs="Courier New"/>
      </w:rPr>
    </w:lvl>
    <w:lvl w:ilvl="8" w:tplc="08090005" w:tentative="1">
      <w:start w:val="1"/>
      <w:numFmt w:val="bullet"/>
      <w:lvlText w:val=""/>
      <w:lvlJc w:val="left"/>
      <w:pPr>
        <w:tabs>
          <w:tab w:val="num" w:pos="5400"/>
        </w:tabs>
        <w:ind w:left="5400" w:hanging="360"/>
      </w:pPr>
      <w:rPr>
        <w:rFonts w:hint="default" w:ascii="Wingdings" w:hAnsi="Wingdings"/>
      </w:rPr>
    </w:lvl>
  </w:abstractNum>
  <w:abstractNum w:abstractNumId="31" w15:restartNumberingAfterBreak="0">
    <w:nsid w:val="66C3256B"/>
    <w:multiLevelType w:val="hybridMultilevel"/>
    <w:tmpl w:val="10AE5B3A"/>
    <w:lvl w:ilvl="0" w:tplc="4574CE34">
      <w:start w:val="1"/>
      <w:numFmt w:val="bullet"/>
      <w:lvlText w:val=""/>
      <w:lvlJc w:val="left"/>
      <w:pPr>
        <w:tabs>
          <w:tab w:val="num" w:pos="360"/>
        </w:tabs>
        <w:ind w:left="360" w:hanging="360"/>
      </w:pPr>
      <w:rPr>
        <w:rFonts w:hint="default" w:ascii="Wingdings" w:hAnsi="Wingdings"/>
        <w:b w:val="0"/>
        <w:i w:val="0"/>
        <w:color w:val="44546A" w:themeColor="text2"/>
        <w:sz w:val="28"/>
      </w:rPr>
    </w:lvl>
    <w:lvl w:ilvl="1" w:tplc="08090003">
      <w:start w:val="1"/>
      <w:numFmt w:val="bullet"/>
      <w:lvlText w:val="o"/>
      <w:lvlJc w:val="left"/>
      <w:pPr>
        <w:tabs>
          <w:tab w:val="num" w:pos="360"/>
        </w:tabs>
        <w:ind w:left="360" w:hanging="360"/>
      </w:pPr>
      <w:rPr>
        <w:rFonts w:hint="default" w:ascii="Courier New" w:hAnsi="Courier New" w:cs="Courier New"/>
      </w:rPr>
    </w:lvl>
    <w:lvl w:ilvl="2" w:tplc="08090005" w:tentative="1">
      <w:start w:val="1"/>
      <w:numFmt w:val="bullet"/>
      <w:lvlText w:val=""/>
      <w:lvlJc w:val="left"/>
      <w:pPr>
        <w:tabs>
          <w:tab w:val="num" w:pos="1080"/>
        </w:tabs>
        <w:ind w:left="1080" w:hanging="360"/>
      </w:pPr>
      <w:rPr>
        <w:rFonts w:hint="default" w:ascii="Wingdings" w:hAnsi="Wingdings"/>
      </w:rPr>
    </w:lvl>
    <w:lvl w:ilvl="3" w:tplc="08090001" w:tentative="1">
      <w:start w:val="1"/>
      <w:numFmt w:val="bullet"/>
      <w:lvlText w:val=""/>
      <w:lvlJc w:val="left"/>
      <w:pPr>
        <w:tabs>
          <w:tab w:val="num" w:pos="1800"/>
        </w:tabs>
        <w:ind w:left="1800" w:hanging="360"/>
      </w:pPr>
      <w:rPr>
        <w:rFonts w:hint="default" w:ascii="Symbol" w:hAnsi="Symbol"/>
      </w:rPr>
    </w:lvl>
    <w:lvl w:ilvl="4" w:tplc="08090003" w:tentative="1">
      <w:start w:val="1"/>
      <w:numFmt w:val="bullet"/>
      <w:lvlText w:val="o"/>
      <w:lvlJc w:val="left"/>
      <w:pPr>
        <w:tabs>
          <w:tab w:val="num" w:pos="2520"/>
        </w:tabs>
        <w:ind w:left="2520" w:hanging="360"/>
      </w:pPr>
      <w:rPr>
        <w:rFonts w:hint="default" w:ascii="Courier New" w:hAnsi="Courier New" w:cs="Courier New"/>
      </w:rPr>
    </w:lvl>
    <w:lvl w:ilvl="5" w:tplc="08090005" w:tentative="1">
      <w:start w:val="1"/>
      <w:numFmt w:val="bullet"/>
      <w:lvlText w:val=""/>
      <w:lvlJc w:val="left"/>
      <w:pPr>
        <w:tabs>
          <w:tab w:val="num" w:pos="3240"/>
        </w:tabs>
        <w:ind w:left="3240" w:hanging="360"/>
      </w:pPr>
      <w:rPr>
        <w:rFonts w:hint="default" w:ascii="Wingdings" w:hAnsi="Wingdings"/>
      </w:rPr>
    </w:lvl>
    <w:lvl w:ilvl="6" w:tplc="08090001" w:tentative="1">
      <w:start w:val="1"/>
      <w:numFmt w:val="bullet"/>
      <w:lvlText w:val=""/>
      <w:lvlJc w:val="left"/>
      <w:pPr>
        <w:tabs>
          <w:tab w:val="num" w:pos="3960"/>
        </w:tabs>
        <w:ind w:left="3960" w:hanging="360"/>
      </w:pPr>
      <w:rPr>
        <w:rFonts w:hint="default" w:ascii="Symbol" w:hAnsi="Symbol"/>
      </w:rPr>
    </w:lvl>
    <w:lvl w:ilvl="7" w:tplc="08090003" w:tentative="1">
      <w:start w:val="1"/>
      <w:numFmt w:val="bullet"/>
      <w:lvlText w:val="o"/>
      <w:lvlJc w:val="left"/>
      <w:pPr>
        <w:tabs>
          <w:tab w:val="num" w:pos="4680"/>
        </w:tabs>
        <w:ind w:left="4680" w:hanging="360"/>
      </w:pPr>
      <w:rPr>
        <w:rFonts w:hint="default" w:ascii="Courier New" w:hAnsi="Courier New" w:cs="Courier New"/>
      </w:rPr>
    </w:lvl>
    <w:lvl w:ilvl="8" w:tplc="08090005" w:tentative="1">
      <w:start w:val="1"/>
      <w:numFmt w:val="bullet"/>
      <w:lvlText w:val=""/>
      <w:lvlJc w:val="left"/>
      <w:pPr>
        <w:tabs>
          <w:tab w:val="num" w:pos="5400"/>
        </w:tabs>
        <w:ind w:left="5400" w:hanging="360"/>
      </w:pPr>
      <w:rPr>
        <w:rFonts w:hint="default" w:ascii="Wingdings" w:hAnsi="Wingdings"/>
      </w:rPr>
    </w:lvl>
  </w:abstractNum>
  <w:abstractNum w:abstractNumId="32" w15:restartNumberingAfterBreak="0">
    <w:nsid w:val="6FA96F0F"/>
    <w:multiLevelType w:val="hybridMultilevel"/>
    <w:tmpl w:val="D42E66E8"/>
    <w:lvl w:ilvl="0" w:tplc="CC9AB074">
      <w:start w:val="2"/>
      <w:numFmt w:val="bullet"/>
      <w:lvlText w:val="•"/>
      <w:lvlJc w:val="left"/>
      <w:pPr>
        <w:ind w:left="1080" w:hanging="72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709D083C"/>
    <w:multiLevelType w:val="hybridMultilevel"/>
    <w:tmpl w:val="6F60552E"/>
    <w:lvl w:ilvl="0" w:tplc="3EFCB72C">
      <w:start w:val="1"/>
      <w:numFmt w:val="bullet"/>
      <w:lvlText w:val=""/>
      <w:lvlJc w:val="left"/>
      <w:pPr>
        <w:tabs>
          <w:tab w:val="num" w:pos="360"/>
        </w:tabs>
        <w:ind w:left="360" w:hanging="360"/>
      </w:pPr>
      <w:rPr>
        <w:rFonts w:hint="default" w:ascii="Wingdings" w:hAnsi="Wingdings"/>
        <w:b w:val="0"/>
        <w:i w:val="0"/>
        <w:color w:val="44546A" w:themeColor="text2"/>
        <w:sz w:val="28"/>
      </w:rPr>
    </w:lvl>
    <w:lvl w:ilvl="1" w:tplc="08090003">
      <w:start w:val="1"/>
      <w:numFmt w:val="bullet"/>
      <w:lvlText w:val="o"/>
      <w:lvlJc w:val="left"/>
      <w:pPr>
        <w:tabs>
          <w:tab w:val="num" w:pos="360"/>
        </w:tabs>
        <w:ind w:left="360" w:hanging="360"/>
      </w:pPr>
      <w:rPr>
        <w:rFonts w:hint="default" w:ascii="Courier New" w:hAnsi="Courier New" w:cs="Courier New"/>
      </w:rPr>
    </w:lvl>
    <w:lvl w:ilvl="2" w:tplc="08090005" w:tentative="1">
      <w:start w:val="1"/>
      <w:numFmt w:val="bullet"/>
      <w:lvlText w:val=""/>
      <w:lvlJc w:val="left"/>
      <w:pPr>
        <w:tabs>
          <w:tab w:val="num" w:pos="1080"/>
        </w:tabs>
        <w:ind w:left="1080" w:hanging="360"/>
      </w:pPr>
      <w:rPr>
        <w:rFonts w:hint="default" w:ascii="Wingdings" w:hAnsi="Wingdings"/>
      </w:rPr>
    </w:lvl>
    <w:lvl w:ilvl="3" w:tplc="08090001" w:tentative="1">
      <w:start w:val="1"/>
      <w:numFmt w:val="bullet"/>
      <w:lvlText w:val=""/>
      <w:lvlJc w:val="left"/>
      <w:pPr>
        <w:tabs>
          <w:tab w:val="num" w:pos="1800"/>
        </w:tabs>
        <w:ind w:left="1800" w:hanging="360"/>
      </w:pPr>
      <w:rPr>
        <w:rFonts w:hint="default" w:ascii="Symbol" w:hAnsi="Symbol"/>
      </w:rPr>
    </w:lvl>
    <w:lvl w:ilvl="4" w:tplc="08090003" w:tentative="1">
      <w:start w:val="1"/>
      <w:numFmt w:val="bullet"/>
      <w:lvlText w:val="o"/>
      <w:lvlJc w:val="left"/>
      <w:pPr>
        <w:tabs>
          <w:tab w:val="num" w:pos="2520"/>
        </w:tabs>
        <w:ind w:left="2520" w:hanging="360"/>
      </w:pPr>
      <w:rPr>
        <w:rFonts w:hint="default" w:ascii="Courier New" w:hAnsi="Courier New" w:cs="Courier New"/>
      </w:rPr>
    </w:lvl>
    <w:lvl w:ilvl="5" w:tplc="08090005" w:tentative="1">
      <w:start w:val="1"/>
      <w:numFmt w:val="bullet"/>
      <w:lvlText w:val=""/>
      <w:lvlJc w:val="left"/>
      <w:pPr>
        <w:tabs>
          <w:tab w:val="num" w:pos="3240"/>
        </w:tabs>
        <w:ind w:left="3240" w:hanging="360"/>
      </w:pPr>
      <w:rPr>
        <w:rFonts w:hint="default" w:ascii="Wingdings" w:hAnsi="Wingdings"/>
      </w:rPr>
    </w:lvl>
    <w:lvl w:ilvl="6" w:tplc="08090001" w:tentative="1">
      <w:start w:val="1"/>
      <w:numFmt w:val="bullet"/>
      <w:lvlText w:val=""/>
      <w:lvlJc w:val="left"/>
      <w:pPr>
        <w:tabs>
          <w:tab w:val="num" w:pos="3960"/>
        </w:tabs>
        <w:ind w:left="3960" w:hanging="360"/>
      </w:pPr>
      <w:rPr>
        <w:rFonts w:hint="default" w:ascii="Symbol" w:hAnsi="Symbol"/>
      </w:rPr>
    </w:lvl>
    <w:lvl w:ilvl="7" w:tplc="08090003" w:tentative="1">
      <w:start w:val="1"/>
      <w:numFmt w:val="bullet"/>
      <w:lvlText w:val="o"/>
      <w:lvlJc w:val="left"/>
      <w:pPr>
        <w:tabs>
          <w:tab w:val="num" w:pos="4680"/>
        </w:tabs>
        <w:ind w:left="4680" w:hanging="360"/>
      </w:pPr>
      <w:rPr>
        <w:rFonts w:hint="default" w:ascii="Courier New" w:hAnsi="Courier New" w:cs="Courier New"/>
      </w:rPr>
    </w:lvl>
    <w:lvl w:ilvl="8" w:tplc="08090005" w:tentative="1">
      <w:start w:val="1"/>
      <w:numFmt w:val="bullet"/>
      <w:lvlText w:val=""/>
      <w:lvlJc w:val="left"/>
      <w:pPr>
        <w:tabs>
          <w:tab w:val="num" w:pos="5400"/>
        </w:tabs>
        <w:ind w:left="5400" w:hanging="360"/>
      </w:pPr>
      <w:rPr>
        <w:rFonts w:hint="default" w:ascii="Wingdings" w:hAnsi="Wingdings"/>
      </w:rPr>
    </w:lvl>
  </w:abstractNum>
  <w:abstractNum w:abstractNumId="34" w15:restartNumberingAfterBreak="0">
    <w:nsid w:val="709D11D9"/>
    <w:multiLevelType w:val="multilevel"/>
    <w:tmpl w:val="7D385F78"/>
    <w:styleLink w:val="GlasswallDefault"/>
    <w:lvl w:ilvl="0">
      <w:start w:val="1"/>
      <w:numFmt w:val="bullet"/>
      <w:lvlText w:val=""/>
      <w:lvlJc w:val="left"/>
      <w:pPr>
        <w:ind w:left="720" w:hanging="360"/>
      </w:pPr>
      <w:rPr>
        <w:rFonts w:hint="default" w:ascii="Wingdings" w:hAnsi="Wingdings"/>
        <w:b w:val="0"/>
        <w:i w:val="0"/>
        <w:color w:val="44546A" w:themeColor="text2"/>
        <w:sz w:val="28"/>
      </w:rPr>
    </w:lvl>
    <w:lvl w:ilvl="1">
      <w:start w:val="1"/>
      <w:numFmt w:val="bullet"/>
      <w:lvlText w:val="o"/>
      <w:lvlJc w:val="left"/>
      <w:pPr>
        <w:ind w:left="1440" w:hanging="360"/>
      </w:pPr>
      <w:rPr>
        <w:rFonts w:hint="default" w:ascii="Wingdings" w:hAnsi="Wingdings"/>
        <w:color w:val="44546A" w:themeColor="text2"/>
      </w:rPr>
    </w:lvl>
    <w:lvl w:ilvl="2">
      <w:start w:val="1"/>
      <w:numFmt w:val="bullet"/>
      <w:lvlText w:val=""/>
      <w:lvlJc w:val="left"/>
      <w:pPr>
        <w:ind w:left="2160" w:hanging="360"/>
      </w:pPr>
      <w:rPr>
        <w:rFonts w:hint="default" w:ascii="Wingdings" w:hAnsi="Wingdings"/>
        <w:color w:val="44546A" w:themeColor="text2"/>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5" w15:restartNumberingAfterBreak="0">
    <w:nsid w:val="73DD31DA"/>
    <w:multiLevelType w:val="hybridMultilevel"/>
    <w:tmpl w:val="15965D8A"/>
    <w:lvl w:ilvl="0" w:tplc="CC9AB074">
      <w:start w:val="2"/>
      <w:numFmt w:val="bullet"/>
      <w:lvlText w:val="•"/>
      <w:lvlJc w:val="left"/>
      <w:pPr>
        <w:ind w:left="1080" w:hanging="72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6" w15:restartNumberingAfterBreak="0">
    <w:nsid w:val="7638015B"/>
    <w:multiLevelType w:val="hybridMultilevel"/>
    <w:tmpl w:val="42BED4BC"/>
    <w:lvl w:ilvl="0" w:tplc="70D4E22A">
      <w:start w:val="1"/>
      <w:numFmt w:val="bullet"/>
      <w:lvlText w:val=""/>
      <w:lvlJc w:val="left"/>
      <w:pPr>
        <w:ind w:left="720" w:hanging="360"/>
      </w:pPr>
      <w:rPr>
        <w:rFonts w:hint="default" w:ascii="Wingdings" w:hAnsi="Wingdings"/>
        <w:b w:val="0"/>
        <w:i w:val="0"/>
        <w:color w:val="44546A" w:themeColor="text2"/>
        <w:sz w:val="28"/>
      </w:rPr>
    </w:lvl>
    <w:lvl w:ilvl="1" w:tplc="23026482">
      <w:start w:val="1"/>
      <w:numFmt w:val="bullet"/>
      <w:lvlText w:val=""/>
      <w:lvlJc w:val="left"/>
      <w:pPr>
        <w:ind w:left="1440" w:hanging="360"/>
      </w:pPr>
      <w:rPr>
        <w:rFonts w:hint="default" w:ascii="Wingdings" w:hAnsi="Wingdings"/>
        <w:color w:val="44546A" w:themeColor="text2"/>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DD777D0"/>
    <w:multiLevelType w:val="multilevel"/>
    <w:tmpl w:val="7D385F78"/>
    <w:numStyleLink w:val="GlasswallDefault"/>
  </w:abstractNum>
  <w:abstractNum w:abstractNumId="38" w15:restartNumberingAfterBreak="0">
    <w:nsid w:val="7FAC3EDF"/>
    <w:multiLevelType w:val="hybridMultilevel"/>
    <w:tmpl w:val="7D385F78"/>
    <w:lvl w:ilvl="0" w:tplc="70D4E22A">
      <w:start w:val="1"/>
      <w:numFmt w:val="bullet"/>
      <w:lvlText w:val=""/>
      <w:lvlJc w:val="left"/>
      <w:pPr>
        <w:ind w:left="720" w:hanging="360"/>
      </w:pPr>
      <w:rPr>
        <w:rFonts w:hint="default" w:ascii="Wingdings" w:hAnsi="Wingdings"/>
        <w:b w:val="0"/>
        <w:i w:val="0"/>
        <w:color w:val="44546A" w:themeColor="text2"/>
        <w:sz w:val="28"/>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1"/>
  </w:num>
  <w:num w:numId="2">
    <w:abstractNumId w:val="23"/>
  </w:num>
  <w:num w:numId="3">
    <w:abstractNumId w:val="21"/>
  </w:num>
  <w:num w:numId="4">
    <w:abstractNumId w:val="14"/>
  </w:num>
  <w:num w:numId="5">
    <w:abstractNumId w:val="20"/>
  </w:num>
  <w:num w:numId="6">
    <w:abstractNumId w:val="4"/>
  </w:num>
  <w:num w:numId="7">
    <w:abstractNumId w:val="8"/>
  </w:num>
  <w:num w:numId="8">
    <w:abstractNumId w:val="3"/>
  </w:num>
  <w:num w:numId="9">
    <w:abstractNumId w:val="16"/>
  </w:num>
  <w:num w:numId="10">
    <w:abstractNumId w:val="35"/>
  </w:num>
  <w:num w:numId="11">
    <w:abstractNumId w:val="32"/>
  </w:num>
  <w:num w:numId="12">
    <w:abstractNumId w:val="15"/>
  </w:num>
  <w:num w:numId="13">
    <w:abstractNumId w:val="5"/>
  </w:num>
  <w:num w:numId="14">
    <w:abstractNumId w:val="26"/>
  </w:num>
  <w:num w:numId="15">
    <w:abstractNumId w:val="31"/>
  </w:num>
  <w:num w:numId="16">
    <w:abstractNumId w:val="30"/>
  </w:num>
  <w:num w:numId="17">
    <w:abstractNumId w:val="33"/>
  </w:num>
  <w:num w:numId="18">
    <w:abstractNumId w:val="2"/>
  </w:num>
  <w:num w:numId="19">
    <w:abstractNumId w:val="17"/>
  </w:num>
  <w:num w:numId="20">
    <w:abstractNumId w:val="24"/>
  </w:num>
  <w:num w:numId="21">
    <w:abstractNumId w:val="7"/>
  </w:num>
  <w:num w:numId="22">
    <w:abstractNumId w:val="6"/>
  </w:num>
  <w:num w:numId="23">
    <w:abstractNumId w:val="1"/>
  </w:num>
  <w:num w:numId="24">
    <w:abstractNumId w:val="12"/>
  </w:num>
  <w:num w:numId="25">
    <w:abstractNumId w:val="22"/>
  </w:num>
  <w:num w:numId="26">
    <w:abstractNumId w:val="19"/>
  </w:num>
  <w:num w:numId="27">
    <w:abstractNumId w:val="29"/>
  </w:num>
  <w:num w:numId="28">
    <w:abstractNumId w:val="10"/>
  </w:num>
  <w:num w:numId="29">
    <w:abstractNumId w:val="9"/>
  </w:num>
  <w:num w:numId="30">
    <w:abstractNumId w:val="36"/>
  </w:num>
  <w:num w:numId="31">
    <w:abstractNumId w:val="28"/>
  </w:num>
  <w:num w:numId="32">
    <w:abstractNumId w:val="13"/>
  </w:num>
  <w:num w:numId="33">
    <w:abstractNumId w:val="0"/>
  </w:num>
  <w:num w:numId="34">
    <w:abstractNumId w:val="38"/>
  </w:num>
  <w:num w:numId="35">
    <w:abstractNumId w:val="34"/>
  </w:num>
  <w:num w:numId="36">
    <w:abstractNumId w:val="27"/>
  </w:num>
  <w:num w:numId="37">
    <w:abstractNumId w:val="37"/>
  </w:num>
  <w:num w:numId="38">
    <w:abstractNumId w:val="18"/>
  </w:num>
  <w:num w:numId="39">
    <w:abstractNumId w:val="25"/>
  </w:num>
</w:numbering>
</file>

<file path=word/people.xml><?xml version="1.0" encoding="utf-8"?>
<w15:people xmlns:mc="http://schemas.openxmlformats.org/markup-compatibility/2006" xmlns:w15="http://schemas.microsoft.com/office/word/2012/wordml" mc:Ignorable="w15">
  <w15:person w15:author="Paul Burke">
    <w15:presenceInfo w15:providerId="AD" w15:userId="S::pburke@glasswallsolutions.com::95f2facc-1cdd-40b5-a065-1f644a39db5f"/>
  </w15:person>
  <w15:person w15:author="Alexander Potter-Dixon">
    <w15:presenceInfo w15:providerId="AD" w15:userId="S::apotter-dixon@glasswallsolutions.com::a1c7c27b-7037-4d62-a9d1-03ae9aafd085"/>
  </w15:person>
  <w15:person w15:author="Matthew Cavey">
    <w15:presenceInfo w15:providerId="AD" w15:userId="S::mcavey@glasswallsolutions.com::40454d72-64a6-4b20-af2b-3ec4c6c70c97"/>
  </w15:person>
  <w15:person w15:author="Abbas Haidar">
    <w15:presenceInfo w15:providerId="AD" w15:userId="S::ahaidar@glasswallsolutions.com::281a6136-f909-453d-9351-9ebebd3acae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web"/>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B1F"/>
    <w:rsid w:val="00005588"/>
    <w:rsid w:val="00007121"/>
    <w:rsid w:val="000148C8"/>
    <w:rsid w:val="000268AF"/>
    <w:rsid w:val="00027947"/>
    <w:rsid w:val="000308FB"/>
    <w:rsid w:val="00042B53"/>
    <w:rsid w:val="00045D56"/>
    <w:rsid w:val="00065BCF"/>
    <w:rsid w:val="000702F0"/>
    <w:rsid w:val="00080806"/>
    <w:rsid w:val="000A4AFB"/>
    <w:rsid w:val="000D5AE1"/>
    <w:rsid w:val="000F2D60"/>
    <w:rsid w:val="000F7AE9"/>
    <w:rsid w:val="001028F3"/>
    <w:rsid w:val="001077CE"/>
    <w:rsid w:val="00154CA1"/>
    <w:rsid w:val="00196DFC"/>
    <w:rsid w:val="001C65B1"/>
    <w:rsid w:val="001C6746"/>
    <w:rsid w:val="001C7829"/>
    <w:rsid w:val="001E0DC9"/>
    <w:rsid w:val="001E165F"/>
    <w:rsid w:val="0021556A"/>
    <w:rsid w:val="00231D0F"/>
    <w:rsid w:val="0023743B"/>
    <w:rsid w:val="00270FEB"/>
    <w:rsid w:val="00281C8C"/>
    <w:rsid w:val="00285267"/>
    <w:rsid w:val="00294551"/>
    <w:rsid w:val="002F6D87"/>
    <w:rsid w:val="002F7275"/>
    <w:rsid w:val="00324B87"/>
    <w:rsid w:val="003316D3"/>
    <w:rsid w:val="00344B1F"/>
    <w:rsid w:val="00351DD3"/>
    <w:rsid w:val="00357A44"/>
    <w:rsid w:val="003642A0"/>
    <w:rsid w:val="003A1326"/>
    <w:rsid w:val="003C2BB9"/>
    <w:rsid w:val="003C4923"/>
    <w:rsid w:val="004270B9"/>
    <w:rsid w:val="00476817"/>
    <w:rsid w:val="004824DE"/>
    <w:rsid w:val="004833F1"/>
    <w:rsid w:val="004B5159"/>
    <w:rsid w:val="00553235"/>
    <w:rsid w:val="005A5E3D"/>
    <w:rsid w:val="005B2715"/>
    <w:rsid w:val="005D4C3C"/>
    <w:rsid w:val="005D5D0D"/>
    <w:rsid w:val="005D6226"/>
    <w:rsid w:val="005E55D2"/>
    <w:rsid w:val="005E5C51"/>
    <w:rsid w:val="005F4AB0"/>
    <w:rsid w:val="005F4ECB"/>
    <w:rsid w:val="00611562"/>
    <w:rsid w:val="0062442D"/>
    <w:rsid w:val="006343C8"/>
    <w:rsid w:val="00646F8D"/>
    <w:rsid w:val="00653571"/>
    <w:rsid w:val="00663068"/>
    <w:rsid w:val="00686D81"/>
    <w:rsid w:val="006A5DC5"/>
    <w:rsid w:val="006A6166"/>
    <w:rsid w:val="006A73A7"/>
    <w:rsid w:val="006B02E3"/>
    <w:rsid w:val="006C6CFD"/>
    <w:rsid w:val="00727D9B"/>
    <w:rsid w:val="0075005D"/>
    <w:rsid w:val="0078337E"/>
    <w:rsid w:val="007A0C9B"/>
    <w:rsid w:val="007C395F"/>
    <w:rsid w:val="007D3757"/>
    <w:rsid w:val="007D4076"/>
    <w:rsid w:val="0081003F"/>
    <w:rsid w:val="008148DF"/>
    <w:rsid w:val="0081598B"/>
    <w:rsid w:val="008165F3"/>
    <w:rsid w:val="00842584"/>
    <w:rsid w:val="00862EA9"/>
    <w:rsid w:val="008822E6"/>
    <w:rsid w:val="00885F20"/>
    <w:rsid w:val="00895F20"/>
    <w:rsid w:val="0091282D"/>
    <w:rsid w:val="009510B0"/>
    <w:rsid w:val="00965B7B"/>
    <w:rsid w:val="009A341A"/>
    <w:rsid w:val="009B0429"/>
    <w:rsid w:val="009B51C7"/>
    <w:rsid w:val="009E0F93"/>
    <w:rsid w:val="00A0137E"/>
    <w:rsid w:val="00A9682D"/>
    <w:rsid w:val="00A9705D"/>
    <w:rsid w:val="00AA1CD2"/>
    <w:rsid w:val="00AC059A"/>
    <w:rsid w:val="00AC4735"/>
    <w:rsid w:val="00AD4F3D"/>
    <w:rsid w:val="00AE3230"/>
    <w:rsid w:val="00AE78D1"/>
    <w:rsid w:val="00AF5AF1"/>
    <w:rsid w:val="00B14091"/>
    <w:rsid w:val="00B22C98"/>
    <w:rsid w:val="00B34060"/>
    <w:rsid w:val="00B4018E"/>
    <w:rsid w:val="00B50CCC"/>
    <w:rsid w:val="00B63A19"/>
    <w:rsid w:val="00B817CF"/>
    <w:rsid w:val="00B841F3"/>
    <w:rsid w:val="00BA7D7B"/>
    <w:rsid w:val="00BB1F66"/>
    <w:rsid w:val="00C034A0"/>
    <w:rsid w:val="00C47857"/>
    <w:rsid w:val="00C56E49"/>
    <w:rsid w:val="00CA569C"/>
    <w:rsid w:val="00CB166A"/>
    <w:rsid w:val="00CE4782"/>
    <w:rsid w:val="00CF2AD3"/>
    <w:rsid w:val="00D111D1"/>
    <w:rsid w:val="00D61E7B"/>
    <w:rsid w:val="00D955D2"/>
    <w:rsid w:val="00D96986"/>
    <w:rsid w:val="00DB534A"/>
    <w:rsid w:val="00DC78BF"/>
    <w:rsid w:val="00DD08D7"/>
    <w:rsid w:val="00DE7FAA"/>
    <w:rsid w:val="00DF192D"/>
    <w:rsid w:val="00DF5AD2"/>
    <w:rsid w:val="00E01181"/>
    <w:rsid w:val="00E14378"/>
    <w:rsid w:val="00E3724A"/>
    <w:rsid w:val="00E44874"/>
    <w:rsid w:val="00E91B61"/>
    <w:rsid w:val="00EB05DE"/>
    <w:rsid w:val="00EC07F6"/>
    <w:rsid w:val="00EF55B6"/>
    <w:rsid w:val="00F0750E"/>
    <w:rsid w:val="00F42134"/>
    <w:rsid w:val="00F53833"/>
    <w:rsid w:val="00FA1F81"/>
    <w:rsid w:val="00FE25B7"/>
    <w:rsid w:val="00FE27C1"/>
    <w:rsid w:val="116578AA"/>
    <w:rsid w:val="18DAA2A8"/>
    <w:rsid w:val="38FD54F8"/>
    <w:rsid w:val="3CE91D8A"/>
    <w:rsid w:val="420A8AEC"/>
    <w:rsid w:val="464F30EA"/>
    <w:rsid w:val="46F613E1"/>
    <w:rsid w:val="5886483B"/>
    <w:rsid w:val="639F5544"/>
    <w:rsid w:val="6A27B095"/>
    <w:rsid w:val="7451DF0C"/>
    <w:rsid w:val="7F200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9A177"/>
  <w15:docId w15:val="{A0D16312-22AC-41A7-A92B-0E42751D13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styleId="PlainTextChar" w:customStyle="1">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D08D7"/>
    <w:rPr>
      <w:rFonts w:eastAsiaTheme="minorEastAsia"/>
      <w:color w:val="5A5A5A" w:themeColor="text1" w:themeTint="A5"/>
      <w:spacing w:val="15"/>
    </w:rPr>
  </w:style>
  <w:style w:type="character" w:styleId="Heading1Char" w:customStyle="1">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ing2Char" w:customStyle="1">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styleId="Heading3Char" w:customStyle="1">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styleId="PageNumbering" w:customStyle="1">
    <w:name w:val="Page Numbering"/>
    <w:basedOn w:val="Footer"/>
    <w:rsid w:val="00B63A19"/>
    <w:pPr>
      <w:tabs>
        <w:tab w:val="clear" w:pos="4513"/>
        <w:tab w:val="clear" w:pos="9026"/>
        <w:tab w:val="center" w:pos="4320"/>
        <w:tab w:val="right" w:pos="8640"/>
      </w:tabs>
      <w:spacing w:before="40" w:after="40"/>
      <w:jc w:val="center"/>
    </w:pPr>
    <w:rPr>
      <w:rFonts w:ascii="Arial" w:hAnsi="Arial" w:eastAsia="Times New Roman" w:cs="Times New Roman"/>
      <w:color w:val="000000"/>
      <w:sz w:val="16"/>
      <w:szCs w:val="20"/>
    </w:rPr>
  </w:style>
  <w:style w:type="table" w:styleId="LightList-Accent11" w:customStyle="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styleId="GlasswallDefault" w:customStyle="1">
    <w:name w:val="Glasswall Default"/>
    <w:uiPriority w:val="99"/>
    <w:rsid w:val="006A73A7"/>
    <w:pPr>
      <w:numPr>
        <w:numId w:val="35"/>
      </w:numPr>
    </w:pPr>
  </w:style>
  <w:style w:type="character" w:styleId="UnresolvedMention1" w:customStyle="1">
    <w:name w:val="Unresolved Mention1"/>
    <w:basedOn w:val="DefaultParagraphFont"/>
    <w:uiPriority w:val="99"/>
    <w:semiHidden/>
    <w:unhideWhenUsed/>
    <w:rsid w:val="00842584"/>
    <w:rPr>
      <w:color w:val="808080"/>
      <w:shd w:val="clear" w:color="auto" w:fill="E6E6E6"/>
    </w:rPr>
  </w:style>
  <w:style w:type="character" w:styleId="CommentReference">
    <w:name w:val="annotation reference"/>
    <w:basedOn w:val="DefaultParagraphFont"/>
    <w:uiPriority w:val="99"/>
    <w:semiHidden/>
    <w:unhideWhenUsed/>
    <w:rsid w:val="0081598B"/>
    <w:rPr>
      <w:sz w:val="16"/>
      <w:szCs w:val="16"/>
    </w:rPr>
  </w:style>
  <w:style w:type="paragraph" w:styleId="CommentText">
    <w:name w:val="annotation text"/>
    <w:basedOn w:val="Normal"/>
    <w:link w:val="CommentTextChar"/>
    <w:uiPriority w:val="99"/>
    <w:semiHidden/>
    <w:unhideWhenUsed/>
    <w:rsid w:val="0081598B"/>
    <w:pPr>
      <w:spacing w:line="240" w:lineRule="auto"/>
    </w:pPr>
    <w:rPr>
      <w:sz w:val="20"/>
      <w:szCs w:val="20"/>
    </w:rPr>
  </w:style>
  <w:style w:type="character" w:styleId="CommentTextChar" w:customStyle="1">
    <w:name w:val="Comment Text Char"/>
    <w:basedOn w:val="DefaultParagraphFont"/>
    <w:link w:val="CommentText"/>
    <w:uiPriority w:val="99"/>
    <w:semiHidden/>
    <w:rsid w:val="0081598B"/>
    <w:rPr>
      <w:color w:val="424242"/>
      <w:sz w:val="20"/>
      <w:szCs w:val="20"/>
    </w:rPr>
  </w:style>
  <w:style w:type="paragraph" w:styleId="CommentSubject">
    <w:name w:val="annotation subject"/>
    <w:basedOn w:val="CommentText"/>
    <w:next w:val="CommentText"/>
    <w:link w:val="CommentSubjectChar"/>
    <w:uiPriority w:val="99"/>
    <w:semiHidden/>
    <w:unhideWhenUsed/>
    <w:rsid w:val="0081598B"/>
    <w:rPr>
      <w:b/>
      <w:bCs/>
    </w:rPr>
  </w:style>
  <w:style w:type="character" w:styleId="CommentSubjectChar" w:customStyle="1">
    <w:name w:val="Comment Subject Char"/>
    <w:basedOn w:val="CommentTextChar"/>
    <w:link w:val="CommentSubject"/>
    <w:uiPriority w:val="99"/>
    <w:semiHidden/>
    <w:rsid w:val="0081598B"/>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039932634">
      <w:bodyDiv w:val="1"/>
      <w:marLeft w:val="0"/>
      <w:marRight w:val="0"/>
      <w:marTop w:val="0"/>
      <w:marBottom w:val="0"/>
      <w:divBdr>
        <w:top w:val="none" w:sz="0" w:space="0" w:color="auto"/>
        <w:left w:val="none" w:sz="0" w:space="0" w:color="auto"/>
        <w:bottom w:val="none" w:sz="0" w:space="0" w:color="auto"/>
        <w:right w:val="none" w:sz="0" w:space="0" w:color="auto"/>
      </w:divBdr>
    </w:div>
    <w:div w:id="1065299875">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1368004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204493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2" ma:contentTypeDescription="Create a new document." ma:contentTypeScope="" ma:versionID="2c25ae4766f4974f112f6a17d0d68c5e">
  <xsd:schema xmlns:xsd="http://www.w3.org/2001/XMLSchema" xmlns:xs="http://www.w3.org/2001/XMLSchema" xmlns:p="http://schemas.microsoft.com/office/2006/metadata/properties" xmlns:ns2="0bf7e0f2-a04b-446d-a370-67e251aa979d" targetNamespace="http://schemas.microsoft.com/office/2006/metadata/properties" ma:root="true" ma:fieldsID="1aa3405ee6b0b0be63ebf8e1bb756cb2" ns2:_="">
    <xsd:import namespace="0bf7e0f2-a04b-446d-a370-67e251aa97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F0C54E-CD2C-4D9B-B0D9-C631B1F78A9B}"/>
</file>

<file path=customXml/itemProps2.xml><?xml version="1.0" encoding="utf-8"?>
<ds:datastoreItem xmlns:ds="http://schemas.openxmlformats.org/officeDocument/2006/customXml" ds:itemID="{353A3453-C25D-46C3-B5E5-CB1E8286D33C}"/>
</file>

<file path=customXml/itemProps3.xml><?xml version="1.0" encoding="utf-8"?>
<ds:datastoreItem xmlns:ds="http://schemas.openxmlformats.org/officeDocument/2006/customXml" ds:itemID="{BC9B6F2E-A376-4FB8-AD7F-DA45016CDA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 Dye</dc:creator>
  <lastModifiedBy>Abbas Haidar</lastModifiedBy>
  <revision>43</revision>
  <lastPrinted>2017-09-28T08:40:00.0000000Z</lastPrinted>
  <dcterms:created xsi:type="dcterms:W3CDTF">2018-05-18T14:31:00.0000000Z</dcterms:created>
  <dcterms:modified xsi:type="dcterms:W3CDTF">2019-11-27T13:55:44.2951714Z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