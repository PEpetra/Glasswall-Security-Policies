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A0C0" w14:textId="77777777" w:rsidR="00F42134" w:rsidRDefault="00F42134" w:rsidP="00EF55B6">
      <w:pPr>
        <w:jc w:val="center"/>
        <w:rPr>
          <w:rFonts w:eastAsiaTheme="majorEastAsia" w:cstheme="majorBidi"/>
          <w:b/>
          <w:color w:val="2B3856"/>
          <w:sz w:val="72"/>
          <w:szCs w:val="32"/>
        </w:rPr>
      </w:pPr>
    </w:p>
    <w:p w14:paraId="6CF19E3F" w14:textId="77777777" w:rsidR="008148DF" w:rsidRDefault="008148DF" w:rsidP="008148DF">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14:paraId="0C50BA95" w14:textId="77777777" w:rsidR="008148DF" w:rsidRDefault="008148DF" w:rsidP="008148DF">
      <w:pPr>
        <w:jc w:val="center"/>
        <w:rPr>
          <w:rFonts w:eastAsiaTheme="majorEastAsia" w:cstheme="majorBidi"/>
          <w:b/>
          <w:color w:val="2B3856"/>
          <w:sz w:val="72"/>
          <w:szCs w:val="32"/>
        </w:rPr>
      </w:pPr>
    </w:p>
    <w:p w14:paraId="1012A05A" w14:textId="77777777" w:rsidR="001028F3" w:rsidRDefault="00FD54ED" w:rsidP="00170643">
      <w:pPr>
        <w:jc w:val="center"/>
        <w:rPr>
          <w:rFonts w:eastAsiaTheme="majorEastAsia" w:cstheme="majorBidi"/>
          <w:b/>
          <w:color w:val="2B3856"/>
          <w:sz w:val="72"/>
          <w:szCs w:val="32"/>
        </w:rPr>
      </w:pPr>
      <w:r>
        <w:rPr>
          <w:rFonts w:eastAsiaTheme="majorEastAsia" w:cstheme="majorBidi"/>
          <w:b/>
          <w:color w:val="2B3856"/>
          <w:sz w:val="72"/>
          <w:szCs w:val="32"/>
        </w:rPr>
        <w:t>Virtual Private Network (VPN)</w:t>
      </w:r>
      <w:r w:rsidR="008148DF">
        <w:rPr>
          <w:rFonts w:eastAsiaTheme="majorEastAsia" w:cstheme="majorBidi"/>
          <w:b/>
          <w:color w:val="2B3856"/>
          <w:sz w:val="72"/>
          <w:szCs w:val="32"/>
        </w:rPr>
        <w:t xml:space="preserve"> Policy</w:t>
      </w:r>
    </w:p>
    <w:p w14:paraId="359E5558" w14:textId="77777777" w:rsidR="00B63A19" w:rsidRDefault="00B63A19" w:rsidP="00EF55B6">
      <w:pPr>
        <w:jc w:val="center"/>
        <w:rPr>
          <w:rFonts w:eastAsiaTheme="majorEastAsia" w:cstheme="majorBidi"/>
          <w:b/>
          <w:color w:val="2B3856"/>
          <w:sz w:val="72"/>
          <w:szCs w:val="32"/>
        </w:rPr>
      </w:pPr>
    </w:p>
    <w:p w14:paraId="163CD0BC" w14:textId="77777777" w:rsidR="00B63A19" w:rsidRDefault="00B63A19" w:rsidP="00611562">
      <w:pPr>
        <w:pStyle w:val="Heading3"/>
        <w:ind w:left="851" w:right="970"/>
        <w:jc w:val="center"/>
      </w:pPr>
      <w:bookmarkStart w:id="0" w:name="_Ref482970188"/>
      <w:bookmarkStart w:id="1" w:name="_Toc482971147"/>
      <w:bookmarkStart w:id="2" w:name="_Toc482978264"/>
      <w:bookmarkStart w:id="3" w:name="_Toc485298916"/>
      <w:bookmarkStart w:id="4" w:name="_Toc493849868"/>
      <w:bookmarkStart w:id="5" w:name="_Toc493851144"/>
      <w:bookmarkStart w:id="6" w:name="_Toc494095937"/>
      <w:bookmarkStart w:id="7" w:name="_Toc494096428"/>
      <w:bookmarkStart w:id="8" w:name="_Toc494096745"/>
      <w:bookmarkStart w:id="9" w:name="_Toc494099318"/>
      <w:bookmarkStart w:id="10" w:name="_Toc494102150"/>
      <w:bookmarkStart w:id="11" w:name="_Toc494105182"/>
      <w:bookmarkStart w:id="12" w:name="_Toc494105725"/>
      <w:bookmarkStart w:id="13" w:name="_Toc494109286"/>
      <w:bookmarkStart w:id="14" w:name="_Toc494110034"/>
      <w:bookmarkStart w:id="15" w:name="_Toc494114866"/>
      <w:bookmarkStart w:id="16" w:name="_Toc494115111"/>
      <w:bookmarkStart w:id="17" w:name="_Toc494116475"/>
      <w:bookmarkStart w:id="18" w:name="_Toc494116869"/>
      <w:bookmarkStart w:id="19" w:name="_Toc494117174"/>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362085E1" w14:textId="77777777" w:rsidR="00B63A19" w:rsidRDefault="00B63A19" w:rsidP="00B63A19"/>
    <w:p w14:paraId="18BCCA74" w14:textId="77777777" w:rsidR="00B63A19" w:rsidRDefault="00B63A19" w:rsidP="00B63A19"/>
    <w:p w14:paraId="1DAF8315" w14:textId="77777777" w:rsidR="00B63A19" w:rsidRDefault="00B63A19" w:rsidP="00B63A19"/>
    <w:p w14:paraId="71448648" w14:textId="77777777" w:rsidR="00B63A19" w:rsidRDefault="00B63A19" w:rsidP="00B63A19"/>
    <w:p w14:paraId="6CE06733" w14:textId="77777777" w:rsidR="00B63A19" w:rsidRDefault="00B63A19" w:rsidP="00B63A19"/>
    <w:p w14:paraId="77E3F0DB" w14:textId="77777777" w:rsidR="00B63A19" w:rsidRDefault="00B63A19" w:rsidP="00B63A19"/>
    <w:p w14:paraId="7E9BFFF6" w14:textId="77777777" w:rsidR="00B63A19" w:rsidRDefault="00B63A19" w:rsidP="00B63A19"/>
    <w:p w14:paraId="41B76AB1" w14:textId="77777777" w:rsidR="00EF55B6" w:rsidRPr="00C21B4F" w:rsidRDefault="001D7134" w:rsidP="00C21B4F">
      <w:pPr>
        <w:pStyle w:val="Heading1"/>
        <w:jc w:val="center"/>
      </w:pPr>
      <w:r>
        <w:t>Revision 2</w:t>
      </w:r>
      <w:r w:rsidR="00C21B4F" w:rsidRPr="00C21B4F">
        <w:t>.0</w:t>
      </w:r>
    </w:p>
    <w:p w14:paraId="3484D88D" w14:textId="77777777" w:rsidR="00C21B4F" w:rsidRPr="00C21B4F" w:rsidRDefault="00EF55B6" w:rsidP="00C21B4F">
      <w:pPr>
        <w:pStyle w:val="Heading1"/>
        <w:rPr>
          <w:rFonts w:ascii="Calibri" w:eastAsia="Times New Roman" w:hAnsi="Calibri" w:cs="Times New Roman"/>
        </w:rPr>
      </w:pPr>
      <w:r>
        <w:br w:type="page"/>
      </w:r>
      <w:r w:rsidR="00C21B4F" w:rsidRPr="00C21B4F">
        <w:rPr>
          <w:rFonts w:ascii="Calibri" w:eastAsia="Times New Roman" w:hAnsi="Calibri" w:cs="Times New Roman"/>
        </w:rPr>
        <w:lastRenderedPageBreak/>
        <w:t>Document History</w:t>
      </w:r>
    </w:p>
    <w:p w14:paraId="6774614D" w14:textId="77777777" w:rsidR="00C21B4F" w:rsidRPr="00C21B4F" w:rsidRDefault="00C21B4F" w:rsidP="00C21B4F">
      <w:pPr>
        <w:keepNext/>
        <w:keepLines/>
        <w:spacing w:before="40" w:after="0" w:line="256" w:lineRule="auto"/>
        <w:outlineLvl w:val="2"/>
        <w:rPr>
          <w:rFonts w:ascii="Calibri" w:eastAsia="Times New Roman" w:hAnsi="Calibri" w:cs="Times New Roman"/>
          <w:sz w:val="28"/>
          <w:szCs w:val="24"/>
        </w:rPr>
      </w:pPr>
      <w:bookmarkStart w:id="20" w:name="_Toc482971149"/>
      <w:bookmarkStart w:id="21" w:name="_Toc482978266"/>
      <w:bookmarkStart w:id="22" w:name="_Toc485298918"/>
      <w:bookmarkStart w:id="23" w:name="_Toc493849870"/>
      <w:bookmarkStart w:id="24" w:name="_Toc493851146"/>
      <w:bookmarkStart w:id="25" w:name="_Toc493853738"/>
      <w:r w:rsidRPr="00C21B4F">
        <w:rPr>
          <w:rFonts w:ascii="Calibri" w:eastAsia="Times New Roman" w:hAnsi="Calibri" w:cs="Times New Roman"/>
          <w:sz w:val="28"/>
          <w:szCs w:val="24"/>
        </w:rPr>
        <w:t>Table 1: Document Change History</w:t>
      </w:r>
      <w:bookmarkEnd w:id="20"/>
      <w:bookmarkEnd w:id="21"/>
      <w:bookmarkEnd w:id="22"/>
      <w:bookmarkEnd w:id="23"/>
      <w:bookmarkEnd w:id="24"/>
      <w:bookmarkEnd w:id="25"/>
    </w:p>
    <w:p w14:paraId="76C5BD22" w14:textId="77777777" w:rsidR="00C21B4F" w:rsidRPr="00C21B4F" w:rsidRDefault="00C21B4F" w:rsidP="00C21B4F">
      <w:pPr>
        <w:spacing w:line="256" w:lineRule="auto"/>
        <w:rPr>
          <w:rFonts w:ascii="Calibri" w:eastAsia="Calibri" w:hAnsi="Calibri" w:cs="Times New Roman"/>
        </w:rPr>
      </w:pPr>
    </w:p>
    <w:tbl>
      <w:tblPr>
        <w:tblStyle w:val="LightList-Accent111"/>
        <w:tblW w:w="9613" w:type="dxa"/>
        <w:tblInd w:w="0" w:type="dxa"/>
        <w:tblBorders>
          <w:top w:val="single" w:sz="8" w:space="0" w:color="2B3856"/>
          <w:left w:val="single" w:sz="8" w:space="0" w:color="2B3856"/>
          <w:bottom w:val="single" w:sz="8" w:space="0" w:color="2B3856"/>
          <w:right w:val="single" w:sz="8" w:space="0" w:color="2B3856"/>
          <w:insideH w:val="single" w:sz="8" w:space="0" w:color="2B3856"/>
          <w:insideV w:val="single" w:sz="8" w:space="0" w:color="2B3856"/>
        </w:tblBorders>
        <w:tblLook w:val="04A0" w:firstRow="1" w:lastRow="0" w:firstColumn="1" w:lastColumn="0" w:noHBand="0" w:noVBand="1"/>
      </w:tblPr>
      <w:tblGrid>
        <w:gridCol w:w="2400"/>
        <w:gridCol w:w="2126"/>
        <w:gridCol w:w="2268"/>
        <w:gridCol w:w="2819"/>
      </w:tblGrid>
      <w:tr w:rsidR="00C21B4F" w:rsidRPr="00C21B4F" w14:paraId="78C96033" w14:textId="77777777" w:rsidTr="00C21B4F">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shd w:val="clear" w:color="auto" w:fill="2B3856"/>
            <w:hideMark/>
          </w:tcPr>
          <w:p w14:paraId="1AF5AC5A" w14:textId="77777777" w:rsidR="00C21B4F" w:rsidRPr="00C21B4F" w:rsidRDefault="00C21B4F" w:rsidP="00C21B4F">
            <w:pPr>
              <w:rPr>
                <w:rFonts w:eastAsia="Calibri"/>
                <w:i/>
                <w:color w:val="FFFFFF" w:themeColor="background1"/>
                <w:sz w:val="32"/>
              </w:rPr>
            </w:pPr>
            <w:r w:rsidRPr="00C21B4F">
              <w:rPr>
                <w:rFonts w:eastAsia="Calibri"/>
                <w:i/>
                <w:color w:val="FFFFFF" w:themeColor="background1"/>
                <w:sz w:val="32"/>
              </w:rPr>
              <w:t>Issue Date</w:t>
            </w:r>
          </w:p>
        </w:tc>
        <w:tc>
          <w:tcPr>
            <w:tcW w:w="2126" w:type="dxa"/>
            <w:tcBorders>
              <w:top w:val="single" w:sz="8" w:space="0" w:color="2B3856"/>
              <w:left w:val="single" w:sz="8" w:space="0" w:color="2B3856"/>
              <w:bottom w:val="single" w:sz="8" w:space="0" w:color="2B3856"/>
              <w:right w:val="single" w:sz="8" w:space="0" w:color="2B3856"/>
            </w:tcBorders>
            <w:shd w:val="clear" w:color="auto" w:fill="2B3856"/>
            <w:hideMark/>
          </w:tcPr>
          <w:p w14:paraId="5DE1BADB" w14:textId="77777777" w:rsidR="00C21B4F" w:rsidRPr="00C21B4F" w:rsidRDefault="00C21B4F" w:rsidP="00C21B4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C21B4F">
              <w:rPr>
                <w:rFonts w:eastAsia="Calibri"/>
                <w:i/>
                <w:color w:val="FFFFFF" w:themeColor="background1"/>
                <w:sz w:val="32"/>
              </w:rPr>
              <w:t>Issue Number</w:t>
            </w:r>
          </w:p>
        </w:tc>
        <w:tc>
          <w:tcPr>
            <w:tcW w:w="2268" w:type="dxa"/>
            <w:tcBorders>
              <w:top w:val="single" w:sz="8" w:space="0" w:color="2B3856"/>
              <w:left w:val="single" w:sz="8" w:space="0" w:color="2B3856"/>
              <w:bottom w:val="single" w:sz="8" w:space="0" w:color="2B3856"/>
              <w:right w:val="single" w:sz="8" w:space="0" w:color="2B3856"/>
            </w:tcBorders>
            <w:shd w:val="clear" w:color="auto" w:fill="2B3856"/>
            <w:hideMark/>
          </w:tcPr>
          <w:p w14:paraId="37CA4C4F" w14:textId="77777777" w:rsidR="00C21B4F" w:rsidRPr="00C21B4F" w:rsidRDefault="00C21B4F" w:rsidP="00C21B4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C21B4F">
              <w:rPr>
                <w:rFonts w:eastAsia="Calibri"/>
                <w:i/>
                <w:color w:val="FFFFFF" w:themeColor="background1"/>
                <w:sz w:val="32"/>
              </w:rPr>
              <w:t>Document Owner</w:t>
            </w:r>
          </w:p>
        </w:tc>
        <w:tc>
          <w:tcPr>
            <w:tcW w:w="2819" w:type="dxa"/>
            <w:tcBorders>
              <w:top w:val="single" w:sz="8" w:space="0" w:color="2B3856"/>
              <w:left w:val="single" w:sz="8" w:space="0" w:color="2B3856"/>
              <w:bottom w:val="single" w:sz="8" w:space="0" w:color="2B3856"/>
              <w:right w:val="single" w:sz="8" w:space="0" w:color="2B3856"/>
            </w:tcBorders>
            <w:shd w:val="clear" w:color="auto" w:fill="2B3856"/>
            <w:hideMark/>
          </w:tcPr>
          <w:p w14:paraId="66DE49FD" w14:textId="77777777" w:rsidR="00C21B4F" w:rsidRPr="00C21B4F" w:rsidRDefault="00C21B4F" w:rsidP="00C21B4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C21B4F">
              <w:rPr>
                <w:rFonts w:eastAsia="Calibri"/>
                <w:i/>
                <w:color w:val="FFFFFF" w:themeColor="background1"/>
                <w:sz w:val="32"/>
              </w:rPr>
              <w:t>Description</w:t>
            </w:r>
          </w:p>
        </w:tc>
      </w:tr>
      <w:tr w:rsidR="001D7134" w:rsidRPr="00C21B4F" w14:paraId="3BF56CC0" w14:textId="77777777" w:rsidTr="00C21B4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hideMark/>
          </w:tcPr>
          <w:p w14:paraId="607C76F1" w14:textId="77777777" w:rsidR="001D7134" w:rsidRPr="00532CB9" w:rsidRDefault="001D7134" w:rsidP="005F5901">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sz="8" w:space="0" w:color="2B3856"/>
              <w:left w:val="single" w:sz="8" w:space="0" w:color="2B3856"/>
              <w:bottom w:val="single" w:sz="8" w:space="0" w:color="2B3856"/>
              <w:right w:val="single" w:sz="8" w:space="0" w:color="2B3856"/>
            </w:tcBorders>
            <w:hideMark/>
          </w:tcPr>
          <w:p w14:paraId="21EBE37A" w14:textId="77777777" w:rsidR="001D7134" w:rsidRPr="00532CB9" w:rsidRDefault="001D7134"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sz="8" w:space="0" w:color="2B3856"/>
              <w:left w:val="single" w:sz="8" w:space="0" w:color="2B3856"/>
              <w:bottom w:val="single" w:sz="8" w:space="0" w:color="2B3856"/>
              <w:right w:val="single" w:sz="8" w:space="0" w:color="2B3856"/>
            </w:tcBorders>
          </w:tcPr>
          <w:p w14:paraId="718296AF" w14:textId="77777777" w:rsidR="001D7134" w:rsidRPr="00532CB9" w:rsidRDefault="001D7134" w:rsidP="005F590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hideMark/>
          </w:tcPr>
          <w:p w14:paraId="39DBAFD6" w14:textId="77777777" w:rsidR="001D7134" w:rsidRPr="00532CB9" w:rsidRDefault="001D7134"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C21B4F" w:rsidRPr="00C21B4F" w14:paraId="37D11CF5" w14:textId="77777777" w:rsidTr="00C21B4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159CA94" w14:textId="77777777" w:rsidR="00C21B4F" w:rsidRPr="00C21B4F" w:rsidRDefault="00C21B4F" w:rsidP="00C21B4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7CBD7EE2" w14:textId="77777777" w:rsidR="00C21B4F" w:rsidRPr="00C21B4F" w:rsidRDefault="00C21B4F" w:rsidP="00C21B4F">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0CB98C41" w14:textId="77777777" w:rsidR="00C21B4F" w:rsidRPr="00C21B4F" w:rsidRDefault="00C21B4F" w:rsidP="00C21B4F">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45465FAC" w14:textId="77777777" w:rsidR="00C21B4F" w:rsidRPr="00C21B4F" w:rsidRDefault="00C21B4F" w:rsidP="00C21B4F">
            <w:pPr>
              <w:cnfStyle w:val="000000000000" w:firstRow="0" w:lastRow="0" w:firstColumn="0" w:lastColumn="0" w:oddVBand="0" w:evenVBand="0" w:oddHBand="0" w:evenHBand="0" w:firstRowFirstColumn="0" w:firstRowLastColumn="0" w:lastRowFirstColumn="0" w:lastRowLastColumn="0"/>
              <w:rPr>
                <w:rFonts w:eastAsia="Calibri"/>
              </w:rPr>
            </w:pPr>
          </w:p>
        </w:tc>
      </w:tr>
      <w:tr w:rsidR="00C21B4F" w:rsidRPr="00C21B4F" w14:paraId="2B6345AB" w14:textId="77777777" w:rsidTr="00C21B4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6C50A3D1" w14:textId="77777777" w:rsidR="00C21B4F" w:rsidRPr="00C21B4F" w:rsidRDefault="00C21B4F" w:rsidP="00C21B4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6CA96755" w14:textId="77777777" w:rsidR="00C21B4F" w:rsidRPr="00C21B4F" w:rsidRDefault="00C21B4F" w:rsidP="00C21B4F">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39EE22FD" w14:textId="77777777" w:rsidR="00C21B4F" w:rsidRPr="00C21B4F" w:rsidRDefault="00C21B4F" w:rsidP="00C21B4F">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7FC1082B" w14:textId="77777777" w:rsidR="00C21B4F" w:rsidRPr="00C21B4F" w:rsidRDefault="00C21B4F" w:rsidP="00C21B4F">
            <w:pPr>
              <w:cnfStyle w:val="000000100000" w:firstRow="0" w:lastRow="0" w:firstColumn="0" w:lastColumn="0" w:oddVBand="0" w:evenVBand="0" w:oddHBand="1" w:evenHBand="0" w:firstRowFirstColumn="0" w:firstRowLastColumn="0" w:lastRowFirstColumn="0" w:lastRowLastColumn="0"/>
              <w:rPr>
                <w:rFonts w:eastAsia="Calibri"/>
              </w:rPr>
            </w:pPr>
          </w:p>
        </w:tc>
      </w:tr>
      <w:tr w:rsidR="00C21B4F" w:rsidRPr="00C21B4F" w14:paraId="18847241" w14:textId="77777777" w:rsidTr="00C21B4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1A748844" w14:textId="77777777" w:rsidR="00C21B4F" w:rsidRPr="00C21B4F" w:rsidRDefault="00C21B4F" w:rsidP="00C21B4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039C55B3" w14:textId="77777777" w:rsidR="00C21B4F" w:rsidRPr="00C21B4F" w:rsidRDefault="00C21B4F" w:rsidP="00C21B4F">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1F9061F6" w14:textId="77777777" w:rsidR="00C21B4F" w:rsidRPr="00C21B4F" w:rsidRDefault="00C21B4F" w:rsidP="00C21B4F">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010ADB1C" w14:textId="77777777" w:rsidR="00C21B4F" w:rsidRPr="00C21B4F" w:rsidRDefault="00C21B4F" w:rsidP="00C21B4F">
            <w:pPr>
              <w:cnfStyle w:val="000000000000" w:firstRow="0" w:lastRow="0" w:firstColumn="0" w:lastColumn="0" w:oddVBand="0" w:evenVBand="0" w:oddHBand="0" w:evenHBand="0" w:firstRowFirstColumn="0" w:firstRowLastColumn="0" w:lastRowFirstColumn="0" w:lastRowLastColumn="0"/>
              <w:rPr>
                <w:rFonts w:eastAsia="Calibri"/>
              </w:rPr>
            </w:pPr>
          </w:p>
        </w:tc>
      </w:tr>
      <w:tr w:rsidR="00C21B4F" w:rsidRPr="00C21B4F" w14:paraId="71F224DD" w14:textId="77777777" w:rsidTr="00C21B4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2C1FDA1E" w14:textId="77777777" w:rsidR="00C21B4F" w:rsidRPr="00C21B4F" w:rsidRDefault="00C21B4F" w:rsidP="00C21B4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5CFF8035" w14:textId="77777777" w:rsidR="00C21B4F" w:rsidRPr="00C21B4F" w:rsidRDefault="00C21B4F" w:rsidP="00C21B4F">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50E66880" w14:textId="77777777" w:rsidR="00C21B4F" w:rsidRPr="00C21B4F" w:rsidRDefault="00C21B4F" w:rsidP="00C21B4F">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3243E698" w14:textId="77777777" w:rsidR="00C21B4F" w:rsidRPr="00C21B4F" w:rsidRDefault="00C21B4F" w:rsidP="00C21B4F">
            <w:pPr>
              <w:cnfStyle w:val="000000100000" w:firstRow="0" w:lastRow="0" w:firstColumn="0" w:lastColumn="0" w:oddVBand="0" w:evenVBand="0" w:oddHBand="1" w:evenHBand="0" w:firstRowFirstColumn="0" w:firstRowLastColumn="0" w:lastRowFirstColumn="0" w:lastRowLastColumn="0"/>
              <w:rPr>
                <w:rFonts w:eastAsia="Calibri"/>
              </w:rPr>
            </w:pPr>
          </w:p>
        </w:tc>
      </w:tr>
    </w:tbl>
    <w:p w14:paraId="717D35B5" w14:textId="77777777" w:rsidR="00C21B4F" w:rsidRPr="00C21B4F" w:rsidRDefault="00C21B4F" w:rsidP="00C21B4F">
      <w:pPr>
        <w:spacing w:line="256" w:lineRule="auto"/>
        <w:rPr>
          <w:rFonts w:ascii="Calibri" w:eastAsia="Calibri" w:hAnsi="Calibri" w:cs="Times New Roman"/>
        </w:rPr>
      </w:pPr>
    </w:p>
    <w:p w14:paraId="6B8251AB" w14:textId="77777777" w:rsidR="00C21B4F" w:rsidRPr="00C21B4F" w:rsidRDefault="00C21B4F" w:rsidP="00C21B4F">
      <w:pPr>
        <w:keepNext/>
        <w:keepLines/>
        <w:spacing w:before="240" w:after="0" w:line="256" w:lineRule="auto"/>
        <w:outlineLvl w:val="0"/>
        <w:rPr>
          <w:rFonts w:ascii="Calibri" w:eastAsia="Times New Roman" w:hAnsi="Calibri" w:cs="Times New Roman"/>
          <w:b/>
          <w:color w:val="2B3856"/>
          <w:sz w:val="52"/>
          <w:szCs w:val="32"/>
        </w:rPr>
      </w:pPr>
      <w:bookmarkStart w:id="26" w:name="_Toc482971150"/>
      <w:bookmarkStart w:id="27" w:name="_Toc482978267"/>
      <w:bookmarkStart w:id="28" w:name="_Toc485298919"/>
      <w:bookmarkStart w:id="29" w:name="_Toc493849871"/>
      <w:bookmarkStart w:id="30" w:name="_Toc493851147"/>
      <w:bookmarkStart w:id="31" w:name="_Toc493853739"/>
      <w:r w:rsidRPr="00C21B4F">
        <w:rPr>
          <w:rFonts w:ascii="Calibri" w:eastAsia="Times New Roman" w:hAnsi="Calibri" w:cs="Times New Roman"/>
          <w:b/>
          <w:color w:val="2B3856"/>
          <w:sz w:val="52"/>
          <w:szCs w:val="32"/>
        </w:rPr>
        <w:t>Document Distribution</w:t>
      </w:r>
      <w:bookmarkEnd w:id="26"/>
      <w:bookmarkEnd w:id="27"/>
      <w:bookmarkEnd w:id="28"/>
      <w:bookmarkEnd w:id="29"/>
      <w:bookmarkEnd w:id="30"/>
      <w:bookmarkEnd w:id="31"/>
    </w:p>
    <w:p w14:paraId="01840323" w14:textId="77777777" w:rsidR="00C21B4F" w:rsidRPr="00C21B4F" w:rsidRDefault="00C21B4F" w:rsidP="00C21B4F">
      <w:pPr>
        <w:keepNext/>
        <w:keepLines/>
        <w:spacing w:before="40" w:after="0" w:line="256" w:lineRule="auto"/>
        <w:outlineLvl w:val="2"/>
        <w:rPr>
          <w:rFonts w:ascii="Calibri" w:eastAsia="Times New Roman" w:hAnsi="Calibri" w:cs="Times New Roman"/>
          <w:sz w:val="28"/>
          <w:szCs w:val="24"/>
        </w:rPr>
      </w:pPr>
      <w:bookmarkStart w:id="32" w:name="_Toc482971151"/>
      <w:bookmarkStart w:id="33" w:name="_Toc482978268"/>
      <w:bookmarkStart w:id="34" w:name="_Toc485298920"/>
      <w:bookmarkStart w:id="35" w:name="_Toc493849872"/>
      <w:bookmarkStart w:id="36" w:name="_Toc493851148"/>
      <w:bookmarkStart w:id="37" w:name="_Toc493853740"/>
      <w:r w:rsidRPr="00C21B4F">
        <w:rPr>
          <w:rFonts w:ascii="Calibri" w:eastAsia="Times New Roman" w:hAnsi="Calibri" w:cs="Times New Roman"/>
          <w:sz w:val="28"/>
          <w:szCs w:val="24"/>
        </w:rPr>
        <w:t>Table 2: Document Distribution</w:t>
      </w:r>
      <w:bookmarkEnd w:id="32"/>
      <w:bookmarkEnd w:id="33"/>
      <w:bookmarkEnd w:id="34"/>
      <w:bookmarkEnd w:id="35"/>
      <w:bookmarkEnd w:id="36"/>
      <w:bookmarkEnd w:id="37"/>
    </w:p>
    <w:p w14:paraId="40790C7D" w14:textId="77777777" w:rsidR="00C21B4F" w:rsidRPr="00C21B4F" w:rsidRDefault="00C21B4F" w:rsidP="00C21B4F">
      <w:pPr>
        <w:spacing w:line="256" w:lineRule="auto"/>
        <w:rPr>
          <w:rFonts w:ascii="Calibri" w:eastAsia="Calibri" w:hAnsi="Calibri" w:cs="Times New Roman"/>
        </w:rPr>
      </w:pPr>
    </w:p>
    <w:tbl>
      <w:tblPr>
        <w:tblStyle w:val="LightList-Accent111"/>
        <w:tblW w:w="9613" w:type="dxa"/>
        <w:tblInd w:w="0" w:type="dxa"/>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2400"/>
        <w:gridCol w:w="2126"/>
        <w:gridCol w:w="2268"/>
        <w:gridCol w:w="2819"/>
      </w:tblGrid>
      <w:tr w:rsidR="00C21B4F" w:rsidRPr="00C21B4F" w14:paraId="6733B60E" w14:textId="77777777" w:rsidTr="00C21B4F">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7EE0E8C8" w14:textId="77777777" w:rsidR="00C21B4F" w:rsidRPr="00C21B4F" w:rsidRDefault="00C21B4F" w:rsidP="00C21B4F">
            <w:pPr>
              <w:rPr>
                <w:rFonts w:eastAsia="Calibri"/>
                <w:i/>
                <w:color w:val="FFFFFF" w:themeColor="background1"/>
                <w:sz w:val="32"/>
              </w:rPr>
            </w:pPr>
            <w:r w:rsidRPr="00C21B4F">
              <w:rPr>
                <w:rFonts w:eastAsia="Calibri"/>
                <w:i/>
                <w:color w:val="FFFFFF" w:themeColor="background1"/>
                <w:sz w:val="32"/>
              </w:rPr>
              <w:t>Name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154F3001" w14:textId="77777777" w:rsidR="00C21B4F" w:rsidRPr="00C21B4F" w:rsidRDefault="00C21B4F" w:rsidP="00C21B4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C21B4F">
              <w:rPr>
                <w:rFonts w:eastAsia="Calibri"/>
                <w:i/>
                <w:color w:val="FFFFFF" w:themeColor="background1"/>
                <w:sz w:val="32"/>
              </w:rPr>
              <w:t>Position</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19F146D8" w14:textId="77777777" w:rsidR="00C21B4F" w:rsidRPr="00C21B4F" w:rsidRDefault="00C21B4F" w:rsidP="00C21B4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C21B4F">
              <w:rPr>
                <w:rFonts w:eastAsia="Calibri"/>
                <w:i/>
                <w:color w:val="FFFFFF" w:themeColor="background1"/>
                <w:sz w:val="32"/>
              </w:rPr>
              <w:t>Date</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583793F3" w14:textId="77777777" w:rsidR="00C21B4F" w:rsidRPr="00C21B4F" w:rsidRDefault="00C21B4F" w:rsidP="00C21B4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C21B4F">
              <w:rPr>
                <w:rFonts w:eastAsia="Calibri"/>
                <w:i/>
                <w:color w:val="FFFFFF" w:themeColor="background1"/>
                <w:sz w:val="32"/>
              </w:rPr>
              <w:t>Signature</w:t>
            </w:r>
          </w:p>
        </w:tc>
      </w:tr>
      <w:tr w:rsidR="001D7134" w:rsidRPr="00C21B4F" w14:paraId="1091901F" w14:textId="77777777" w:rsidTr="00C21B4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45DC1CB0" w14:textId="77777777" w:rsidR="001D7134" w:rsidRPr="00532CB9" w:rsidRDefault="001D7134" w:rsidP="005F5901">
            <w:pPr>
              <w:rPr>
                <w:rFonts w:eastAsia="Calibri"/>
              </w:rPr>
            </w:pPr>
            <w:r w:rsidRPr="00532CB9">
              <w:rPr>
                <w:rFonts w:eastAsia="Calibri"/>
              </w:rPr>
              <w:t>Mark Wheelhouse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28457178" w14:textId="77777777" w:rsidR="001D7134" w:rsidRPr="00532CB9" w:rsidRDefault="001D7134"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0B1EC0CB" w14:textId="77777777" w:rsidR="001D7134" w:rsidRPr="00532CB9" w:rsidRDefault="001D7134"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35D6E810" w14:textId="77777777" w:rsidR="001D7134" w:rsidRPr="00C21B4F" w:rsidRDefault="001D7134" w:rsidP="00C21B4F">
            <w:pPr>
              <w:cnfStyle w:val="000000100000" w:firstRow="0" w:lastRow="0" w:firstColumn="0" w:lastColumn="0" w:oddVBand="0" w:evenVBand="0" w:oddHBand="1" w:evenHBand="0" w:firstRowFirstColumn="0" w:firstRowLastColumn="0" w:lastRowFirstColumn="0" w:lastRowLastColumn="0"/>
              <w:rPr>
                <w:rFonts w:eastAsia="Calibri"/>
              </w:rPr>
            </w:pPr>
          </w:p>
        </w:tc>
      </w:tr>
      <w:tr w:rsidR="001D7134" w:rsidRPr="00C21B4F" w14:paraId="235D96FC" w14:textId="77777777" w:rsidTr="00C21B4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3B52B4BA" w14:textId="77777777" w:rsidR="001D7134" w:rsidRPr="00532CB9" w:rsidRDefault="001D7134" w:rsidP="005F5901">
            <w:pPr>
              <w:rPr>
                <w:rFonts w:eastAsia="Calibri"/>
              </w:rPr>
            </w:pPr>
            <w:r w:rsidRPr="00532CB9">
              <w:rPr>
                <w:rFonts w:eastAsia="Calibri"/>
              </w:rPr>
              <w:t>Paul Kennedy</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EEC17A3" w14:textId="77777777" w:rsidR="001D7134" w:rsidRPr="00532CB9" w:rsidRDefault="001D7134" w:rsidP="005F5901">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7253C0C6" w14:textId="77777777" w:rsidR="001D7134" w:rsidRPr="00532CB9" w:rsidRDefault="001D7134"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2174FD0" w14:textId="77777777" w:rsidR="001D7134" w:rsidRPr="00C21B4F" w:rsidRDefault="001D7134" w:rsidP="00C21B4F">
            <w:pPr>
              <w:cnfStyle w:val="000000000000" w:firstRow="0" w:lastRow="0" w:firstColumn="0" w:lastColumn="0" w:oddVBand="0" w:evenVBand="0" w:oddHBand="0" w:evenHBand="0" w:firstRowFirstColumn="0" w:firstRowLastColumn="0" w:lastRowFirstColumn="0" w:lastRowLastColumn="0"/>
              <w:rPr>
                <w:rFonts w:eastAsia="Calibri"/>
              </w:rPr>
            </w:pPr>
          </w:p>
        </w:tc>
      </w:tr>
      <w:tr w:rsidR="00C21B4F" w:rsidRPr="00C21B4F" w14:paraId="4964C016" w14:textId="77777777" w:rsidTr="00C21B4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87612C5" w14:textId="77777777" w:rsidR="00C21B4F" w:rsidRPr="00C21B4F" w:rsidRDefault="00C21B4F" w:rsidP="00C21B4F">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4BAE582" w14:textId="77777777" w:rsidR="00C21B4F" w:rsidRPr="00C21B4F" w:rsidRDefault="00C21B4F" w:rsidP="00C21B4F">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103932D" w14:textId="77777777" w:rsidR="00C21B4F" w:rsidRPr="00C21B4F" w:rsidRDefault="00C21B4F" w:rsidP="00C21B4F">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1321538" w14:textId="77777777" w:rsidR="00C21B4F" w:rsidRPr="00C21B4F" w:rsidRDefault="00C21B4F" w:rsidP="00C21B4F">
            <w:pPr>
              <w:cnfStyle w:val="000000100000" w:firstRow="0" w:lastRow="0" w:firstColumn="0" w:lastColumn="0" w:oddVBand="0" w:evenVBand="0" w:oddHBand="1" w:evenHBand="0" w:firstRowFirstColumn="0" w:firstRowLastColumn="0" w:lastRowFirstColumn="0" w:lastRowLastColumn="0"/>
              <w:rPr>
                <w:rFonts w:eastAsia="Calibri"/>
              </w:rPr>
            </w:pPr>
          </w:p>
        </w:tc>
      </w:tr>
      <w:tr w:rsidR="00C21B4F" w:rsidRPr="00C21B4F" w14:paraId="26D0A158" w14:textId="77777777" w:rsidTr="00C21B4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3929F56B" w14:textId="77777777" w:rsidR="00C21B4F" w:rsidRPr="00C21B4F" w:rsidRDefault="00C21B4F" w:rsidP="00C21B4F">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9B8D327" w14:textId="77777777" w:rsidR="00C21B4F" w:rsidRPr="00C21B4F" w:rsidRDefault="00C21B4F" w:rsidP="00C21B4F">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62894B5E" w14:textId="77777777" w:rsidR="00C21B4F" w:rsidRPr="00C21B4F" w:rsidRDefault="00C21B4F" w:rsidP="00C21B4F">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81D4AEF" w14:textId="77777777" w:rsidR="00C21B4F" w:rsidRPr="00C21B4F" w:rsidRDefault="00C21B4F" w:rsidP="00C21B4F">
            <w:pPr>
              <w:cnfStyle w:val="000000000000" w:firstRow="0" w:lastRow="0" w:firstColumn="0" w:lastColumn="0" w:oddVBand="0" w:evenVBand="0" w:oddHBand="0" w:evenHBand="0" w:firstRowFirstColumn="0" w:firstRowLastColumn="0" w:lastRowFirstColumn="0" w:lastRowLastColumn="0"/>
              <w:rPr>
                <w:rFonts w:eastAsia="Calibri"/>
              </w:rPr>
            </w:pPr>
          </w:p>
        </w:tc>
      </w:tr>
    </w:tbl>
    <w:p w14:paraId="2CCA83BD" w14:textId="77777777" w:rsidR="002F6D87" w:rsidRDefault="002F6D87" w:rsidP="00C21B4F">
      <w:pPr>
        <w:pStyle w:val="Heading2"/>
      </w:pPr>
      <w:r>
        <w:br w:type="page"/>
      </w:r>
    </w:p>
    <w:p w14:paraId="702CAA2C" w14:textId="77777777" w:rsidR="00FD54ED" w:rsidRDefault="002F6D87" w:rsidP="00FD54ED">
      <w:pPr>
        <w:pStyle w:val="Heading1"/>
        <w:rPr>
          <w:rFonts w:eastAsiaTheme="minorEastAsia" w:cstheme="minorBidi"/>
          <w:noProof/>
          <w:sz w:val="22"/>
          <w:szCs w:val="22"/>
          <w:lang w:eastAsia="en-GB"/>
        </w:rPr>
      </w:pPr>
      <w:bookmarkStart w:id="38" w:name="_Toc482971152"/>
      <w:bookmarkStart w:id="39" w:name="_Toc482978269"/>
      <w:bookmarkStart w:id="40" w:name="_Toc485298921"/>
      <w:bookmarkStart w:id="41" w:name="_Toc493849873"/>
      <w:bookmarkStart w:id="42" w:name="_Toc493851149"/>
      <w:bookmarkStart w:id="43" w:name="_Toc494095942"/>
      <w:bookmarkStart w:id="44" w:name="_Toc494096433"/>
      <w:bookmarkStart w:id="45" w:name="_Toc494096750"/>
      <w:bookmarkStart w:id="46" w:name="_Toc494099323"/>
      <w:bookmarkStart w:id="47" w:name="_Toc494102155"/>
      <w:bookmarkStart w:id="48" w:name="_Toc494105187"/>
      <w:bookmarkStart w:id="49" w:name="_Toc494105730"/>
      <w:bookmarkStart w:id="50" w:name="_Toc494109291"/>
      <w:bookmarkStart w:id="51" w:name="_Toc494110039"/>
      <w:bookmarkStart w:id="52" w:name="_Toc494114871"/>
      <w:bookmarkStart w:id="53" w:name="_Toc494115116"/>
      <w:bookmarkStart w:id="54" w:name="_Toc494116480"/>
      <w:bookmarkStart w:id="55" w:name="_Toc494116874"/>
      <w:bookmarkStart w:id="56" w:name="_Toc494117179"/>
      <w:r>
        <w:lastRenderedPageBreak/>
        <w:t>Contents</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006A6166">
        <w:rPr>
          <w:rFonts w:eastAsiaTheme="minorHAnsi" w:cstheme="minorBidi"/>
          <w:sz w:val="22"/>
          <w:szCs w:val="22"/>
        </w:rPr>
        <w:fldChar w:fldCharType="begin"/>
      </w:r>
      <w:r w:rsidR="006A6166">
        <w:instrText xml:space="preserve"> TOC  \* MERGEFORMAT \h  \* MERGEFORMAT </w:instrText>
      </w:r>
      <w:r w:rsidR="006A6166">
        <w:rPr>
          <w:rFonts w:eastAsiaTheme="minorHAnsi" w:cstheme="minorBidi"/>
          <w:sz w:val="22"/>
          <w:szCs w:val="22"/>
        </w:rPr>
        <w:fldChar w:fldCharType="separate"/>
      </w:r>
    </w:p>
    <w:p w14:paraId="7C8942E1" w14:textId="77777777" w:rsidR="00FD54ED" w:rsidRDefault="005F32D4">
      <w:pPr>
        <w:pStyle w:val="TOC1"/>
        <w:rPr>
          <w:rFonts w:eastAsiaTheme="minorEastAsia" w:cstheme="minorBidi"/>
          <w:noProof/>
          <w:sz w:val="22"/>
          <w:szCs w:val="22"/>
          <w:lang w:eastAsia="en-GB"/>
        </w:rPr>
      </w:pPr>
      <w:hyperlink w:history="1">
        <w:r w:rsidR="00FD54ED" w:rsidRPr="00D80FB7">
          <w:rPr>
            <w:rStyle w:val="Hyperlink"/>
            <w:rFonts w:eastAsiaTheme="majorEastAsia"/>
            <w:noProof/>
          </w:rPr>
          <w:t>1.0 Overview</w:t>
        </w:r>
        <w:r w:rsidR="00FD54ED">
          <w:rPr>
            <w:noProof/>
          </w:rPr>
          <w:tab/>
        </w:r>
        <w:r w:rsidR="00FD54ED">
          <w:rPr>
            <w:noProof/>
          </w:rPr>
          <w:fldChar w:fldCharType="begin"/>
        </w:r>
        <w:r w:rsidR="00FD54ED">
          <w:rPr>
            <w:noProof/>
          </w:rPr>
          <w:instrText xml:space="preserve"> PAGEREF _Toc494117180 \h </w:instrText>
        </w:r>
        <w:r w:rsidR="00FD54ED">
          <w:rPr>
            <w:noProof/>
          </w:rPr>
        </w:r>
        <w:r w:rsidR="00FD54ED">
          <w:rPr>
            <w:noProof/>
          </w:rPr>
          <w:fldChar w:fldCharType="separate"/>
        </w:r>
        <w:r w:rsidR="00FD54ED">
          <w:rPr>
            <w:noProof/>
          </w:rPr>
          <w:t>4</w:t>
        </w:r>
        <w:r w:rsidR="00FD54ED">
          <w:rPr>
            <w:noProof/>
          </w:rPr>
          <w:fldChar w:fldCharType="end"/>
        </w:r>
      </w:hyperlink>
    </w:p>
    <w:p w14:paraId="38D7BD55" w14:textId="77777777" w:rsidR="00FD54ED" w:rsidRDefault="005F32D4">
      <w:pPr>
        <w:pStyle w:val="TOC1"/>
        <w:rPr>
          <w:rFonts w:eastAsiaTheme="minorEastAsia" w:cstheme="minorBidi"/>
          <w:noProof/>
          <w:sz w:val="22"/>
          <w:szCs w:val="22"/>
          <w:lang w:eastAsia="en-GB"/>
        </w:rPr>
      </w:pPr>
      <w:hyperlink w:history="1">
        <w:r w:rsidR="00FD54ED" w:rsidRPr="00D80FB7">
          <w:rPr>
            <w:rStyle w:val="Hyperlink"/>
            <w:rFonts w:eastAsiaTheme="majorEastAsia"/>
            <w:noProof/>
          </w:rPr>
          <w:t>2.0 Purpose</w:t>
        </w:r>
        <w:r w:rsidR="00FD54ED">
          <w:rPr>
            <w:noProof/>
          </w:rPr>
          <w:tab/>
        </w:r>
        <w:r w:rsidR="00FD54ED">
          <w:rPr>
            <w:noProof/>
          </w:rPr>
          <w:fldChar w:fldCharType="begin"/>
        </w:r>
        <w:r w:rsidR="00FD54ED">
          <w:rPr>
            <w:noProof/>
          </w:rPr>
          <w:instrText xml:space="preserve"> PAGEREF _Toc494117181 \h </w:instrText>
        </w:r>
        <w:r w:rsidR="00FD54ED">
          <w:rPr>
            <w:noProof/>
          </w:rPr>
        </w:r>
        <w:r w:rsidR="00FD54ED">
          <w:rPr>
            <w:noProof/>
          </w:rPr>
          <w:fldChar w:fldCharType="separate"/>
        </w:r>
        <w:r w:rsidR="00FD54ED">
          <w:rPr>
            <w:noProof/>
          </w:rPr>
          <w:t>4</w:t>
        </w:r>
        <w:r w:rsidR="00FD54ED">
          <w:rPr>
            <w:noProof/>
          </w:rPr>
          <w:fldChar w:fldCharType="end"/>
        </w:r>
      </w:hyperlink>
    </w:p>
    <w:p w14:paraId="478728A4" w14:textId="77777777" w:rsidR="00FD54ED" w:rsidRDefault="005F32D4">
      <w:pPr>
        <w:pStyle w:val="TOC1"/>
        <w:rPr>
          <w:rFonts w:eastAsiaTheme="minorEastAsia" w:cstheme="minorBidi"/>
          <w:noProof/>
          <w:sz w:val="22"/>
          <w:szCs w:val="22"/>
          <w:lang w:eastAsia="en-GB"/>
        </w:rPr>
      </w:pPr>
      <w:hyperlink w:history="1">
        <w:r w:rsidR="00FD54ED" w:rsidRPr="00D80FB7">
          <w:rPr>
            <w:rStyle w:val="Hyperlink"/>
            <w:rFonts w:eastAsiaTheme="majorEastAsia"/>
            <w:noProof/>
          </w:rPr>
          <w:t>3.0 Scope</w:t>
        </w:r>
        <w:r w:rsidR="00FD54ED">
          <w:rPr>
            <w:noProof/>
          </w:rPr>
          <w:tab/>
        </w:r>
        <w:r w:rsidR="00FD54ED">
          <w:rPr>
            <w:noProof/>
          </w:rPr>
          <w:fldChar w:fldCharType="begin"/>
        </w:r>
        <w:r w:rsidR="00FD54ED">
          <w:rPr>
            <w:noProof/>
          </w:rPr>
          <w:instrText xml:space="preserve"> PAGEREF _Toc494117182 \h </w:instrText>
        </w:r>
        <w:r w:rsidR="00FD54ED">
          <w:rPr>
            <w:noProof/>
          </w:rPr>
        </w:r>
        <w:r w:rsidR="00FD54ED">
          <w:rPr>
            <w:noProof/>
          </w:rPr>
          <w:fldChar w:fldCharType="separate"/>
        </w:r>
        <w:r w:rsidR="00FD54ED">
          <w:rPr>
            <w:noProof/>
          </w:rPr>
          <w:t>4</w:t>
        </w:r>
        <w:r w:rsidR="00FD54ED">
          <w:rPr>
            <w:noProof/>
          </w:rPr>
          <w:fldChar w:fldCharType="end"/>
        </w:r>
      </w:hyperlink>
    </w:p>
    <w:p w14:paraId="272EEF5A" w14:textId="77777777" w:rsidR="00FD54ED" w:rsidRDefault="005F32D4">
      <w:pPr>
        <w:pStyle w:val="TOC1"/>
        <w:rPr>
          <w:rFonts w:eastAsiaTheme="minorEastAsia" w:cstheme="minorBidi"/>
          <w:noProof/>
          <w:sz w:val="22"/>
          <w:szCs w:val="22"/>
          <w:lang w:eastAsia="en-GB"/>
        </w:rPr>
      </w:pPr>
      <w:hyperlink w:history="1">
        <w:r w:rsidR="00FD54ED" w:rsidRPr="00D80FB7">
          <w:rPr>
            <w:rStyle w:val="Hyperlink"/>
            <w:rFonts w:eastAsiaTheme="majorEastAsia"/>
            <w:noProof/>
          </w:rPr>
          <w:t>4.0 Policy</w:t>
        </w:r>
        <w:r w:rsidR="00FD54ED">
          <w:rPr>
            <w:noProof/>
          </w:rPr>
          <w:tab/>
        </w:r>
        <w:r w:rsidR="00FD54ED">
          <w:rPr>
            <w:noProof/>
          </w:rPr>
          <w:fldChar w:fldCharType="begin"/>
        </w:r>
        <w:r w:rsidR="00FD54ED">
          <w:rPr>
            <w:noProof/>
          </w:rPr>
          <w:instrText xml:space="preserve"> PAGEREF _Toc494117183 \h </w:instrText>
        </w:r>
        <w:r w:rsidR="00FD54ED">
          <w:rPr>
            <w:noProof/>
          </w:rPr>
        </w:r>
        <w:r w:rsidR="00FD54ED">
          <w:rPr>
            <w:noProof/>
          </w:rPr>
          <w:fldChar w:fldCharType="separate"/>
        </w:r>
        <w:r w:rsidR="00FD54ED">
          <w:rPr>
            <w:noProof/>
          </w:rPr>
          <w:t>5</w:t>
        </w:r>
        <w:r w:rsidR="00FD54ED">
          <w:rPr>
            <w:noProof/>
          </w:rPr>
          <w:fldChar w:fldCharType="end"/>
        </w:r>
      </w:hyperlink>
    </w:p>
    <w:p w14:paraId="4EA10605" w14:textId="77777777" w:rsidR="00FD54ED" w:rsidRDefault="005F32D4">
      <w:pPr>
        <w:pStyle w:val="TOC2"/>
        <w:rPr>
          <w:rFonts w:eastAsiaTheme="minorEastAsia" w:cstheme="minorBidi"/>
          <w:noProof/>
          <w:sz w:val="22"/>
          <w:szCs w:val="22"/>
          <w:lang w:eastAsia="en-GB"/>
        </w:rPr>
      </w:pPr>
      <w:hyperlink w:history="1">
        <w:r w:rsidR="00FD54ED" w:rsidRPr="00D80FB7">
          <w:rPr>
            <w:rStyle w:val="Hyperlink"/>
            <w:rFonts w:eastAsiaTheme="majorEastAsia"/>
            <w:noProof/>
          </w:rPr>
          <w:t>4.1 Encryption</w:t>
        </w:r>
        <w:r w:rsidR="00FD54ED">
          <w:rPr>
            <w:noProof/>
          </w:rPr>
          <w:tab/>
        </w:r>
        <w:r w:rsidR="00FD54ED">
          <w:rPr>
            <w:noProof/>
          </w:rPr>
          <w:fldChar w:fldCharType="begin"/>
        </w:r>
        <w:r w:rsidR="00FD54ED">
          <w:rPr>
            <w:noProof/>
          </w:rPr>
          <w:instrText xml:space="preserve"> PAGEREF _Toc494117184 \h </w:instrText>
        </w:r>
        <w:r w:rsidR="00FD54ED">
          <w:rPr>
            <w:noProof/>
          </w:rPr>
        </w:r>
        <w:r w:rsidR="00FD54ED">
          <w:rPr>
            <w:noProof/>
          </w:rPr>
          <w:fldChar w:fldCharType="separate"/>
        </w:r>
        <w:r w:rsidR="00FD54ED">
          <w:rPr>
            <w:noProof/>
          </w:rPr>
          <w:t>5</w:t>
        </w:r>
        <w:r w:rsidR="00FD54ED">
          <w:rPr>
            <w:noProof/>
          </w:rPr>
          <w:fldChar w:fldCharType="end"/>
        </w:r>
      </w:hyperlink>
    </w:p>
    <w:p w14:paraId="1270BBBF" w14:textId="77777777" w:rsidR="00FD54ED" w:rsidRDefault="005F32D4">
      <w:pPr>
        <w:pStyle w:val="TOC2"/>
        <w:rPr>
          <w:rFonts w:eastAsiaTheme="minorEastAsia" w:cstheme="minorBidi"/>
          <w:noProof/>
          <w:sz w:val="22"/>
          <w:szCs w:val="22"/>
          <w:lang w:eastAsia="en-GB"/>
        </w:rPr>
      </w:pPr>
      <w:hyperlink w:history="1">
        <w:r w:rsidR="00FD54ED" w:rsidRPr="00D80FB7">
          <w:rPr>
            <w:rStyle w:val="Hyperlink"/>
            <w:rFonts w:eastAsiaTheme="majorEastAsia"/>
            <w:noProof/>
          </w:rPr>
          <w:t>4.2 Authentication</w:t>
        </w:r>
        <w:r w:rsidR="00FD54ED">
          <w:rPr>
            <w:noProof/>
          </w:rPr>
          <w:tab/>
        </w:r>
        <w:r w:rsidR="00FD54ED">
          <w:rPr>
            <w:noProof/>
          </w:rPr>
          <w:fldChar w:fldCharType="begin"/>
        </w:r>
        <w:r w:rsidR="00FD54ED">
          <w:rPr>
            <w:noProof/>
          </w:rPr>
          <w:instrText xml:space="preserve"> PAGEREF _Toc494117185 \h </w:instrText>
        </w:r>
        <w:r w:rsidR="00FD54ED">
          <w:rPr>
            <w:noProof/>
          </w:rPr>
        </w:r>
        <w:r w:rsidR="00FD54ED">
          <w:rPr>
            <w:noProof/>
          </w:rPr>
          <w:fldChar w:fldCharType="separate"/>
        </w:r>
        <w:r w:rsidR="00FD54ED">
          <w:rPr>
            <w:noProof/>
          </w:rPr>
          <w:t>5</w:t>
        </w:r>
        <w:r w:rsidR="00FD54ED">
          <w:rPr>
            <w:noProof/>
          </w:rPr>
          <w:fldChar w:fldCharType="end"/>
        </w:r>
      </w:hyperlink>
    </w:p>
    <w:p w14:paraId="09DF3E45" w14:textId="77777777" w:rsidR="00FD54ED" w:rsidRDefault="005F32D4">
      <w:pPr>
        <w:pStyle w:val="TOC2"/>
        <w:rPr>
          <w:rFonts w:eastAsiaTheme="minorEastAsia" w:cstheme="minorBidi"/>
          <w:noProof/>
          <w:sz w:val="22"/>
          <w:szCs w:val="22"/>
          <w:lang w:eastAsia="en-GB"/>
        </w:rPr>
      </w:pPr>
      <w:hyperlink w:history="1">
        <w:r w:rsidR="00FD54ED" w:rsidRPr="00D80FB7">
          <w:rPr>
            <w:rStyle w:val="Hyperlink"/>
            <w:rFonts w:eastAsiaTheme="majorEastAsia"/>
            <w:noProof/>
          </w:rPr>
          <w:t>4.3 Implementation</w:t>
        </w:r>
        <w:r w:rsidR="00FD54ED">
          <w:rPr>
            <w:noProof/>
          </w:rPr>
          <w:tab/>
        </w:r>
        <w:r w:rsidR="00FD54ED">
          <w:rPr>
            <w:noProof/>
          </w:rPr>
          <w:fldChar w:fldCharType="begin"/>
        </w:r>
        <w:r w:rsidR="00FD54ED">
          <w:rPr>
            <w:noProof/>
          </w:rPr>
          <w:instrText xml:space="preserve"> PAGEREF _Toc494117186 \h </w:instrText>
        </w:r>
        <w:r w:rsidR="00FD54ED">
          <w:rPr>
            <w:noProof/>
          </w:rPr>
        </w:r>
        <w:r w:rsidR="00FD54ED">
          <w:rPr>
            <w:noProof/>
          </w:rPr>
          <w:fldChar w:fldCharType="separate"/>
        </w:r>
        <w:r w:rsidR="00FD54ED">
          <w:rPr>
            <w:noProof/>
          </w:rPr>
          <w:t>5</w:t>
        </w:r>
        <w:r w:rsidR="00FD54ED">
          <w:rPr>
            <w:noProof/>
          </w:rPr>
          <w:fldChar w:fldCharType="end"/>
        </w:r>
      </w:hyperlink>
    </w:p>
    <w:p w14:paraId="5464932A" w14:textId="77777777" w:rsidR="00FD54ED" w:rsidRDefault="005F32D4">
      <w:pPr>
        <w:pStyle w:val="TOC2"/>
        <w:rPr>
          <w:rFonts w:eastAsiaTheme="minorEastAsia" w:cstheme="minorBidi"/>
          <w:noProof/>
          <w:sz w:val="22"/>
          <w:szCs w:val="22"/>
          <w:lang w:eastAsia="en-GB"/>
        </w:rPr>
      </w:pPr>
      <w:hyperlink w:history="1">
        <w:r w:rsidR="00FD54ED" w:rsidRPr="00D80FB7">
          <w:rPr>
            <w:rStyle w:val="Hyperlink"/>
            <w:rFonts w:eastAsiaTheme="majorEastAsia"/>
            <w:noProof/>
          </w:rPr>
          <w:t>4.4 Management</w:t>
        </w:r>
        <w:r w:rsidR="00FD54ED">
          <w:rPr>
            <w:noProof/>
          </w:rPr>
          <w:tab/>
        </w:r>
        <w:r w:rsidR="00FD54ED">
          <w:rPr>
            <w:noProof/>
          </w:rPr>
          <w:fldChar w:fldCharType="begin"/>
        </w:r>
        <w:r w:rsidR="00FD54ED">
          <w:rPr>
            <w:noProof/>
          </w:rPr>
          <w:instrText xml:space="preserve"> PAGEREF _Toc494117187 \h </w:instrText>
        </w:r>
        <w:r w:rsidR="00FD54ED">
          <w:rPr>
            <w:noProof/>
          </w:rPr>
        </w:r>
        <w:r w:rsidR="00FD54ED">
          <w:rPr>
            <w:noProof/>
          </w:rPr>
          <w:fldChar w:fldCharType="separate"/>
        </w:r>
        <w:r w:rsidR="00FD54ED">
          <w:rPr>
            <w:noProof/>
          </w:rPr>
          <w:t>5</w:t>
        </w:r>
        <w:r w:rsidR="00FD54ED">
          <w:rPr>
            <w:noProof/>
          </w:rPr>
          <w:fldChar w:fldCharType="end"/>
        </w:r>
      </w:hyperlink>
    </w:p>
    <w:p w14:paraId="316E91A5" w14:textId="77777777" w:rsidR="00FD54ED" w:rsidRDefault="005F32D4">
      <w:pPr>
        <w:pStyle w:val="TOC2"/>
        <w:rPr>
          <w:rFonts w:eastAsiaTheme="minorEastAsia" w:cstheme="minorBidi"/>
          <w:noProof/>
          <w:sz w:val="22"/>
          <w:szCs w:val="22"/>
          <w:lang w:eastAsia="en-GB"/>
        </w:rPr>
      </w:pPr>
      <w:hyperlink w:history="1">
        <w:r w:rsidR="00FD54ED" w:rsidRPr="00D80FB7">
          <w:rPr>
            <w:rStyle w:val="Hyperlink"/>
            <w:rFonts w:eastAsiaTheme="majorEastAsia"/>
            <w:noProof/>
          </w:rPr>
          <w:t>4.5 Logging and Monitoring</w:t>
        </w:r>
        <w:r w:rsidR="00FD54ED">
          <w:rPr>
            <w:noProof/>
          </w:rPr>
          <w:tab/>
        </w:r>
        <w:r w:rsidR="00FD54ED">
          <w:rPr>
            <w:noProof/>
          </w:rPr>
          <w:fldChar w:fldCharType="begin"/>
        </w:r>
        <w:r w:rsidR="00FD54ED">
          <w:rPr>
            <w:noProof/>
          </w:rPr>
          <w:instrText xml:space="preserve"> PAGEREF _Toc494117188 \h </w:instrText>
        </w:r>
        <w:r w:rsidR="00FD54ED">
          <w:rPr>
            <w:noProof/>
          </w:rPr>
        </w:r>
        <w:r w:rsidR="00FD54ED">
          <w:rPr>
            <w:noProof/>
          </w:rPr>
          <w:fldChar w:fldCharType="separate"/>
        </w:r>
        <w:r w:rsidR="00FD54ED">
          <w:rPr>
            <w:noProof/>
          </w:rPr>
          <w:t>5</w:t>
        </w:r>
        <w:r w:rsidR="00FD54ED">
          <w:rPr>
            <w:noProof/>
          </w:rPr>
          <w:fldChar w:fldCharType="end"/>
        </w:r>
      </w:hyperlink>
    </w:p>
    <w:p w14:paraId="79D6232E" w14:textId="77777777" w:rsidR="00FD54ED" w:rsidRDefault="005F32D4">
      <w:pPr>
        <w:pStyle w:val="TOC2"/>
        <w:rPr>
          <w:rFonts w:eastAsiaTheme="minorEastAsia" w:cstheme="minorBidi"/>
          <w:noProof/>
          <w:sz w:val="22"/>
          <w:szCs w:val="22"/>
          <w:lang w:eastAsia="en-GB"/>
        </w:rPr>
      </w:pPr>
      <w:hyperlink w:history="1">
        <w:r w:rsidR="00FD54ED" w:rsidRPr="00D80FB7">
          <w:rPr>
            <w:rStyle w:val="Hyperlink"/>
            <w:rFonts w:eastAsiaTheme="majorEastAsia"/>
            <w:noProof/>
          </w:rPr>
          <w:t>4.6 Encryption Keys</w:t>
        </w:r>
        <w:r w:rsidR="00FD54ED">
          <w:rPr>
            <w:noProof/>
          </w:rPr>
          <w:tab/>
        </w:r>
        <w:r w:rsidR="00FD54ED">
          <w:rPr>
            <w:noProof/>
          </w:rPr>
          <w:fldChar w:fldCharType="begin"/>
        </w:r>
        <w:r w:rsidR="00FD54ED">
          <w:rPr>
            <w:noProof/>
          </w:rPr>
          <w:instrText xml:space="preserve"> PAGEREF _Toc494117189 \h </w:instrText>
        </w:r>
        <w:r w:rsidR="00FD54ED">
          <w:rPr>
            <w:noProof/>
          </w:rPr>
        </w:r>
        <w:r w:rsidR="00FD54ED">
          <w:rPr>
            <w:noProof/>
          </w:rPr>
          <w:fldChar w:fldCharType="separate"/>
        </w:r>
        <w:r w:rsidR="00FD54ED">
          <w:rPr>
            <w:noProof/>
          </w:rPr>
          <w:t>5</w:t>
        </w:r>
        <w:r w:rsidR="00FD54ED">
          <w:rPr>
            <w:noProof/>
          </w:rPr>
          <w:fldChar w:fldCharType="end"/>
        </w:r>
      </w:hyperlink>
    </w:p>
    <w:p w14:paraId="27109D6A" w14:textId="77777777" w:rsidR="00FD54ED" w:rsidRDefault="005F32D4">
      <w:pPr>
        <w:pStyle w:val="TOC2"/>
        <w:rPr>
          <w:rFonts w:eastAsiaTheme="minorEastAsia" w:cstheme="minorBidi"/>
          <w:noProof/>
          <w:sz w:val="22"/>
          <w:szCs w:val="22"/>
          <w:lang w:eastAsia="en-GB"/>
        </w:rPr>
      </w:pPr>
      <w:hyperlink w:history="1">
        <w:r w:rsidR="00FD54ED" w:rsidRPr="00D80FB7">
          <w:rPr>
            <w:rStyle w:val="Hyperlink"/>
            <w:rFonts w:eastAsiaTheme="majorEastAsia"/>
            <w:noProof/>
          </w:rPr>
          <w:t>4.7 Applicability of Other Policies</w:t>
        </w:r>
        <w:r w:rsidR="00FD54ED">
          <w:rPr>
            <w:noProof/>
          </w:rPr>
          <w:tab/>
        </w:r>
        <w:r w:rsidR="00FD54ED">
          <w:rPr>
            <w:noProof/>
          </w:rPr>
          <w:fldChar w:fldCharType="begin"/>
        </w:r>
        <w:r w:rsidR="00FD54ED">
          <w:rPr>
            <w:noProof/>
          </w:rPr>
          <w:instrText xml:space="preserve"> PAGEREF _Toc494117190 \h </w:instrText>
        </w:r>
        <w:r w:rsidR="00FD54ED">
          <w:rPr>
            <w:noProof/>
          </w:rPr>
        </w:r>
        <w:r w:rsidR="00FD54ED">
          <w:rPr>
            <w:noProof/>
          </w:rPr>
          <w:fldChar w:fldCharType="separate"/>
        </w:r>
        <w:r w:rsidR="00FD54ED">
          <w:rPr>
            <w:noProof/>
          </w:rPr>
          <w:t>5</w:t>
        </w:r>
        <w:r w:rsidR="00FD54ED">
          <w:rPr>
            <w:noProof/>
          </w:rPr>
          <w:fldChar w:fldCharType="end"/>
        </w:r>
      </w:hyperlink>
    </w:p>
    <w:p w14:paraId="4373AF2B" w14:textId="77777777" w:rsidR="00FD54ED" w:rsidRDefault="005F32D4">
      <w:pPr>
        <w:pStyle w:val="TOC1"/>
        <w:rPr>
          <w:rFonts w:eastAsiaTheme="minorEastAsia" w:cstheme="minorBidi"/>
          <w:noProof/>
          <w:sz w:val="22"/>
          <w:szCs w:val="22"/>
          <w:lang w:eastAsia="en-GB"/>
        </w:rPr>
      </w:pPr>
      <w:hyperlink w:history="1">
        <w:r w:rsidR="00FD54ED" w:rsidRPr="00D80FB7">
          <w:rPr>
            <w:rStyle w:val="Hyperlink"/>
            <w:rFonts w:eastAsiaTheme="majorEastAsia"/>
            <w:noProof/>
          </w:rPr>
          <w:t>5.0 Enforcement</w:t>
        </w:r>
        <w:r w:rsidR="00FD54ED">
          <w:rPr>
            <w:noProof/>
          </w:rPr>
          <w:tab/>
        </w:r>
        <w:r w:rsidR="00FD54ED">
          <w:rPr>
            <w:noProof/>
          </w:rPr>
          <w:fldChar w:fldCharType="begin"/>
        </w:r>
        <w:r w:rsidR="00FD54ED">
          <w:rPr>
            <w:noProof/>
          </w:rPr>
          <w:instrText xml:space="preserve"> PAGEREF _Toc494117191 \h </w:instrText>
        </w:r>
        <w:r w:rsidR="00FD54ED">
          <w:rPr>
            <w:noProof/>
          </w:rPr>
        </w:r>
        <w:r w:rsidR="00FD54ED">
          <w:rPr>
            <w:noProof/>
          </w:rPr>
          <w:fldChar w:fldCharType="separate"/>
        </w:r>
        <w:r w:rsidR="00FD54ED">
          <w:rPr>
            <w:noProof/>
          </w:rPr>
          <w:t>5</w:t>
        </w:r>
        <w:r w:rsidR="00FD54ED">
          <w:rPr>
            <w:noProof/>
          </w:rPr>
          <w:fldChar w:fldCharType="end"/>
        </w:r>
      </w:hyperlink>
    </w:p>
    <w:p w14:paraId="4813DF49" w14:textId="77777777" w:rsidR="00FD54ED" w:rsidRDefault="005F32D4">
      <w:pPr>
        <w:pStyle w:val="TOC1"/>
        <w:rPr>
          <w:rFonts w:eastAsiaTheme="minorEastAsia" w:cstheme="minorBidi"/>
          <w:noProof/>
          <w:sz w:val="22"/>
          <w:szCs w:val="22"/>
          <w:lang w:eastAsia="en-GB"/>
        </w:rPr>
      </w:pPr>
      <w:hyperlink w:history="1">
        <w:r w:rsidR="00FD54ED" w:rsidRPr="00D80FB7">
          <w:rPr>
            <w:rStyle w:val="Hyperlink"/>
            <w:rFonts w:eastAsiaTheme="majorEastAsia"/>
            <w:noProof/>
          </w:rPr>
          <w:t>6.0 Definitions</w:t>
        </w:r>
        <w:r w:rsidR="00FD54ED">
          <w:rPr>
            <w:noProof/>
          </w:rPr>
          <w:tab/>
        </w:r>
        <w:r w:rsidR="00FD54ED">
          <w:rPr>
            <w:noProof/>
          </w:rPr>
          <w:fldChar w:fldCharType="begin"/>
        </w:r>
        <w:r w:rsidR="00FD54ED">
          <w:rPr>
            <w:noProof/>
          </w:rPr>
          <w:instrText xml:space="preserve"> PAGEREF _Toc494117192 \h </w:instrText>
        </w:r>
        <w:r w:rsidR="00FD54ED">
          <w:rPr>
            <w:noProof/>
          </w:rPr>
        </w:r>
        <w:r w:rsidR="00FD54ED">
          <w:rPr>
            <w:noProof/>
          </w:rPr>
          <w:fldChar w:fldCharType="separate"/>
        </w:r>
        <w:r w:rsidR="00FD54ED">
          <w:rPr>
            <w:noProof/>
          </w:rPr>
          <w:t>6</w:t>
        </w:r>
        <w:r w:rsidR="00FD54ED">
          <w:rPr>
            <w:noProof/>
          </w:rPr>
          <w:fldChar w:fldCharType="end"/>
        </w:r>
      </w:hyperlink>
    </w:p>
    <w:p w14:paraId="3D69C51E" w14:textId="77777777" w:rsidR="00A4730E" w:rsidRDefault="006A6166" w:rsidP="0062442D">
      <w:pPr>
        <w:pStyle w:val="Heading3"/>
      </w:pPr>
      <w:r>
        <w:fldChar w:fldCharType="end"/>
      </w:r>
      <w:bookmarkStart w:id="57" w:name="_Toc467494323"/>
      <w:bookmarkStart w:id="58" w:name="_Ref482970839"/>
      <w:bookmarkStart w:id="59" w:name="_Ref482970863"/>
      <w:bookmarkStart w:id="60" w:name="_Ref482970864"/>
      <w:bookmarkStart w:id="61" w:name="_Ref482971032"/>
    </w:p>
    <w:bookmarkEnd w:id="57"/>
    <w:bookmarkEnd w:id="58"/>
    <w:bookmarkEnd w:id="59"/>
    <w:bookmarkEnd w:id="60"/>
    <w:bookmarkEnd w:id="61"/>
    <w:p w14:paraId="1DBBE252" w14:textId="77777777" w:rsidR="00FD54ED" w:rsidRDefault="00FD54ED">
      <w:r>
        <w:br w:type="page"/>
      </w:r>
    </w:p>
    <w:p w14:paraId="4BE63623" w14:textId="77777777" w:rsidR="00FD54ED" w:rsidRDefault="00FD54ED" w:rsidP="00FD54ED">
      <w:pPr>
        <w:pStyle w:val="NoSpacing"/>
      </w:pPr>
      <w:r>
        <w:lastRenderedPageBreak/>
        <w:t>Glasswall is hereinafter referred to as "the company."</w:t>
      </w:r>
    </w:p>
    <w:p w14:paraId="59B7A817" w14:textId="77777777" w:rsidR="00FD54ED" w:rsidRDefault="00FD54ED" w:rsidP="00FD54ED">
      <w:pPr>
        <w:pStyle w:val="Heading1"/>
      </w:pPr>
      <w:bookmarkStart w:id="62" w:name="_Toc494117180"/>
      <w:r>
        <w:t>1.0 Overview</w:t>
      </w:r>
      <w:bookmarkEnd w:id="62"/>
    </w:p>
    <w:p w14:paraId="75B87037" w14:textId="77777777" w:rsidR="00FD54ED" w:rsidRDefault="00FD54ED" w:rsidP="00FD54ED">
      <w:pPr>
        <w:pStyle w:val="NoSpacing"/>
      </w:pPr>
    </w:p>
    <w:p w14:paraId="3FB5E378" w14:textId="6A8E565A" w:rsidR="00FD54ED" w:rsidRDefault="00FD54ED" w:rsidP="00FD54ED">
      <w:pPr>
        <w:pStyle w:val="NoSpacing"/>
      </w:pPr>
      <w:r>
        <w:t xml:space="preserve">A Virtual Private Network, or VPN, provides a method to </w:t>
      </w:r>
      <w:r w:rsidR="00282EEA">
        <w:t>communicate</w:t>
      </w:r>
      <w:del w:id="63" w:author="Jenny Brown" w:date="2018-05-18T15:19:00Z">
        <w:r w:rsidR="00282EEA" w:rsidDel="005F32D4">
          <w:delText>d</w:delText>
        </w:r>
      </w:del>
      <w:r w:rsidR="00282EEA">
        <w:t xml:space="preserve"> between networks </w:t>
      </w:r>
      <w:r>
        <w:t xml:space="preserve">securely over </w:t>
      </w:r>
      <w:r w:rsidR="00282EEA">
        <w:t>insecure networks,</w:t>
      </w:r>
      <w:r>
        <w:t xml:space="preserve"> such as the Internet.  </w:t>
      </w:r>
    </w:p>
    <w:p w14:paraId="3FE4453D" w14:textId="77777777" w:rsidR="00FD54ED" w:rsidRDefault="00FD54ED" w:rsidP="00FD54ED">
      <w:pPr>
        <w:pStyle w:val="Heading1"/>
      </w:pPr>
      <w:bookmarkStart w:id="64" w:name="_Toc494117181"/>
      <w:r>
        <w:t>2.0 Purpose</w:t>
      </w:r>
      <w:bookmarkEnd w:id="64"/>
    </w:p>
    <w:p w14:paraId="33411C6A" w14:textId="77777777" w:rsidR="00FD54ED" w:rsidRDefault="00FD54ED" w:rsidP="00FD54ED">
      <w:pPr>
        <w:pStyle w:val="NoSpacing"/>
      </w:pPr>
    </w:p>
    <w:p w14:paraId="63EBCD85" w14:textId="0E6932EB" w:rsidR="00FD54ED" w:rsidRDefault="00FD54ED" w:rsidP="00FD54ED">
      <w:pPr>
        <w:pStyle w:val="NoSpacing"/>
      </w:pPr>
      <w:r>
        <w:t>The purpose of this policy is to ensur</w:t>
      </w:r>
      <w:r w:rsidR="00C067AF">
        <w:t>e</w:t>
      </w:r>
      <w:r>
        <w:t xml:space="preserve"> the </w:t>
      </w:r>
      <w:r w:rsidR="00282EEA">
        <w:t xml:space="preserve">confidentiality and </w:t>
      </w:r>
      <w:r>
        <w:t>integrity of data transmitted and received</w:t>
      </w:r>
      <w:r w:rsidR="00C067AF">
        <w:t xml:space="preserve"> between networks.</w:t>
      </w:r>
    </w:p>
    <w:p w14:paraId="68385E4D" w14:textId="77777777" w:rsidR="00FD54ED" w:rsidRDefault="00FD54ED" w:rsidP="00FD54ED">
      <w:pPr>
        <w:pStyle w:val="Heading1"/>
      </w:pPr>
      <w:bookmarkStart w:id="65" w:name="_Toc494117182"/>
      <w:r>
        <w:t>3.0 Scope</w:t>
      </w:r>
      <w:bookmarkEnd w:id="65"/>
    </w:p>
    <w:p w14:paraId="55869AE5" w14:textId="77777777" w:rsidR="00FD54ED" w:rsidRDefault="00FD54ED" w:rsidP="00FD54ED">
      <w:pPr>
        <w:pStyle w:val="NoSpacing"/>
      </w:pPr>
    </w:p>
    <w:p w14:paraId="44CEF098" w14:textId="101E39D9" w:rsidR="00282EEA" w:rsidRDefault="00FD54ED" w:rsidP="00FD54ED">
      <w:pPr>
        <w:pStyle w:val="NoSpacing"/>
      </w:pPr>
      <w:r>
        <w:t xml:space="preserve">The scope of this policy covers all site-to-site VPNs that </w:t>
      </w:r>
      <w:r w:rsidR="00282EEA">
        <w:t xml:space="preserve">connect to </w:t>
      </w:r>
      <w:r>
        <w:t>company</w:t>
      </w:r>
      <w:r w:rsidR="00282EEA">
        <w:t xml:space="preserve"> </w:t>
      </w:r>
      <w:r>
        <w:t xml:space="preserve">infrastructure, including both sites requiring access to the company's network (inbound) and sites where the company connects to external resources (outbound).  </w:t>
      </w:r>
    </w:p>
    <w:p w14:paraId="287C5439" w14:textId="77777777" w:rsidR="00282EEA" w:rsidRDefault="00282EEA" w:rsidP="00FD54ED">
      <w:pPr>
        <w:pStyle w:val="NoSpacing"/>
      </w:pPr>
    </w:p>
    <w:p w14:paraId="27F124C0" w14:textId="0ED55075" w:rsidR="00FD54ED" w:rsidRDefault="00FD54ED" w:rsidP="00FD54ED">
      <w:pPr>
        <w:pStyle w:val="NoSpacing"/>
      </w:pPr>
      <w:r>
        <w:t>Note that remote access VPNs are covered under a separate Remote Access Policy.</w:t>
      </w:r>
    </w:p>
    <w:p w14:paraId="691BA041" w14:textId="77777777" w:rsidR="00FD54ED" w:rsidRDefault="00FD54ED" w:rsidP="00FD54ED">
      <w:pPr>
        <w:pStyle w:val="NoSpacing"/>
      </w:pPr>
    </w:p>
    <w:p w14:paraId="63DFDAE4" w14:textId="77777777" w:rsidR="00FD54ED" w:rsidRDefault="00FD54ED">
      <w:r>
        <w:br w:type="page"/>
      </w:r>
    </w:p>
    <w:p w14:paraId="1DDD51A5" w14:textId="77777777" w:rsidR="00FD54ED" w:rsidRDefault="00FD54ED" w:rsidP="00FD54ED">
      <w:pPr>
        <w:pStyle w:val="Heading1"/>
      </w:pPr>
      <w:bookmarkStart w:id="66" w:name="_Toc494117183"/>
      <w:r>
        <w:lastRenderedPageBreak/>
        <w:t>4.0 Policy</w:t>
      </w:r>
      <w:bookmarkEnd w:id="66"/>
    </w:p>
    <w:p w14:paraId="4E91E13C" w14:textId="77777777" w:rsidR="00FD54ED" w:rsidRDefault="00FD54ED" w:rsidP="00FD54ED">
      <w:pPr>
        <w:pStyle w:val="NoSpacing"/>
      </w:pPr>
    </w:p>
    <w:p w14:paraId="4D7AA0C6" w14:textId="77777777" w:rsidR="00FD54ED" w:rsidRDefault="00FD54ED" w:rsidP="00FD54ED">
      <w:pPr>
        <w:pStyle w:val="Heading2"/>
      </w:pPr>
      <w:bookmarkStart w:id="67" w:name="_Toc494117184"/>
      <w:r>
        <w:t>4.1 Encryption</w:t>
      </w:r>
      <w:bookmarkEnd w:id="67"/>
    </w:p>
    <w:p w14:paraId="7476ADEF" w14:textId="19F88EEC" w:rsidR="00FD54ED" w:rsidRDefault="00FD54ED" w:rsidP="00FD54ED">
      <w:pPr>
        <w:pStyle w:val="NoSpacing"/>
      </w:pPr>
      <w:r>
        <w:t>Site-to-site VPNs must utili</w:t>
      </w:r>
      <w:r w:rsidR="00282EEA">
        <w:t>s</w:t>
      </w:r>
      <w:r>
        <w:t>e strong encryption to protect data during transmission.  Encryption algorithms must meet or exceed current minimum industry standards.</w:t>
      </w:r>
    </w:p>
    <w:p w14:paraId="07FB9A25" w14:textId="77777777" w:rsidR="00FD54ED" w:rsidRDefault="00FD54ED" w:rsidP="00FD54ED">
      <w:pPr>
        <w:pStyle w:val="NoSpacing"/>
      </w:pPr>
    </w:p>
    <w:p w14:paraId="5A553BB5" w14:textId="77777777" w:rsidR="00FD54ED" w:rsidRDefault="00FD54ED" w:rsidP="00FD54ED">
      <w:pPr>
        <w:pStyle w:val="Heading2"/>
      </w:pPr>
      <w:bookmarkStart w:id="68" w:name="_Toc494117185"/>
      <w:r>
        <w:t>4.2 Authentication</w:t>
      </w:r>
      <w:bookmarkEnd w:id="68"/>
    </w:p>
    <w:p w14:paraId="12E0666C" w14:textId="4F489368" w:rsidR="00FD54ED" w:rsidRDefault="00FD54ED" w:rsidP="00FD54ED">
      <w:pPr>
        <w:pStyle w:val="NoSpacing"/>
      </w:pPr>
      <w:r>
        <w:t>Site-to-site VPNs must utili</w:t>
      </w:r>
      <w:ins w:id="69" w:author="Jenny Brown" w:date="2018-05-18T15:19:00Z">
        <w:r w:rsidR="005F32D4">
          <w:t>s</w:t>
        </w:r>
      </w:ins>
      <w:del w:id="70" w:author="Jenny Brown" w:date="2018-05-18T15:19:00Z">
        <w:r w:rsidDel="005F32D4">
          <w:delText>z</w:delText>
        </w:r>
      </w:del>
      <w:r>
        <w:t>e a strong password, pre-shared key, certificate, or other means of authentication to verify the identity the remote entity.  The strongest authentication method available must be used, which can vary from product-to-product.</w:t>
      </w:r>
    </w:p>
    <w:p w14:paraId="45C604A4" w14:textId="77777777" w:rsidR="00FD54ED" w:rsidRDefault="00FD54ED" w:rsidP="00FD54ED">
      <w:pPr>
        <w:pStyle w:val="NoSpacing"/>
      </w:pPr>
    </w:p>
    <w:p w14:paraId="58ACE563" w14:textId="77777777" w:rsidR="00FD54ED" w:rsidRDefault="00FD54ED" w:rsidP="00FD54ED">
      <w:pPr>
        <w:pStyle w:val="Heading2"/>
      </w:pPr>
      <w:bookmarkStart w:id="71" w:name="_Toc494117186"/>
      <w:r>
        <w:t>4.3 Implementation</w:t>
      </w:r>
      <w:bookmarkEnd w:id="71"/>
    </w:p>
    <w:p w14:paraId="0540E04A" w14:textId="77777777" w:rsidR="00282EEA" w:rsidRDefault="00FD54ED" w:rsidP="00FD54ED">
      <w:pPr>
        <w:pStyle w:val="NoSpacing"/>
      </w:pPr>
      <w:r>
        <w:t xml:space="preserve">When site-to-site VPNs are implemented, they must adhere to the policy of least access, providing access limited to only what is required for business purposes.  This must be enforced with a firewall or other access control that has the ability to limit access only to the ports and IP addresses required for business purposes.  </w:t>
      </w:r>
    </w:p>
    <w:p w14:paraId="37B926A4" w14:textId="77777777" w:rsidR="00282EEA" w:rsidRDefault="00282EEA" w:rsidP="00FD54ED">
      <w:pPr>
        <w:pStyle w:val="NoSpacing"/>
      </w:pPr>
    </w:p>
    <w:p w14:paraId="7BE8F0AF" w14:textId="3F7C5AC1" w:rsidR="00FD54ED" w:rsidRDefault="00FD54ED" w:rsidP="00FD54ED">
      <w:pPr>
        <w:pStyle w:val="NoSpacing"/>
      </w:pPr>
      <w:r>
        <w:t>Company systems that will be accessed</w:t>
      </w:r>
      <w:r w:rsidR="0067741F">
        <w:t xml:space="preserve"> by third parties</w:t>
      </w:r>
      <w:r>
        <w:t xml:space="preserve"> over the site-to-site VPN should be located in a segmented network, and logically separate from the company's trusted network.</w:t>
      </w:r>
    </w:p>
    <w:p w14:paraId="32667518" w14:textId="77777777" w:rsidR="00FD54ED" w:rsidRDefault="00FD54ED" w:rsidP="00FD54ED">
      <w:pPr>
        <w:pStyle w:val="NoSpacing"/>
      </w:pPr>
    </w:p>
    <w:p w14:paraId="1FA6D597" w14:textId="77777777" w:rsidR="00FD54ED" w:rsidRDefault="00FD54ED" w:rsidP="00FD54ED">
      <w:pPr>
        <w:pStyle w:val="Heading2"/>
      </w:pPr>
      <w:bookmarkStart w:id="72" w:name="_Toc494117187"/>
      <w:r>
        <w:t>4.4 Management</w:t>
      </w:r>
      <w:bookmarkEnd w:id="72"/>
    </w:p>
    <w:p w14:paraId="0F4D8DCD" w14:textId="77777777" w:rsidR="00BF7543" w:rsidRDefault="00FD54ED" w:rsidP="00FD54ED">
      <w:pPr>
        <w:pStyle w:val="NoSpacing"/>
      </w:pPr>
      <w:r>
        <w:t xml:space="preserve">The company should manage its own VPN gateways, meaning that a third party must not provide and manage both sides of the site-to-site VPN, unless this arrangement is covered under an outsourcing agreement.  </w:t>
      </w:r>
    </w:p>
    <w:p w14:paraId="14B382D0" w14:textId="77777777" w:rsidR="00BF7543" w:rsidRDefault="00BF7543" w:rsidP="00FD54ED">
      <w:pPr>
        <w:pStyle w:val="NoSpacing"/>
      </w:pPr>
    </w:p>
    <w:p w14:paraId="5E5CBA5A" w14:textId="22899F5D" w:rsidR="00FD54ED" w:rsidRDefault="00FD54ED" w:rsidP="00FD54ED">
      <w:pPr>
        <w:pStyle w:val="NoSpacing"/>
      </w:pPr>
      <w:r>
        <w:t>If an existing VPN is to be changed, the changes must only be performed with the approval of the IT Manager.</w:t>
      </w:r>
    </w:p>
    <w:p w14:paraId="2665E6E3" w14:textId="77777777" w:rsidR="00FD54ED" w:rsidRDefault="00FD54ED" w:rsidP="00FD54ED">
      <w:pPr>
        <w:pStyle w:val="NoSpacing"/>
      </w:pPr>
    </w:p>
    <w:p w14:paraId="2E57644A" w14:textId="77777777" w:rsidR="00FD54ED" w:rsidRDefault="00FD54ED" w:rsidP="00FD54ED">
      <w:pPr>
        <w:pStyle w:val="Heading2"/>
      </w:pPr>
      <w:bookmarkStart w:id="73" w:name="_Toc494117188"/>
      <w:r>
        <w:t>4.5 Logging and Monitoring</w:t>
      </w:r>
      <w:bookmarkEnd w:id="73"/>
    </w:p>
    <w:p w14:paraId="69AF2BD8" w14:textId="7C3EDD51" w:rsidR="00FD54ED" w:rsidRDefault="00FD54ED" w:rsidP="00FD54ED">
      <w:pPr>
        <w:pStyle w:val="NoSpacing"/>
      </w:pPr>
      <w:r>
        <w:t xml:space="preserve">Audit logging must be enabled by default.  Monitoring of </w:t>
      </w:r>
      <w:r w:rsidR="00BF7543">
        <w:t xml:space="preserve">suspicious activity in </w:t>
      </w:r>
      <w:r>
        <w:t>audit logs must be completed daily</w:t>
      </w:r>
      <w:r w:rsidR="0000335C">
        <w:t xml:space="preserve"> </w:t>
      </w:r>
      <w:r>
        <w:t>and retained as per the Retention Policy.</w:t>
      </w:r>
    </w:p>
    <w:p w14:paraId="0031E9D2" w14:textId="77777777" w:rsidR="00FD54ED" w:rsidRDefault="00FD54ED" w:rsidP="00FD54ED">
      <w:pPr>
        <w:pStyle w:val="NoSpacing"/>
      </w:pPr>
    </w:p>
    <w:p w14:paraId="15E3C36E" w14:textId="77777777" w:rsidR="00FD54ED" w:rsidRDefault="00FD54ED" w:rsidP="00FD54ED">
      <w:pPr>
        <w:pStyle w:val="Heading2"/>
      </w:pPr>
      <w:bookmarkStart w:id="74" w:name="_Toc494117189"/>
      <w:r>
        <w:t>4.6 Encryption Keys</w:t>
      </w:r>
      <w:bookmarkEnd w:id="74"/>
    </w:p>
    <w:p w14:paraId="5DCD17E5" w14:textId="77777777" w:rsidR="00FD54ED" w:rsidRDefault="00FD54ED" w:rsidP="00FD54ED">
      <w:pPr>
        <w:pStyle w:val="NoSpacing"/>
      </w:pPr>
      <w:r>
        <w:t>Encryption keys should be changed in accordance with the Encryption Policy.</w:t>
      </w:r>
    </w:p>
    <w:p w14:paraId="201A9899" w14:textId="77777777" w:rsidR="00FD54ED" w:rsidRDefault="00FD54ED" w:rsidP="00FD54ED">
      <w:pPr>
        <w:pStyle w:val="NoSpacing"/>
      </w:pPr>
    </w:p>
    <w:p w14:paraId="375CDA8F" w14:textId="77777777" w:rsidR="00FD54ED" w:rsidRDefault="00FD54ED" w:rsidP="00FD54ED">
      <w:pPr>
        <w:pStyle w:val="Heading2"/>
      </w:pPr>
      <w:bookmarkStart w:id="75" w:name="_Toc494117190"/>
      <w:r>
        <w:t>4.7 Applicability of Other Policies</w:t>
      </w:r>
      <w:bookmarkEnd w:id="75"/>
    </w:p>
    <w:p w14:paraId="51E474F3" w14:textId="099D6602" w:rsidR="00755E30" w:rsidRPr="00F20A13" w:rsidRDefault="00FD54ED" w:rsidP="00F20A13">
      <w:pPr>
        <w:pStyle w:val="NoSpacing"/>
      </w:pPr>
      <w:r>
        <w:t>This document is part of the company's cohesive set of security policies.  Other policies may apply to the topics covered in this document and as such the applicable policies should be reviewed as needed</w:t>
      </w:r>
      <w:bookmarkStart w:id="76" w:name="_Toc494117191"/>
    </w:p>
    <w:p w14:paraId="44676EB6" w14:textId="2D9B9CBD" w:rsidR="00FD54ED" w:rsidRDefault="00FD54ED" w:rsidP="00FD54ED">
      <w:pPr>
        <w:pStyle w:val="Heading1"/>
      </w:pPr>
      <w:r>
        <w:lastRenderedPageBreak/>
        <w:t>5.0 Enforcemen</w:t>
      </w:r>
      <w:bookmarkEnd w:id="76"/>
      <w:r w:rsidR="00F20A13">
        <w:t>t</w:t>
      </w:r>
    </w:p>
    <w:p w14:paraId="4F0F0D30" w14:textId="77777777" w:rsidR="00FD54ED" w:rsidRDefault="00FD54ED" w:rsidP="00FD54ED">
      <w:pPr>
        <w:pStyle w:val="NoSpacing"/>
      </w:pPr>
    </w:p>
    <w:p w14:paraId="0F79D8CF" w14:textId="77777777" w:rsidR="00FD54ED" w:rsidRDefault="00FD54ED" w:rsidP="00FD54ED">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14:paraId="507F4607" w14:textId="77777777" w:rsidR="00FD54ED" w:rsidRDefault="00FD54ED" w:rsidP="00FD54ED">
      <w:pPr>
        <w:pStyle w:val="NoSpacing"/>
      </w:pPr>
    </w:p>
    <w:p w14:paraId="3DAE69A9" w14:textId="77777777" w:rsidR="00FD54ED" w:rsidRDefault="00FD54ED" w:rsidP="00FD54ED">
      <w:pPr>
        <w:pStyle w:val="Heading1"/>
      </w:pPr>
      <w:bookmarkStart w:id="77" w:name="_Toc494117192"/>
      <w:r>
        <w:t>6.0 Definitions</w:t>
      </w:r>
      <w:bookmarkEnd w:id="77"/>
    </w:p>
    <w:p w14:paraId="6718608B" w14:textId="77777777" w:rsidR="00FD54ED" w:rsidRDefault="00FD54ED" w:rsidP="00FD54ED">
      <w:pPr>
        <w:pStyle w:val="NoSpacing"/>
      </w:pPr>
    </w:p>
    <w:p w14:paraId="2D3CA0C5" w14:textId="5C6AEA1F" w:rsidR="00237270" w:rsidRDefault="00237270" w:rsidP="00237270">
      <w:pPr>
        <w:pStyle w:val="NoSpacing"/>
      </w:pPr>
      <w:r>
        <w:t>Refer to Information Security Policy Guide</w:t>
      </w:r>
      <w:ins w:id="78" w:author="Jenny Brown" w:date="2018-05-18T15:20:00Z">
        <w:r w:rsidR="005F32D4">
          <w:t>.</w:t>
        </w:r>
      </w:ins>
      <w:bookmarkStart w:id="79" w:name="_GoBack"/>
      <w:bookmarkEnd w:id="79"/>
    </w:p>
    <w:p w14:paraId="09F06B1A" w14:textId="77777777" w:rsidR="00FD54ED" w:rsidRDefault="00FD54ED" w:rsidP="00FD54ED">
      <w:pPr>
        <w:pStyle w:val="NoSpacing"/>
      </w:pPr>
    </w:p>
    <w:sectPr w:rsidR="00FD54ED" w:rsidSect="006A73A7">
      <w:headerReference w:type="default" r:id="rId7"/>
      <w:footerReference w:type="default" r:id="rId8"/>
      <w:headerReference w:type="first" r:id="rId9"/>
      <w:footerReference w:type="first" r:id="rId10"/>
      <w:type w:val="continuous"/>
      <w:pgSz w:w="11906" w:h="16838"/>
      <w:pgMar w:top="2127" w:right="991" w:bottom="1418" w:left="1440" w:header="1276" w:footer="2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8FF33" w14:textId="77777777" w:rsidR="0016447A" w:rsidRDefault="0016447A" w:rsidP="00DF5AD2">
      <w:pPr>
        <w:spacing w:after="0" w:line="240" w:lineRule="auto"/>
      </w:pPr>
      <w:r>
        <w:separator/>
      </w:r>
    </w:p>
  </w:endnote>
  <w:endnote w:type="continuationSeparator" w:id="0">
    <w:p w14:paraId="5054F275" w14:textId="77777777" w:rsidR="0016447A" w:rsidRDefault="0016447A" w:rsidP="00DF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D0FC5" w14:textId="77777777" w:rsidR="00E7496E" w:rsidRDefault="00E7496E" w:rsidP="002F6D87">
    <w:pPr>
      <w:pStyle w:val="Footer"/>
      <w:jc w:val="center"/>
    </w:pPr>
    <w:r>
      <w:rPr>
        <w:noProof/>
        <w:lang w:eastAsia="en-GB"/>
      </w:rPr>
      <w:drawing>
        <wp:anchor distT="0" distB="0" distL="114300" distR="114300" simplePos="0" relativeHeight="251661312" behindDoc="1" locked="0" layoutInCell="1" allowOverlap="1" wp14:anchorId="2E647F4C" wp14:editId="607454C2">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w:t>
    </w:r>
    <w:r w:rsidRPr="00B63A19">
      <w:t>lasswall Solutions Ltd.</w:t>
    </w:r>
    <w:r w:rsidR="004E5E9C">
      <w:t xml:space="preserve"> </w:t>
    </w:r>
    <w:r w:rsidR="00FD54ED">
      <w:t>- VPN Policy</w:t>
    </w:r>
    <w:r>
      <w:t xml:space="preserve"> - Company Confidential</w:t>
    </w:r>
  </w:p>
  <w:p w14:paraId="0372E60A" w14:textId="605E62AE" w:rsidR="00E7496E" w:rsidRPr="009510B0" w:rsidRDefault="00E7496E" w:rsidP="009510B0">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005F32D4" w:rsidRPr="005F32D4">
      <w:rPr>
        <w:bCs/>
        <w:noProof/>
      </w:rPr>
      <w:t>6</w:t>
    </w:r>
    <w:r w:rsidRPr="009510B0">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2A87C" w14:textId="77777777" w:rsidR="00E7496E" w:rsidRDefault="00E7496E" w:rsidP="00895F20">
    <w:pPr>
      <w:pStyle w:val="Footer"/>
      <w:jc w:val="center"/>
    </w:pPr>
    <w:r>
      <w:rPr>
        <w:noProof/>
        <w:lang w:eastAsia="en-GB"/>
      </w:rPr>
      <w:drawing>
        <wp:anchor distT="0" distB="0" distL="114300" distR="114300" simplePos="0" relativeHeight="251657216" behindDoc="1" locked="0" layoutInCell="1" allowOverlap="1" wp14:anchorId="42C6EE11" wp14:editId="64A7CB61">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t>Glasswall Solutions Limited</w:t>
    </w:r>
    <w:r>
      <w:br/>
      <w:t>18A St James’s Place, London. SW1A 1NH</w:t>
    </w:r>
  </w:p>
  <w:p w14:paraId="6B267024" w14:textId="77777777" w:rsidR="00E7496E" w:rsidRDefault="00E7496E" w:rsidP="00895F20">
    <w:pPr>
      <w:pStyle w:val="Footer"/>
      <w:jc w:val="center"/>
    </w:pPr>
    <w:r>
      <w:t>Company No: 05573793</w:t>
    </w:r>
  </w:p>
  <w:p w14:paraId="3CA8FFC7" w14:textId="77777777" w:rsidR="00E7496E" w:rsidRDefault="00E7496E" w:rsidP="00B817CF">
    <w:pPr>
      <w:pStyle w:val="Footer"/>
    </w:pPr>
  </w:p>
  <w:p w14:paraId="3A6941F2" w14:textId="77777777" w:rsidR="00E7496E" w:rsidRDefault="00E7496E" w:rsidP="005A5E3D">
    <w:pPr>
      <w:pStyle w:val="Footer"/>
      <w:tabs>
        <w:tab w:val="left" w:pos="8240"/>
      </w:tabs>
    </w:pPr>
    <w:r>
      <w:tab/>
    </w:r>
  </w:p>
  <w:p w14:paraId="7313B3C8" w14:textId="77777777" w:rsidR="00E7496E" w:rsidRPr="00DD08D7" w:rsidRDefault="00E7496E" w:rsidP="00DD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10086" w14:textId="77777777" w:rsidR="0016447A" w:rsidRDefault="0016447A" w:rsidP="00DF5AD2">
      <w:pPr>
        <w:spacing w:after="0" w:line="240" w:lineRule="auto"/>
      </w:pPr>
      <w:r>
        <w:separator/>
      </w:r>
    </w:p>
  </w:footnote>
  <w:footnote w:type="continuationSeparator" w:id="0">
    <w:p w14:paraId="2689287C" w14:textId="77777777" w:rsidR="0016447A" w:rsidRDefault="0016447A" w:rsidP="00DF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C67D6" w14:textId="77777777" w:rsidR="00E7496E" w:rsidRDefault="00E7496E">
    <w:pPr>
      <w:pStyle w:val="Header"/>
    </w:pPr>
    <w:r>
      <w:rPr>
        <w:noProof/>
        <w:lang w:eastAsia="en-GB"/>
      </w:rPr>
      <w:drawing>
        <wp:anchor distT="0" distB="0" distL="114300" distR="114300" simplePos="0" relativeHeight="251663360" behindDoc="0" locked="0" layoutInCell="1" allowOverlap="1" wp14:anchorId="45D36662" wp14:editId="5A0B99D6">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0A199796" wp14:editId="12D91E1A">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DC7C1" w14:textId="77777777" w:rsidR="00E7496E" w:rsidRDefault="00E7496E">
    <w:pPr>
      <w:pStyle w:val="Header"/>
    </w:pPr>
    <w:r>
      <w:rPr>
        <w:noProof/>
        <w:lang w:eastAsia="en-GB"/>
      </w:rPr>
      <w:drawing>
        <wp:anchor distT="0" distB="0" distL="114300" distR="114300" simplePos="0" relativeHeight="251653120" behindDoc="1" locked="0" layoutInCell="1" allowOverlap="1" wp14:anchorId="69E4819F" wp14:editId="7E4DA738">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04151638" wp14:editId="38021406">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41CAD"/>
    <w:multiLevelType w:val="hybridMultilevel"/>
    <w:tmpl w:val="99DC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709D11D9"/>
    <w:multiLevelType w:val="multilevel"/>
    <w:tmpl w:val="7D385F78"/>
    <w:styleLink w:val="GlasswallDefault"/>
    <w:lvl w:ilvl="0">
      <w:start w:val="1"/>
      <w:numFmt w:val="bullet"/>
      <w:lvlText w:val=""/>
      <w:lvlJc w:val="left"/>
      <w:pPr>
        <w:ind w:left="720" w:hanging="360"/>
      </w:pPr>
      <w:rPr>
        <w:rFonts w:ascii="Wingdings" w:hAnsi="Wingdings" w:hint="default"/>
        <w:b w:val="0"/>
        <w:i w:val="0"/>
        <w:color w:val="44546A" w:themeColor="text2"/>
        <w:sz w:val="28"/>
      </w:rPr>
    </w:lvl>
    <w:lvl w:ilvl="1">
      <w:start w:val="1"/>
      <w:numFmt w:val="bullet"/>
      <w:lvlText w:val="o"/>
      <w:lvlJc w:val="left"/>
      <w:pPr>
        <w:ind w:left="1440" w:hanging="360"/>
      </w:pPr>
      <w:rPr>
        <w:rFonts w:ascii="Wingdings" w:hAnsi="Wingdings" w:hint="default"/>
        <w:color w:val="44546A" w:themeColor="text2"/>
      </w:rPr>
    </w:lvl>
    <w:lvl w:ilvl="2">
      <w:start w:val="1"/>
      <w:numFmt w:val="bullet"/>
      <w:lvlText w:val=""/>
      <w:lvlJc w:val="left"/>
      <w:pPr>
        <w:ind w:left="2160" w:hanging="360"/>
      </w:pPr>
      <w:rPr>
        <w:rFonts w:ascii="Wingdings" w:hAnsi="Wingdings" w:hint="default"/>
        <w:color w:val="44546A" w:themeColor="text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y Brown">
    <w15:presenceInfo w15:providerId="None" w15:userId="Jenny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1F"/>
    <w:rsid w:val="0000335C"/>
    <w:rsid w:val="00006D85"/>
    <w:rsid w:val="00013613"/>
    <w:rsid w:val="000308FB"/>
    <w:rsid w:val="00042B53"/>
    <w:rsid w:val="00045D56"/>
    <w:rsid w:val="00065BCF"/>
    <w:rsid w:val="00093020"/>
    <w:rsid w:val="000A4AFB"/>
    <w:rsid w:val="000B2B04"/>
    <w:rsid w:val="000D5AE1"/>
    <w:rsid w:val="000F2D60"/>
    <w:rsid w:val="000F7AE9"/>
    <w:rsid w:val="001028F3"/>
    <w:rsid w:val="00103127"/>
    <w:rsid w:val="0012373F"/>
    <w:rsid w:val="00123C7E"/>
    <w:rsid w:val="0016447A"/>
    <w:rsid w:val="00170643"/>
    <w:rsid w:val="00182845"/>
    <w:rsid w:val="00192716"/>
    <w:rsid w:val="00196DFC"/>
    <w:rsid w:val="001C65B1"/>
    <w:rsid w:val="001C7829"/>
    <w:rsid w:val="001D7134"/>
    <w:rsid w:val="001E165F"/>
    <w:rsid w:val="00206DB1"/>
    <w:rsid w:val="0021556A"/>
    <w:rsid w:val="00237270"/>
    <w:rsid w:val="00237B15"/>
    <w:rsid w:val="00281C8C"/>
    <w:rsid w:val="00282EEA"/>
    <w:rsid w:val="00285267"/>
    <w:rsid w:val="002C1083"/>
    <w:rsid w:val="002F6D87"/>
    <w:rsid w:val="002F7275"/>
    <w:rsid w:val="00305938"/>
    <w:rsid w:val="00324B87"/>
    <w:rsid w:val="003316D3"/>
    <w:rsid w:val="00344B1F"/>
    <w:rsid w:val="00351DD3"/>
    <w:rsid w:val="003A1326"/>
    <w:rsid w:val="003C2BB9"/>
    <w:rsid w:val="003C4923"/>
    <w:rsid w:val="003E0CA9"/>
    <w:rsid w:val="004270B9"/>
    <w:rsid w:val="00437952"/>
    <w:rsid w:val="00476817"/>
    <w:rsid w:val="00476D4B"/>
    <w:rsid w:val="00480590"/>
    <w:rsid w:val="004824DE"/>
    <w:rsid w:val="004B5159"/>
    <w:rsid w:val="004B5293"/>
    <w:rsid w:val="004E5E9C"/>
    <w:rsid w:val="005973EC"/>
    <w:rsid w:val="005A5E3D"/>
    <w:rsid w:val="005B2715"/>
    <w:rsid w:val="005E5C51"/>
    <w:rsid w:val="005F32D4"/>
    <w:rsid w:val="005F4ECB"/>
    <w:rsid w:val="00611562"/>
    <w:rsid w:val="0062442D"/>
    <w:rsid w:val="006343C8"/>
    <w:rsid w:val="00653571"/>
    <w:rsid w:val="0067741F"/>
    <w:rsid w:val="00686D81"/>
    <w:rsid w:val="006A6166"/>
    <w:rsid w:val="006A73A7"/>
    <w:rsid w:val="006C6CFD"/>
    <w:rsid w:val="0075005D"/>
    <w:rsid w:val="00755E30"/>
    <w:rsid w:val="0078337E"/>
    <w:rsid w:val="007A0C9B"/>
    <w:rsid w:val="007B1CB3"/>
    <w:rsid w:val="007C7625"/>
    <w:rsid w:val="007D3757"/>
    <w:rsid w:val="007D4076"/>
    <w:rsid w:val="008148DF"/>
    <w:rsid w:val="008165F3"/>
    <w:rsid w:val="00842584"/>
    <w:rsid w:val="00864A70"/>
    <w:rsid w:val="00895F20"/>
    <w:rsid w:val="0091282D"/>
    <w:rsid w:val="00950395"/>
    <w:rsid w:val="009510B0"/>
    <w:rsid w:val="00965B7B"/>
    <w:rsid w:val="00985804"/>
    <w:rsid w:val="009A341A"/>
    <w:rsid w:val="009B0429"/>
    <w:rsid w:val="009B51C7"/>
    <w:rsid w:val="00A10D66"/>
    <w:rsid w:val="00A4730E"/>
    <w:rsid w:val="00A71001"/>
    <w:rsid w:val="00A82B4A"/>
    <w:rsid w:val="00A9682D"/>
    <w:rsid w:val="00A9705D"/>
    <w:rsid w:val="00AC059A"/>
    <w:rsid w:val="00AC4735"/>
    <w:rsid w:val="00AC70AF"/>
    <w:rsid w:val="00AD4F3D"/>
    <w:rsid w:val="00AF5AF1"/>
    <w:rsid w:val="00B22C98"/>
    <w:rsid w:val="00B34060"/>
    <w:rsid w:val="00B4018E"/>
    <w:rsid w:val="00B50CCC"/>
    <w:rsid w:val="00B63A19"/>
    <w:rsid w:val="00B817CF"/>
    <w:rsid w:val="00B82A33"/>
    <w:rsid w:val="00B841F3"/>
    <w:rsid w:val="00BA7D7B"/>
    <w:rsid w:val="00BB7EF0"/>
    <w:rsid w:val="00BF7543"/>
    <w:rsid w:val="00C067AF"/>
    <w:rsid w:val="00C21B4F"/>
    <w:rsid w:val="00C26815"/>
    <w:rsid w:val="00C47857"/>
    <w:rsid w:val="00C56E49"/>
    <w:rsid w:val="00CB166A"/>
    <w:rsid w:val="00CB1AED"/>
    <w:rsid w:val="00CC544B"/>
    <w:rsid w:val="00D351C8"/>
    <w:rsid w:val="00D3608E"/>
    <w:rsid w:val="00D955D2"/>
    <w:rsid w:val="00DC78BF"/>
    <w:rsid w:val="00DD08D7"/>
    <w:rsid w:val="00DF192D"/>
    <w:rsid w:val="00DF5AD2"/>
    <w:rsid w:val="00E05E48"/>
    <w:rsid w:val="00E1310B"/>
    <w:rsid w:val="00E3724A"/>
    <w:rsid w:val="00E70726"/>
    <w:rsid w:val="00E7496E"/>
    <w:rsid w:val="00E74F54"/>
    <w:rsid w:val="00E91B61"/>
    <w:rsid w:val="00EC07F6"/>
    <w:rsid w:val="00EE4FAD"/>
    <w:rsid w:val="00EF55B6"/>
    <w:rsid w:val="00F20A13"/>
    <w:rsid w:val="00F42134"/>
    <w:rsid w:val="00F53833"/>
    <w:rsid w:val="00F6436C"/>
    <w:rsid w:val="00FA1F81"/>
    <w:rsid w:val="00FD54ED"/>
    <w:rsid w:val="00FE25B7"/>
    <w:rsid w:val="00FE2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FB6C49"/>
  <w15:docId w15:val="{66334336-8249-46EB-9B29-2089A7C2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8D7"/>
    <w:rPr>
      <w:rFonts w:eastAsiaTheme="minorEastAsia"/>
      <w:color w:val="5A5A5A" w:themeColor="text1" w:themeTint="A5"/>
      <w:spacing w:val="15"/>
    </w:rPr>
  </w:style>
  <w:style w:type="character" w:customStyle="1" w:styleId="Heading1Char">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customStyle="1" w:styleId="Heading3Char">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customStyle="1" w:styleId="PageNumbering">
    <w:name w:val="Page Numbering"/>
    <w:basedOn w:val="Footer"/>
    <w:rsid w:val="00B63A19"/>
    <w:pPr>
      <w:tabs>
        <w:tab w:val="clear" w:pos="4513"/>
        <w:tab w:val="clear" w:pos="9026"/>
        <w:tab w:val="center" w:pos="4320"/>
        <w:tab w:val="right" w:pos="8640"/>
      </w:tabs>
      <w:spacing w:before="40" w:after="40"/>
      <w:jc w:val="center"/>
    </w:pPr>
    <w:rPr>
      <w:rFonts w:ascii="Arial" w:eastAsia="Times New Roman" w:hAnsi="Arial" w:cs="Times New Roman"/>
      <w:color w:val="000000"/>
      <w:sz w:val="16"/>
      <w:szCs w:val="20"/>
    </w:rPr>
  </w:style>
  <w:style w:type="table" w:customStyle="1" w:styleId="LightList-Accent1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customStyle="1" w:styleId="GlasswallDefault">
    <w:name w:val="Glasswall Default"/>
    <w:uiPriority w:val="99"/>
    <w:rsid w:val="006A73A7"/>
    <w:pPr>
      <w:numPr>
        <w:numId w:val="1"/>
      </w:numPr>
    </w:pPr>
  </w:style>
  <w:style w:type="character" w:customStyle="1" w:styleId="UnresolvedMention1">
    <w:name w:val="Unresolved Mention1"/>
    <w:basedOn w:val="DefaultParagraphFont"/>
    <w:uiPriority w:val="99"/>
    <w:semiHidden/>
    <w:unhideWhenUsed/>
    <w:rsid w:val="00842584"/>
    <w:rPr>
      <w:color w:val="808080"/>
      <w:shd w:val="clear" w:color="auto" w:fill="E6E6E6"/>
    </w:rPr>
  </w:style>
  <w:style w:type="table" w:customStyle="1" w:styleId="LightList-Accent111">
    <w:name w:val="Light List - Accent 111"/>
    <w:basedOn w:val="TableNormal"/>
    <w:uiPriority w:val="61"/>
    <w:rsid w:val="00C21B4F"/>
    <w:pPr>
      <w:spacing w:after="0" w:line="240" w:lineRule="auto"/>
    </w:pPr>
    <w:rPr>
      <w:rFonts w:ascii="Calibri" w:eastAsia="Times New Roman" w:hAnsi="Calibri" w:cs="Times New Roman"/>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5973EC"/>
    <w:rPr>
      <w:sz w:val="16"/>
      <w:szCs w:val="16"/>
    </w:rPr>
  </w:style>
  <w:style w:type="paragraph" w:styleId="CommentText">
    <w:name w:val="annotation text"/>
    <w:basedOn w:val="Normal"/>
    <w:link w:val="CommentTextChar"/>
    <w:uiPriority w:val="99"/>
    <w:semiHidden/>
    <w:unhideWhenUsed/>
    <w:rsid w:val="005973EC"/>
    <w:pPr>
      <w:spacing w:line="240" w:lineRule="auto"/>
    </w:pPr>
    <w:rPr>
      <w:sz w:val="20"/>
      <w:szCs w:val="20"/>
    </w:rPr>
  </w:style>
  <w:style w:type="character" w:customStyle="1" w:styleId="CommentTextChar">
    <w:name w:val="Comment Text Char"/>
    <w:basedOn w:val="DefaultParagraphFont"/>
    <w:link w:val="CommentText"/>
    <w:uiPriority w:val="99"/>
    <w:semiHidden/>
    <w:rsid w:val="005973EC"/>
    <w:rPr>
      <w:color w:val="424242"/>
      <w:sz w:val="20"/>
      <w:szCs w:val="20"/>
    </w:rPr>
  </w:style>
  <w:style w:type="paragraph" w:styleId="CommentSubject">
    <w:name w:val="annotation subject"/>
    <w:basedOn w:val="CommentText"/>
    <w:next w:val="CommentText"/>
    <w:link w:val="CommentSubjectChar"/>
    <w:uiPriority w:val="99"/>
    <w:semiHidden/>
    <w:unhideWhenUsed/>
    <w:rsid w:val="005973EC"/>
    <w:rPr>
      <w:b/>
      <w:bCs/>
    </w:rPr>
  </w:style>
  <w:style w:type="character" w:customStyle="1" w:styleId="CommentSubjectChar">
    <w:name w:val="Comment Subject Char"/>
    <w:basedOn w:val="CommentTextChar"/>
    <w:link w:val="CommentSubject"/>
    <w:uiPriority w:val="99"/>
    <w:semiHidden/>
    <w:rsid w:val="005973EC"/>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335421663">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2026125806">
      <w:bodyDiv w:val="1"/>
      <w:marLeft w:val="0"/>
      <w:marRight w:val="0"/>
      <w:marTop w:val="0"/>
      <w:marBottom w:val="0"/>
      <w:divBdr>
        <w:top w:val="none" w:sz="0" w:space="0" w:color="auto"/>
        <w:left w:val="none" w:sz="0" w:space="0" w:color="auto"/>
        <w:bottom w:val="none" w:sz="0" w:space="0" w:color="auto"/>
        <w:right w:val="none" w:sz="0" w:space="0" w:color="auto"/>
      </w:divBdr>
    </w:div>
    <w:div w:id="21403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4" ma:contentTypeDescription="Create a new document." ma:contentTypeScope="" ma:versionID="a04e866c2e3420f9ff58c4eb66ff2659">
  <xsd:schema xmlns:xsd="http://www.w3.org/2001/XMLSchema" xmlns:xs="http://www.w3.org/2001/XMLSchema" xmlns:p="http://schemas.microsoft.com/office/2006/metadata/properties" xmlns:ns2="0bf7e0f2-a04b-446d-a370-67e251aa979d" xmlns:ns3="abb8bf52-1f46-49b6-867e-9f5853da49cf" targetNamespace="http://schemas.microsoft.com/office/2006/metadata/properties" ma:root="true" ma:fieldsID="29e77075d1d7e6afc82cb551802d7137" ns2:_="" ns3:_="">
    <xsd:import namespace="0bf7e0f2-a04b-446d-a370-67e251aa979d"/>
    <xsd:import namespace="abb8bf52-1f46-49b6-867e-9f5853da49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b8bf52-1f46-49b6-867e-9f5853da4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885A24-CE90-480F-BBFB-A98558B08CBA}"/>
</file>

<file path=customXml/itemProps2.xml><?xml version="1.0" encoding="utf-8"?>
<ds:datastoreItem xmlns:ds="http://schemas.openxmlformats.org/officeDocument/2006/customXml" ds:itemID="{3F43DA48-33EE-4309-932E-BF70D1CE1B25}"/>
</file>

<file path=customXml/itemProps3.xml><?xml version="1.0" encoding="utf-8"?>
<ds:datastoreItem xmlns:ds="http://schemas.openxmlformats.org/officeDocument/2006/customXml" ds:itemID="{E87008B2-8B45-470F-9BBB-FB9404728A72}"/>
</file>

<file path=docProps/app.xml><?xml version="1.0" encoding="utf-8"?>
<Properties xmlns="http://schemas.openxmlformats.org/officeDocument/2006/extended-properties" xmlns:vt="http://schemas.openxmlformats.org/officeDocument/2006/docPropsVTypes">
  <Template>Normal</Template>
  <TotalTime>0</TotalTime>
  <Pages>6</Pages>
  <Words>663</Words>
  <Characters>3780</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Dye</dc:creator>
  <cp:lastModifiedBy>Jenny Brown</cp:lastModifiedBy>
  <cp:revision>2</cp:revision>
  <cp:lastPrinted>2017-06-15T13:21:00Z</cp:lastPrinted>
  <dcterms:created xsi:type="dcterms:W3CDTF">2018-05-18T14:20:00Z</dcterms:created>
  <dcterms:modified xsi:type="dcterms:W3CDTF">2018-05-18T14:20:00Z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