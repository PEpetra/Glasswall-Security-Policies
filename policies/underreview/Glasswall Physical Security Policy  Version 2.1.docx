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47DA" w14:textId="77777777" w:rsidR="00F42134" w:rsidRDefault="00F42134" w:rsidP="00EF55B6">
      <w:pPr>
        <w:jc w:val="center"/>
        <w:rPr>
          <w:rFonts w:eastAsiaTheme="majorEastAsia" w:cstheme="majorBidi"/>
          <w:b/>
          <w:color w:val="2B3856"/>
          <w:sz w:val="72"/>
          <w:szCs w:val="32"/>
        </w:rPr>
      </w:pPr>
    </w:p>
    <w:p w14:paraId="27672F25"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3C8853B8" w14:textId="77777777" w:rsidR="008148DF" w:rsidRDefault="008148DF" w:rsidP="008148DF">
      <w:pPr>
        <w:jc w:val="center"/>
        <w:rPr>
          <w:rFonts w:eastAsiaTheme="majorEastAsia" w:cstheme="majorBidi"/>
          <w:b/>
          <w:color w:val="2B3856"/>
          <w:sz w:val="72"/>
          <w:szCs w:val="32"/>
        </w:rPr>
      </w:pPr>
    </w:p>
    <w:p w14:paraId="550089F1" w14:textId="77777777" w:rsidR="001028F3" w:rsidRDefault="00B82A33" w:rsidP="00170643">
      <w:pPr>
        <w:jc w:val="center"/>
        <w:rPr>
          <w:rFonts w:eastAsiaTheme="majorEastAsia" w:cstheme="majorBidi"/>
          <w:b/>
          <w:color w:val="2B3856"/>
          <w:sz w:val="72"/>
          <w:szCs w:val="32"/>
        </w:rPr>
      </w:pPr>
      <w:r>
        <w:rPr>
          <w:rFonts w:eastAsiaTheme="majorEastAsia" w:cstheme="majorBidi"/>
          <w:b/>
          <w:color w:val="2B3856"/>
          <w:sz w:val="72"/>
          <w:szCs w:val="32"/>
        </w:rPr>
        <w:t>Physical Security</w:t>
      </w:r>
      <w:r w:rsidR="008148DF">
        <w:rPr>
          <w:rFonts w:eastAsiaTheme="majorEastAsia" w:cstheme="majorBidi"/>
          <w:b/>
          <w:color w:val="2B3856"/>
          <w:sz w:val="72"/>
          <w:szCs w:val="32"/>
        </w:rPr>
        <w:t xml:space="preserve"> Policy</w:t>
      </w:r>
    </w:p>
    <w:p w14:paraId="10B8C310" w14:textId="77777777" w:rsidR="00B63A19" w:rsidRDefault="00B63A19" w:rsidP="00EF55B6">
      <w:pPr>
        <w:jc w:val="center"/>
        <w:rPr>
          <w:rFonts w:eastAsiaTheme="majorEastAsia" w:cstheme="majorBidi"/>
          <w:b/>
          <w:color w:val="2B3856"/>
          <w:sz w:val="72"/>
          <w:szCs w:val="32"/>
        </w:rPr>
      </w:pPr>
    </w:p>
    <w:p w14:paraId="1B1FEE7E"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bookmarkStart w:id="13" w:name="_Toc494109286"/>
      <w:bookmarkStart w:id="14" w:name="_Toc494110034"/>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30D1BA9" w14:textId="77777777" w:rsidR="00B63A19" w:rsidRDefault="00B63A19" w:rsidP="00B63A19"/>
    <w:p w14:paraId="18EAEB9A" w14:textId="77777777" w:rsidR="00B63A19" w:rsidRDefault="00B63A19" w:rsidP="00B63A19"/>
    <w:p w14:paraId="075D382F" w14:textId="77777777" w:rsidR="00B63A19" w:rsidRDefault="00B63A19" w:rsidP="00B63A19"/>
    <w:p w14:paraId="1E411042" w14:textId="77777777" w:rsidR="00B63A19" w:rsidRDefault="00B63A19" w:rsidP="00B63A19"/>
    <w:p w14:paraId="41197BC2" w14:textId="77777777" w:rsidR="00B63A19" w:rsidRDefault="00B63A19" w:rsidP="00B63A19"/>
    <w:p w14:paraId="09AD9BC5" w14:textId="77777777" w:rsidR="00B63A19" w:rsidRDefault="00B63A19" w:rsidP="00B63A19"/>
    <w:p w14:paraId="643D8352" w14:textId="77777777" w:rsidR="00B63A19" w:rsidRDefault="00B63A19" w:rsidP="00455661">
      <w:pPr>
        <w:pStyle w:val="Heading1"/>
        <w:jc w:val="center"/>
      </w:pPr>
    </w:p>
    <w:p w14:paraId="26E3C7D1" w14:textId="77777777" w:rsidR="00B63A19" w:rsidRPr="00B63A19" w:rsidRDefault="0057680B" w:rsidP="00455661">
      <w:pPr>
        <w:pStyle w:val="Heading1"/>
        <w:jc w:val="center"/>
      </w:pPr>
      <w:r>
        <w:t>Revision 2</w:t>
      </w:r>
      <w:r w:rsidR="00455661">
        <w:t>.0</w:t>
      </w:r>
    </w:p>
    <w:p w14:paraId="0B756D67" w14:textId="77777777" w:rsidR="00EF55B6" w:rsidRDefault="00EF55B6" w:rsidP="00B63A19">
      <w:pPr>
        <w:pStyle w:val="Heading3"/>
        <w:rPr>
          <w:color w:val="5B8FA2"/>
          <w:sz w:val="40"/>
          <w:szCs w:val="26"/>
        </w:rPr>
      </w:pPr>
    </w:p>
    <w:p w14:paraId="32F2BF0B" w14:textId="77777777" w:rsidR="00455661" w:rsidRPr="00455661" w:rsidRDefault="00EF55B6" w:rsidP="00455661">
      <w:pPr>
        <w:pStyle w:val="Heading1"/>
        <w:rPr>
          <w:rFonts w:ascii="Calibri" w:eastAsia="Times New Roman" w:hAnsi="Calibri" w:cs="Times New Roman"/>
        </w:rPr>
      </w:pPr>
      <w:r>
        <w:br w:type="page"/>
      </w:r>
      <w:r w:rsidR="00455661" w:rsidRPr="00455661">
        <w:rPr>
          <w:rFonts w:ascii="Calibri" w:eastAsia="Times New Roman" w:hAnsi="Calibri" w:cs="Times New Roman"/>
        </w:rPr>
        <w:lastRenderedPageBreak/>
        <w:t>Document History</w:t>
      </w:r>
    </w:p>
    <w:p w14:paraId="2597CC6F" w14:textId="77777777" w:rsidR="00455661" w:rsidRPr="00455661" w:rsidRDefault="00455661" w:rsidP="00455661">
      <w:pPr>
        <w:keepNext/>
        <w:keepLines/>
        <w:spacing w:before="40" w:after="0" w:line="256" w:lineRule="auto"/>
        <w:outlineLvl w:val="2"/>
        <w:rPr>
          <w:rFonts w:ascii="Calibri" w:eastAsia="Times New Roman" w:hAnsi="Calibri" w:cs="Times New Roman"/>
          <w:sz w:val="28"/>
          <w:szCs w:val="24"/>
        </w:rPr>
      </w:pPr>
      <w:bookmarkStart w:id="15" w:name="_Toc482971149"/>
      <w:bookmarkStart w:id="16" w:name="_Toc482978266"/>
      <w:bookmarkStart w:id="17" w:name="_Toc485298918"/>
      <w:bookmarkStart w:id="18" w:name="_Toc493849870"/>
      <w:bookmarkStart w:id="19" w:name="_Toc493851146"/>
      <w:bookmarkStart w:id="20" w:name="_Toc493853738"/>
      <w:r w:rsidRPr="00455661">
        <w:rPr>
          <w:rFonts w:ascii="Calibri" w:eastAsia="Times New Roman" w:hAnsi="Calibri" w:cs="Times New Roman"/>
          <w:sz w:val="28"/>
          <w:szCs w:val="24"/>
        </w:rPr>
        <w:t>Table 1: Document Change History</w:t>
      </w:r>
      <w:bookmarkEnd w:id="15"/>
      <w:bookmarkEnd w:id="16"/>
      <w:bookmarkEnd w:id="17"/>
      <w:bookmarkEnd w:id="18"/>
      <w:bookmarkEnd w:id="19"/>
      <w:bookmarkEnd w:id="20"/>
    </w:p>
    <w:p w14:paraId="4B8A8415" w14:textId="77777777" w:rsidR="00455661" w:rsidRPr="00455661" w:rsidRDefault="00455661" w:rsidP="00455661">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455661" w:rsidRPr="00455661" w14:paraId="5FE7A0F6" w14:textId="77777777" w:rsidTr="00455661">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1BF9F797" w14:textId="77777777" w:rsidR="00455661" w:rsidRPr="00455661" w:rsidRDefault="00455661" w:rsidP="00455661">
            <w:pPr>
              <w:rPr>
                <w:rFonts w:eastAsia="Calibri"/>
                <w:i/>
                <w:color w:val="FFFFFF" w:themeColor="background1"/>
                <w:sz w:val="32"/>
              </w:rPr>
            </w:pPr>
            <w:r w:rsidRPr="00455661">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5F9C2D27"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057D0E15"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2991F819"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Description</w:t>
            </w:r>
          </w:p>
        </w:tc>
      </w:tr>
      <w:tr w:rsidR="0057680B" w:rsidRPr="00455661" w14:paraId="3C1A646B" w14:textId="77777777" w:rsidTr="004556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5416DAF4" w14:textId="77777777" w:rsidR="0057680B" w:rsidRPr="00532CB9" w:rsidRDefault="0057680B"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0BDA9777" w14:textId="77777777" w:rsidR="0057680B" w:rsidRPr="00532CB9" w:rsidRDefault="0057680B"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5BF15505" w14:textId="77777777" w:rsidR="0057680B" w:rsidRPr="00532CB9" w:rsidRDefault="0057680B"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545781C6" w14:textId="77777777" w:rsidR="0057680B" w:rsidRPr="00532CB9" w:rsidRDefault="0057680B"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455661" w:rsidRPr="00455661" w14:paraId="4201D153" w14:textId="77777777" w:rsidTr="0045566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B8B2E64" w14:textId="77777777" w:rsidR="00455661" w:rsidRPr="00455661" w:rsidRDefault="00455661" w:rsidP="00455661">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057FA426"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0CC8F5E9"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148EB6A7"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r>
      <w:tr w:rsidR="00455661" w:rsidRPr="00455661" w14:paraId="659872C5" w14:textId="77777777" w:rsidTr="004556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AC840E1" w14:textId="77777777" w:rsidR="00455661" w:rsidRPr="00455661" w:rsidRDefault="00455661" w:rsidP="00455661">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4F6DEEE0"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4771D9DF"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5C01953"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r>
      <w:tr w:rsidR="00455661" w:rsidRPr="00455661" w14:paraId="0FE844D3" w14:textId="77777777" w:rsidTr="0045566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2477E5E1" w14:textId="77777777" w:rsidR="00455661" w:rsidRPr="00455661" w:rsidRDefault="00455661" w:rsidP="00455661">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26BABB50"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64B0A5FB"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67DC77AE"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r>
      <w:tr w:rsidR="00455661" w:rsidRPr="00455661" w14:paraId="33ECF11D" w14:textId="77777777" w:rsidTr="0045566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CA51ABB" w14:textId="77777777" w:rsidR="00455661" w:rsidRPr="00455661" w:rsidRDefault="00455661" w:rsidP="00455661">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44FF6E18"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162F79B8"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365D4A02"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r>
    </w:tbl>
    <w:p w14:paraId="23EABCD4" w14:textId="77777777" w:rsidR="00455661" w:rsidRPr="00455661" w:rsidRDefault="00455661" w:rsidP="00455661">
      <w:pPr>
        <w:spacing w:line="256" w:lineRule="auto"/>
        <w:rPr>
          <w:rFonts w:ascii="Calibri" w:eastAsia="Calibri" w:hAnsi="Calibri" w:cs="Times New Roman"/>
        </w:rPr>
      </w:pPr>
    </w:p>
    <w:p w14:paraId="7F5ADBF1" w14:textId="77777777" w:rsidR="00455661" w:rsidRPr="00455661" w:rsidRDefault="00455661" w:rsidP="00455661">
      <w:pPr>
        <w:keepNext/>
        <w:keepLines/>
        <w:spacing w:before="240" w:after="0" w:line="256" w:lineRule="auto"/>
        <w:outlineLvl w:val="0"/>
        <w:rPr>
          <w:rFonts w:ascii="Calibri" w:eastAsia="Times New Roman" w:hAnsi="Calibri" w:cs="Times New Roman"/>
          <w:b/>
          <w:color w:val="2B3856"/>
          <w:sz w:val="52"/>
          <w:szCs w:val="32"/>
        </w:rPr>
      </w:pPr>
      <w:bookmarkStart w:id="21" w:name="_Toc482971150"/>
      <w:bookmarkStart w:id="22" w:name="_Toc482978267"/>
      <w:bookmarkStart w:id="23" w:name="_Toc485298919"/>
      <w:bookmarkStart w:id="24" w:name="_Toc493849871"/>
      <w:bookmarkStart w:id="25" w:name="_Toc493851147"/>
      <w:bookmarkStart w:id="26" w:name="_Toc493853739"/>
      <w:r w:rsidRPr="00455661">
        <w:rPr>
          <w:rFonts w:ascii="Calibri" w:eastAsia="Times New Roman" w:hAnsi="Calibri" w:cs="Times New Roman"/>
          <w:b/>
          <w:color w:val="2B3856"/>
          <w:sz w:val="52"/>
          <w:szCs w:val="32"/>
        </w:rPr>
        <w:t>Document Distribution</w:t>
      </w:r>
      <w:bookmarkEnd w:id="21"/>
      <w:bookmarkEnd w:id="22"/>
      <w:bookmarkEnd w:id="23"/>
      <w:bookmarkEnd w:id="24"/>
      <w:bookmarkEnd w:id="25"/>
      <w:bookmarkEnd w:id="26"/>
    </w:p>
    <w:p w14:paraId="5BB49EF7" w14:textId="77777777" w:rsidR="00455661" w:rsidRPr="00455661" w:rsidRDefault="00455661" w:rsidP="00455661">
      <w:pPr>
        <w:keepNext/>
        <w:keepLines/>
        <w:spacing w:before="40" w:after="0" w:line="256" w:lineRule="auto"/>
        <w:outlineLvl w:val="2"/>
        <w:rPr>
          <w:rFonts w:ascii="Calibri" w:eastAsia="Times New Roman" w:hAnsi="Calibri" w:cs="Times New Roman"/>
          <w:sz w:val="28"/>
          <w:szCs w:val="24"/>
        </w:rPr>
      </w:pPr>
      <w:bookmarkStart w:id="27" w:name="_Toc482971151"/>
      <w:bookmarkStart w:id="28" w:name="_Toc482978268"/>
      <w:bookmarkStart w:id="29" w:name="_Toc485298920"/>
      <w:bookmarkStart w:id="30" w:name="_Toc493849872"/>
      <w:bookmarkStart w:id="31" w:name="_Toc493851148"/>
      <w:bookmarkStart w:id="32" w:name="_Toc493853740"/>
      <w:r w:rsidRPr="00455661">
        <w:rPr>
          <w:rFonts w:ascii="Calibri" w:eastAsia="Times New Roman" w:hAnsi="Calibri" w:cs="Times New Roman"/>
          <w:sz w:val="28"/>
          <w:szCs w:val="24"/>
        </w:rPr>
        <w:t>Table 2: Document Distribution</w:t>
      </w:r>
      <w:bookmarkEnd w:id="27"/>
      <w:bookmarkEnd w:id="28"/>
      <w:bookmarkEnd w:id="29"/>
      <w:bookmarkEnd w:id="30"/>
      <w:bookmarkEnd w:id="31"/>
      <w:bookmarkEnd w:id="32"/>
    </w:p>
    <w:p w14:paraId="3B4351A8" w14:textId="77777777" w:rsidR="00455661" w:rsidRPr="00455661" w:rsidRDefault="00455661" w:rsidP="00455661">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455661" w:rsidRPr="00455661" w14:paraId="4A95DD95" w14:textId="77777777" w:rsidTr="00455661">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20A07166" w14:textId="77777777" w:rsidR="00455661" w:rsidRPr="00455661" w:rsidRDefault="00455661" w:rsidP="00455661">
            <w:pPr>
              <w:rPr>
                <w:rFonts w:eastAsia="Calibri"/>
                <w:i/>
                <w:color w:val="FFFFFF" w:themeColor="background1"/>
                <w:sz w:val="32"/>
              </w:rPr>
            </w:pPr>
            <w:r w:rsidRPr="00455661">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462B27F4"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00A88393"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5BCC6043" w14:textId="77777777" w:rsidR="00455661" w:rsidRPr="00455661" w:rsidRDefault="00455661" w:rsidP="00455661">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455661">
              <w:rPr>
                <w:rFonts w:eastAsia="Calibri"/>
                <w:i/>
                <w:color w:val="FFFFFF" w:themeColor="background1"/>
                <w:sz w:val="32"/>
              </w:rPr>
              <w:t>Signature</w:t>
            </w:r>
          </w:p>
        </w:tc>
      </w:tr>
      <w:tr w:rsidR="0057680B" w:rsidRPr="00455661" w14:paraId="2F2A1639" w14:textId="77777777" w:rsidTr="004556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2626A01" w14:textId="77777777" w:rsidR="0057680B" w:rsidRPr="00532CB9" w:rsidRDefault="0057680B"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4899024" w14:textId="77777777" w:rsidR="0057680B" w:rsidRPr="00532CB9" w:rsidRDefault="0057680B"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C6B7E95" w14:textId="77777777" w:rsidR="0057680B" w:rsidRPr="00532CB9" w:rsidRDefault="0057680B"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2E3FB3C" w14:textId="77777777" w:rsidR="0057680B" w:rsidRPr="00455661" w:rsidRDefault="0057680B" w:rsidP="00455661">
            <w:pPr>
              <w:cnfStyle w:val="000000100000" w:firstRow="0" w:lastRow="0" w:firstColumn="0" w:lastColumn="0" w:oddVBand="0" w:evenVBand="0" w:oddHBand="1" w:evenHBand="0" w:firstRowFirstColumn="0" w:firstRowLastColumn="0" w:lastRowFirstColumn="0" w:lastRowLastColumn="0"/>
              <w:rPr>
                <w:rFonts w:eastAsia="Calibri"/>
              </w:rPr>
            </w:pPr>
          </w:p>
        </w:tc>
      </w:tr>
      <w:tr w:rsidR="0057680B" w:rsidRPr="00455661" w14:paraId="0031D59A" w14:textId="77777777" w:rsidTr="0045566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CA3520F" w14:textId="77777777" w:rsidR="0057680B" w:rsidRPr="00532CB9" w:rsidRDefault="0057680B"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09002FC" w14:textId="77777777" w:rsidR="0057680B" w:rsidRPr="00532CB9" w:rsidRDefault="0057680B"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4FCF4900" w14:textId="77777777" w:rsidR="0057680B" w:rsidRPr="00532CB9" w:rsidRDefault="0057680B"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E305B77" w14:textId="77777777" w:rsidR="0057680B" w:rsidRPr="00455661" w:rsidRDefault="0057680B" w:rsidP="00455661">
            <w:pPr>
              <w:cnfStyle w:val="000000000000" w:firstRow="0" w:lastRow="0" w:firstColumn="0" w:lastColumn="0" w:oddVBand="0" w:evenVBand="0" w:oddHBand="0" w:evenHBand="0" w:firstRowFirstColumn="0" w:firstRowLastColumn="0" w:lastRowFirstColumn="0" w:lastRowLastColumn="0"/>
              <w:rPr>
                <w:rFonts w:eastAsia="Calibri"/>
              </w:rPr>
            </w:pPr>
          </w:p>
        </w:tc>
      </w:tr>
      <w:tr w:rsidR="00455661" w:rsidRPr="00455661" w14:paraId="3BE6BCCB" w14:textId="77777777" w:rsidTr="004556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2DC219B" w14:textId="77777777" w:rsidR="00455661" w:rsidRPr="00455661" w:rsidRDefault="00455661" w:rsidP="00455661">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201F4AE"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0146FFD"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B19127A" w14:textId="77777777" w:rsidR="00455661" w:rsidRPr="00455661" w:rsidRDefault="00455661" w:rsidP="00455661">
            <w:pPr>
              <w:cnfStyle w:val="000000100000" w:firstRow="0" w:lastRow="0" w:firstColumn="0" w:lastColumn="0" w:oddVBand="0" w:evenVBand="0" w:oddHBand="1" w:evenHBand="0" w:firstRowFirstColumn="0" w:firstRowLastColumn="0" w:lastRowFirstColumn="0" w:lastRowLastColumn="0"/>
              <w:rPr>
                <w:rFonts w:eastAsia="Calibri"/>
              </w:rPr>
            </w:pPr>
          </w:p>
        </w:tc>
      </w:tr>
      <w:tr w:rsidR="00455661" w:rsidRPr="00455661" w14:paraId="74844F8F" w14:textId="77777777" w:rsidTr="00455661">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DE595EF" w14:textId="77777777" w:rsidR="00455661" w:rsidRPr="00455661" w:rsidRDefault="00455661" w:rsidP="00455661">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BB5B1AB"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546D974E"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B526F4B" w14:textId="77777777" w:rsidR="00455661" w:rsidRPr="00455661" w:rsidRDefault="00455661" w:rsidP="00455661">
            <w:pPr>
              <w:cnfStyle w:val="000000000000" w:firstRow="0" w:lastRow="0" w:firstColumn="0" w:lastColumn="0" w:oddVBand="0" w:evenVBand="0" w:oddHBand="0" w:evenHBand="0" w:firstRowFirstColumn="0" w:firstRowLastColumn="0" w:lastRowFirstColumn="0" w:lastRowLastColumn="0"/>
              <w:rPr>
                <w:rFonts w:eastAsia="Calibri"/>
              </w:rPr>
            </w:pPr>
          </w:p>
        </w:tc>
      </w:tr>
    </w:tbl>
    <w:p w14:paraId="12ED0D73" w14:textId="77777777" w:rsidR="002F6D87" w:rsidRDefault="002F6D87" w:rsidP="00455661">
      <w:pPr>
        <w:pStyle w:val="Heading2"/>
      </w:pPr>
      <w:r>
        <w:br w:type="page"/>
      </w:r>
    </w:p>
    <w:p w14:paraId="2B29A8DB" w14:textId="77777777" w:rsidR="00B82A33" w:rsidRDefault="002F6D87" w:rsidP="00B82A33">
      <w:pPr>
        <w:pStyle w:val="Heading1"/>
        <w:rPr>
          <w:rFonts w:eastAsiaTheme="minorEastAsia" w:cstheme="minorBidi"/>
          <w:noProof/>
          <w:sz w:val="22"/>
          <w:szCs w:val="22"/>
          <w:lang w:eastAsia="en-GB"/>
        </w:rPr>
      </w:pPr>
      <w:bookmarkStart w:id="33" w:name="_Toc482971152"/>
      <w:bookmarkStart w:id="34" w:name="_Toc482978269"/>
      <w:bookmarkStart w:id="35" w:name="_Toc485298921"/>
      <w:bookmarkStart w:id="36" w:name="_Toc493849873"/>
      <w:bookmarkStart w:id="37" w:name="_Toc493851149"/>
      <w:bookmarkStart w:id="38" w:name="_Toc494095942"/>
      <w:bookmarkStart w:id="39" w:name="_Toc494096433"/>
      <w:bookmarkStart w:id="40" w:name="_Toc494096750"/>
      <w:bookmarkStart w:id="41" w:name="_Toc494099323"/>
      <w:bookmarkStart w:id="42" w:name="_Toc494102155"/>
      <w:bookmarkStart w:id="43" w:name="_Toc494105187"/>
      <w:bookmarkStart w:id="44" w:name="_Toc494105730"/>
      <w:bookmarkStart w:id="45" w:name="_Toc494109291"/>
      <w:bookmarkStart w:id="46" w:name="_Toc494110039"/>
      <w:r>
        <w:lastRenderedPageBreak/>
        <w:t>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783F963F"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1.0 Overview</w:t>
        </w:r>
        <w:r w:rsidR="00B82A33">
          <w:rPr>
            <w:noProof/>
          </w:rPr>
          <w:tab/>
        </w:r>
        <w:r w:rsidR="00B82A33">
          <w:rPr>
            <w:noProof/>
          </w:rPr>
          <w:fldChar w:fldCharType="begin"/>
        </w:r>
        <w:r w:rsidR="00B82A33">
          <w:rPr>
            <w:noProof/>
          </w:rPr>
          <w:instrText xml:space="preserve"> PAGEREF _Toc494110040 \h </w:instrText>
        </w:r>
        <w:r w:rsidR="00B82A33">
          <w:rPr>
            <w:noProof/>
          </w:rPr>
        </w:r>
        <w:r w:rsidR="00B82A33">
          <w:rPr>
            <w:noProof/>
          </w:rPr>
          <w:fldChar w:fldCharType="separate"/>
        </w:r>
        <w:r w:rsidR="00B82A33">
          <w:rPr>
            <w:noProof/>
          </w:rPr>
          <w:t>4</w:t>
        </w:r>
        <w:r w:rsidR="00B82A33">
          <w:rPr>
            <w:noProof/>
          </w:rPr>
          <w:fldChar w:fldCharType="end"/>
        </w:r>
      </w:hyperlink>
    </w:p>
    <w:p w14:paraId="3A73F409"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2.0 Purpose</w:t>
        </w:r>
        <w:r w:rsidR="00B82A33">
          <w:rPr>
            <w:noProof/>
          </w:rPr>
          <w:tab/>
        </w:r>
        <w:r w:rsidR="00B82A33">
          <w:rPr>
            <w:noProof/>
          </w:rPr>
          <w:fldChar w:fldCharType="begin"/>
        </w:r>
        <w:r w:rsidR="00B82A33">
          <w:rPr>
            <w:noProof/>
          </w:rPr>
          <w:instrText xml:space="preserve"> PAGEREF _Toc494110041 \h </w:instrText>
        </w:r>
        <w:r w:rsidR="00B82A33">
          <w:rPr>
            <w:noProof/>
          </w:rPr>
        </w:r>
        <w:r w:rsidR="00B82A33">
          <w:rPr>
            <w:noProof/>
          </w:rPr>
          <w:fldChar w:fldCharType="separate"/>
        </w:r>
        <w:r w:rsidR="00B82A33">
          <w:rPr>
            <w:noProof/>
          </w:rPr>
          <w:t>4</w:t>
        </w:r>
        <w:r w:rsidR="00B82A33">
          <w:rPr>
            <w:noProof/>
          </w:rPr>
          <w:fldChar w:fldCharType="end"/>
        </w:r>
      </w:hyperlink>
    </w:p>
    <w:p w14:paraId="0D65CE92"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3.0 Scope</w:t>
        </w:r>
        <w:r w:rsidR="00B82A33">
          <w:rPr>
            <w:noProof/>
          </w:rPr>
          <w:tab/>
        </w:r>
        <w:r w:rsidR="00B82A33">
          <w:rPr>
            <w:noProof/>
          </w:rPr>
          <w:fldChar w:fldCharType="begin"/>
        </w:r>
        <w:r w:rsidR="00B82A33">
          <w:rPr>
            <w:noProof/>
          </w:rPr>
          <w:instrText xml:space="preserve"> PAGEREF _Toc494110042 \h </w:instrText>
        </w:r>
        <w:r w:rsidR="00B82A33">
          <w:rPr>
            <w:noProof/>
          </w:rPr>
        </w:r>
        <w:r w:rsidR="00B82A33">
          <w:rPr>
            <w:noProof/>
          </w:rPr>
          <w:fldChar w:fldCharType="separate"/>
        </w:r>
        <w:r w:rsidR="00B82A33">
          <w:rPr>
            <w:noProof/>
          </w:rPr>
          <w:t>4</w:t>
        </w:r>
        <w:r w:rsidR="00B82A33">
          <w:rPr>
            <w:noProof/>
          </w:rPr>
          <w:fldChar w:fldCharType="end"/>
        </w:r>
      </w:hyperlink>
    </w:p>
    <w:p w14:paraId="15B26D97"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4.0 Policy</w:t>
        </w:r>
        <w:r w:rsidR="00B82A33">
          <w:rPr>
            <w:noProof/>
          </w:rPr>
          <w:tab/>
        </w:r>
        <w:r w:rsidR="00B82A33">
          <w:rPr>
            <w:noProof/>
          </w:rPr>
          <w:fldChar w:fldCharType="begin"/>
        </w:r>
        <w:r w:rsidR="00B82A33">
          <w:rPr>
            <w:noProof/>
          </w:rPr>
          <w:instrText xml:space="preserve"> PAGEREF _Toc494110043 \h </w:instrText>
        </w:r>
        <w:r w:rsidR="00B82A33">
          <w:rPr>
            <w:noProof/>
          </w:rPr>
        </w:r>
        <w:r w:rsidR="00B82A33">
          <w:rPr>
            <w:noProof/>
          </w:rPr>
          <w:fldChar w:fldCharType="separate"/>
        </w:r>
        <w:r w:rsidR="00B82A33">
          <w:rPr>
            <w:noProof/>
          </w:rPr>
          <w:t>5</w:t>
        </w:r>
        <w:r w:rsidR="00B82A33">
          <w:rPr>
            <w:noProof/>
          </w:rPr>
          <w:fldChar w:fldCharType="end"/>
        </w:r>
      </w:hyperlink>
    </w:p>
    <w:p w14:paraId="7922F652"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4.1 Choosing a Site</w:t>
        </w:r>
        <w:r w:rsidR="00B82A33">
          <w:rPr>
            <w:noProof/>
          </w:rPr>
          <w:tab/>
        </w:r>
        <w:r w:rsidR="00B82A33">
          <w:rPr>
            <w:noProof/>
          </w:rPr>
          <w:fldChar w:fldCharType="begin"/>
        </w:r>
        <w:r w:rsidR="00B82A33">
          <w:rPr>
            <w:noProof/>
          </w:rPr>
          <w:instrText xml:space="preserve"> PAGEREF _Toc494110044 \h </w:instrText>
        </w:r>
        <w:r w:rsidR="00B82A33">
          <w:rPr>
            <w:noProof/>
          </w:rPr>
        </w:r>
        <w:r w:rsidR="00B82A33">
          <w:rPr>
            <w:noProof/>
          </w:rPr>
          <w:fldChar w:fldCharType="separate"/>
        </w:r>
        <w:r w:rsidR="00B82A33">
          <w:rPr>
            <w:noProof/>
          </w:rPr>
          <w:t>5</w:t>
        </w:r>
        <w:r w:rsidR="00B82A33">
          <w:rPr>
            <w:noProof/>
          </w:rPr>
          <w:fldChar w:fldCharType="end"/>
        </w:r>
      </w:hyperlink>
    </w:p>
    <w:p w14:paraId="4D509808"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4.2 Security Zones</w:t>
        </w:r>
        <w:r w:rsidR="00B82A33">
          <w:rPr>
            <w:noProof/>
          </w:rPr>
          <w:tab/>
        </w:r>
        <w:r w:rsidR="00B82A33">
          <w:rPr>
            <w:noProof/>
          </w:rPr>
          <w:fldChar w:fldCharType="begin"/>
        </w:r>
        <w:r w:rsidR="00B82A33">
          <w:rPr>
            <w:noProof/>
          </w:rPr>
          <w:instrText xml:space="preserve"> PAGEREF _Toc494110045 \h </w:instrText>
        </w:r>
        <w:r w:rsidR="00B82A33">
          <w:rPr>
            <w:noProof/>
          </w:rPr>
        </w:r>
        <w:r w:rsidR="00B82A33">
          <w:rPr>
            <w:noProof/>
          </w:rPr>
          <w:fldChar w:fldCharType="separate"/>
        </w:r>
        <w:r w:rsidR="00B82A33">
          <w:rPr>
            <w:noProof/>
          </w:rPr>
          <w:t>5</w:t>
        </w:r>
        <w:r w:rsidR="00B82A33">
          <w:rPr>
            <w:noProof/>
          </w:rPr>
          <w:fldChar w:fldCharType="end"/>
        </w:r>
      </w:hyperlink>
    </w:p>
    <w:p w14:paraId="27E548A5"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4.2.1 At a minimum, the company must;</w:t>
        </w:r>
        <w:r w:rsidR="00B82A33">
          <w:rPr>
            <w:noProof/>
          </w:rPr>
          <w:tab/>
        </w:r>
        <w:r w:rsidR="00B82A33">
          <w:rPr>
            <w:noProof/>
          </w:rPr>
          <w:fldChar w:fldCharType="begin"/>
        </w:r>
        <w:r w:rsidR="00B82A33">
          <w:rPr>
            <w:noProof/>
          </w:rPr>
          <w:instrText xml:space="preserve"> PAGEREF _Toc494110046 \h </w:instrText>
        </w:r>
        <w:r w:rsidR="00B82A33">
          <w:rPr>
            <w:noProof/>
          </w:rPr>
        </w:r>
        <w:r w:rsidR="00B82A33">
          <w:rPr>
            <w:noProof/>
          </w:rPr>
          <w:fldChar w:fldCharType="separate"/>
        </w:r>
        <w:r w:rsidR="00B82A33">
          <w:rPr>
            <w:noProof/>
          </w:rPr>
          <w:t>5</w:t>
        </w:r>
        <w:r w:rsidR="00B82A33">
          <w:rPr>
            <w:noProof/>
          </w:rPr>
          <w:fldChar w:fldCharType="end"/>
        </w:r>
      </w:hyperlink>
    </w:p>
    <w:p w14:paraId="22209E56"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4.2.2 Security zones should include:</w:t>
        </w:r>
        <w:r w:rsidR="00B82A33">
          <w:rPr>
            <w:noProof/>
          </w:rPr>
          <w:tab/>
        </w:r>
        <w:r w:rsidR="00B82A33">
          <w:rPr>
            <w:noProof/>
          </w:rPr>
          <w:fldChar w:fldCharType="begin"/>
        </w:r>
        <w:r w:rsidR="00B82A33">
          <w:rPr>
            <w:noProof/>
          </w:rPr>
          <w:instrText xml:space="preserve"> PAGEREF _Toc494110047 \h </w:instrText>
        </w:r>
        <w:r w:rsidR="00B82A33">
          <w:rPr>
            <w:noProof/>
          </w:rPr>
        </w:r>
        <w:r w:rsidR="00B82A33">
          <w:rPr>
            <w:noProof/>
          </w:rPr>
          <w:fldChar w:fldCharType="separate"/>
        </w:r>
        <w:r w:rsidR="00B82A33">
          <w:rPr>
            <w:noProof/>
          </w:rPr>
          <w:t>5</w:t>
        </w:r>
        <w:r w:rsidR="00B82A33">
          <w:rPr>
            <w:noProof/>
          </w:rPr>
          <w:fldChar w:fldCharType="end"/>
        </w:r>
      </w:hyperlink>
    </w:p>
    <w:p w14:paraId="58670C27"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4.3 Access Controls</w:t>
        </w:r>
        <w:r w:rsidR="00B82A33">
          <w:rPr>
            <w:noProof/>
          </w:rPr>
          <w:tab/>
        </w:r>
        <w:r w:rsidR="00B82A33">
          <w:rPr>
            <w:noProof/>
          </w:rPr>
          <w:fldChar w:fldCharType="begin"/>
        </w:r>
        <w:r w:rsidR="00B82A33">
          <w:rPr>
            <w:noProof/>
          </w:rPr>
          <w:instrText xml:space="preserve"> PAGEREF _Toc494110048 \h </w:instrText>
        </w:r>
        <w:r w:rsidR="00B82A33">
          <w:rPr>
            <w:noProof/>
          </w:rPr>
        </w:r>
        <w:r w:rsidR="00B82A33">
          <w:rPr>
            <w:noProof/>
          </w:rPr>
          <w:fldChar w:fldCharType="separate"/>
        </w:r>
        <w:r w:rsidR="00B82A33">
          <w:rPr>
            <w:noProof/>
          </w:rPr>
          <w:t>5</w:t>
        </w:r>
        <w:r w:rsidR="00B82A33">
          <w:rPr>
            <w:noProof/>
          </w:rPr>
          <w:fldChar w:fldCharType="end"/>
        </w:r>
      </w:hyperlink>
    </w:p>
    <w:p w14:paraId="044A15E1"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4.3.1 Keys &amp; Keypads</w:t>
        </w:r>
        <w:r w:rsidR="00B82A33">
          <w:rPr>
            <w:noProof/>
          </w:rPr>
          <w:tab/>
        </w:r>
        <w:r w:rsidR="00B82A33">
          <w:rPr>
            <w:noProof/>
          </w:rPr>
          <w:fldChar w:fldCharType="begin"/>
        </w:r>
        <w:r w:rsidR="00B82A33">
          <w:rPr>
            <w:noProof/>
          </w:rPr>
          <w:instrText xml:space="preserve"> PAGEREF _Toc494110049 \h </w:instrText>
        </w:r>
        <w:r w:rsidR="00B82A33">
          <w:rPr>
            <w:noProof/>
          </w:rPr>
        </w:r>
        <w:r w:rsidR="00B82A33">
          <w:rPr>
            <w:noProof/>
          </w:rPr>
          <w:fldChar w:fldCharType="separate"/>
        </w:r>
        <w:r w:rsidR="00B82A33">
          <w:rPr>
            <w:noProof/>
          </w:rPr>
          <w:t>6</w:t>
        </w:r>
        <w:r w:rsidR="00B82A33">
          <w:rPr>
            <w:noProof/>
          </w:rPr>
          <w:fldChar w:fldCharType="end"/>
        </w:r>
      </w:hyperlink>
    </w:p>
    <w:p w14:paraId="293606D2"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4.3.2 Keycards &amp; Biometrics</w:t>
        </w:r>
        <w:r w:rsidR="00B82A33">
          <w:rPr>
            <w:noProof/>
          </w:rPr>
          <w:tab/>
        </w:r>
        <w:r w:rsidR="00B82A33">
          <w:rPr>
            <w:noProof/>
          </w:rPr>
          <w:fldChar w:fldCharType="begin"/>
        </w:r>
        <w:r w:rsidR="00B82A33">
          <w:rPr>
            <w:noProof/>
          </w:rPr>
          <w:instrText xml:space="preserve"> PAGEREF _Toc494110050 \h </w:instrText>
        </w:r>
        <w:r w:rsidR="00B82A33">
          <w:rPr>
            <w:noProof/>
          </w:rPr>
        </w:r>
        <w:r w:rsidR="00B82A33">
          <w:rPr>
            <w:noProof/>
          </w:rPr>
          <w:fldChar w:fldCharType="separate"/>
        </w:r>
        <w:r w:rsidR="00B82A33">
          <w:rPr>
            <w:noProof/>
          </w:rPr>
          <w:t>6</w:t>
        </w:r>
        <w:r w:rsidR="00B82A33">
          <w:rPr>
            <w:noProof/>
          </w:rPr>
          <w:fldChar w:fldCharType="end"/>
        </w:r>
      </w:hyperlink>
    </w:p>
    <w:p w14:paraId="18B074F7"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4.3.3 Alarm System</w:t>
        </w:r>
        <w:r w:rsidR="00B82A33">
          <w:rPr>
            <w:noProof/>
          </w:rPr>
          <w:tab/>
        </w:r>
        <w:r w:rsidR="00B82A33">
          <w:rPr>
            <w:noProof/>
          </w:rPr>
          <w:fldChar w:fldCharType="begin"/>
        </w:r>
        <w:r w:rsidR="00B82A33">
          <w:rPr>
            <w:noProof/>
          </w:rPr>
          <w:instrText xml:space="preserve"> PAGEREF _Toc494110051 \h </w:instrText>
        </w:r>
        <w:r w:rsidR="00B82A33">
          <w:rPr>
            <w:noProof/>
          </w:rPr>
        </w:r>
        <w:r w:rsidR="00B82A33">
          <w:rPr>
            <w:noProof/>
          </w:rPr>
          <w:fldChar w:fldCharType="separate"/>
        </w:r>
        <w:r w:rsidR="00B82A33">
          <w:rPr>
            <w:noProof/>
          </w:rPr>
          <w:t>6</w:t>
        </w:r>
        <w:r w:rsidR="00B82A33">
          <w:rPr>
            <w:noProof/>
          </w:rPr>
          <w:fldChar w:fldCharType="end"/>
        </w:r>
      </w:hyperlink>
    </w:p>
    <w:p w14:paraId="4483F6EE"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4.4 Physical Data Security</w:t>
        </w:r>
        <w:r w:rsidR="00B82A33">
          <w:rPr>
            <w:noProof/>
          </w:rPr>
          <w:tab/>
        </w:r>
        <w:r w:rsidR="00B82A33">
          <w:rPr>
            <w:noProof/>
          </w:rPr>
          <w:fldChar w:fldCharType="begin"/>
        </w:r>
        <w:r w:rsidR="00B82A33">
          <w:rPr>
            <w:noProof/>
          </w:rPr>
          <w:instrText xml:space="preserve"> PAGEREF _Toc494110052 \h </w:instrText>
        </w:r>
        <w:r w:rsidR="00B82A33">
          <w:rPr>
            <w:noProof/>
          </w:rPr>
        </w:r>
        <w:r w:rsidR="00B82A33">
          <w:rPr>
            <w:noProof/>
          </w:rPr>
          <w:fldChar w:fldCharType="separate"/>
        </w:r>
        <w:r w:rsidR="00B82A33">
          <w:rPr>
            <w:noProof/>
          </w:rPr>
          <w:t>6</w:t>
        </w:r>
        <w:r w:rsidR="00B82A33">
          <w:rPr>
            <w:noProof/>
          </w:rPr>
          <w:fldChar w:fldCharType="end"/>
        </w:r>
      </w:hyperlink>
    </w:p>
    <w:p w14:paraId="15A4E214"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4.5 Physical System Security</w:t>
        </w:r>
        <w:r w:rsidR="00B82A33">
          <w:rPr>
            <w:noProof/>
          </w:rPr>
          <w:tab/>
        </w:r>
        <w:r w:rsidR="00B82A33">
          <w:rPr>
            <w:noProof/>
          </w:rPr>
          <w:fldChar w:fldCharType="begin"/>
        </w:r>
        <w:r w:rsidR="00B82A33">
          <w:rPr>
            <w:noProof/>
          </w:rPr>
          <w:instrText xml:space="preserve"> PAGEREF _Toc494110053 \h </w:instrText>
        </w:r>
        <w:r w:rsidR="00B82A33">
          <w:rPr>
            <w:noProof/>
          </w:rPr>
        </w:r>
        <w:r w:rsidR="00B82A33">
          <w:rPr>
            <w:noProof/>
          </w:rPr>
          <w:fldChar w:fldCharType="separate"/>
        </w:r>
        <w:r w:rsidR="00B82A33">
          <w:rPr>
            <w:noProof/>
          </w:rPr>
          <w:t>6</w:t>
        </w:r>
        <w:r w:rsidR="00B82A33">
          <w:rPr>
            <w:noProof/>
          </w:rPr>
          <w:fldChar w:fldCharType="end"/>
        </w:r>
      </w:hyperlink>
    </w:p>
    <w:p w14:paraId="7181D608" w14:textId="77777777" w:rsidR="00B82A33" w:rsidRDefault="00A65603">
      <w:pPr>
        <w:pStyle w:val="TOC3"/>
        <w:tabs>
          <w:tab w:val="right" w:leader="dot" w:pos="9465"/>
        </w:tabs>
        <w:rPr>
          <w:rFonts w:eastAsiaTheme="minorEastAsia"/>
          <w:noProof/>
          <w:color w:val="auto"/>
          <w:lang w:eastAsia="en-GB"/>
        </w:rPr>
      </w:pPr>
      <w:hyperlink w:history="1">
        <w:r w:rsidR="00202E04">
          <w:rPr>
            <w:rStyle w:val="Hyperlink"/>
            <w:noProof/>
          </w:rPr>
          <w:t>4.5.1 Minimis</w:t>
        </w:r>
        <w:r w:rsidR="00B82A33" w:rsidRPr="00472EEF">
          <w:rPr>
            <w:rStyle w:val="Hyperlink"/>
            <w:noProof/>
          </w:rPr>
          <w:t>ing Risk of Loss and Theft</w:t>
        </w:r>
        <w:r w:rsidR="00B82A33">
          <w:rPr>
            <w:noProof/>
          </w:rPr>
          <w:tab/>
        </w:r>
        <w:r w:rsidR="00B82A33">
          <w:rPr>
            <w:noProof/>
          </w:rPr>
          <w:fldChar w:fldCharType="begin"/>
        </w:r>
        <w:r w:rsidR="00B82A33">
          <w:rPr>
            <w:noProof/>
          </w:rPr>
          <w:instrText xml:space="preserve"> PAGEREF _Toc494110054 \h </w:instrText>
        </w:r>
        <w:r w:rsidR="00B82A33">
          <w:rPr>
            <w:noProof/>
          </w:rPr>
        </w:r>
        <w:r w:rsidR="00B82A33">
          <w:rPr>
            <w:noProof/>
          </w:rPr>
          <w:fldChar w:fldCharType="separate"/>
        </w:r>
        <w:r w:rsidR="00B82A33">
          <w:rPr>
            <w:noProof/>
          </w:rPr>
          <w:t>6</w:t>
        </w:r>
        <w:r w:rsidR="00B82A33">
          <w:rPr>
            <w:noProof/>
          </w:rPr>
          <w:fldChar w:fldCharType="end"/>
        </w:r>
      </w:hyperlink>
    </w:p>
    <w:p w14:paraId="1CFCD6A9"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4.5.2 Minimi</w:t>
        </w:r>
        <w:r w:rsidR="00202E04">
          <w:rPr>
            <w:rStyle w:val="Hyperlink"/>
            <w:noProof/>
          </w:rPr>
          <w:t>s</w:t>
        </w:r>
        <w:r w:rsidR="00B82A33" w:rsidRPr="00472EEF">
          <w:rPr>
            <w:rStyle w:val="Hyperlink"/>
            <w:noProof/>
          </w:rPr>
          <w:t>ing Risk of Damage</w:t>
        </w:r>
        <w:r w:rsidR="00B82A33">
          <w:rPr>
            <w:noProof/>
          </w:rPr>
          <w:tab/>
        </w:r>
        <w:r w:rsidR="00B82A33">
          <w:rPr>
            <w:noProof/>
          </w:rPr>
          <w:fldChar w:fldCharType="begin"/>
        </w:r>
        <w:r w:rsidR="00B82A33">
          <w:rPr>
            <w:noProof/>
          </w:rPr>
          <w:instrText xml:space="preserve"> PAGEREF _Toc494110055 \h </w:instrText>
        </w:r>
        <w:r w:rsidR="00B82A33">
          <w:rPr>
            <w:noProof/>
          </w:rPr>
        </w:r>
        <w:r w:rsidR="00B82A33">
          <w:rPr>
            <w:noProof/>
          </w:rPr>
          <w:fldChar w:fldCharType="separate"/>
        </w:r>
        <w:r w:rsidR="00B82A33">
          <w:rPr>
            <w:noProof/>
          </w:rPr>
          <w:t>6</w:t>
        </w:r>
        <w:r w:rsidR="00B82A33">
          <w:rPr>
            <w:noProof/>
          </w:rPr>
          <w:fldChar w:fldCharType="end"/>
        </w:r>
      </w:hyperlink>
    </w:p>
    <w:p w14:paraId="2AC3DEA6"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4.6 Fire Prevention</w:t>
        </w:r>
        <w:r w:rsidR="00B82A33">
          <w:rPr>
            <w:noProof/>
          </w:rPr>
          <w:tab/>
        </w:r>
        <w:r w:rsidR="00B82A33">
          <w:rPr>
            <w:noProof/>
          </w:rPr>
          <w:fldChar w:fldCharType="begin"/>
        </w:r>
        <w:r w:rsidR="00B82A33">
          <w:rPr>
            <w:noProof/>
          </w:rPr>
          <w:instrText xml:space="preserve"> PAGEREF _Toc494110056 \h </w:instrText>
        </w:r>
        <w:r w:rsidR="00B82A33">
          <w:rPr>
            <w:noProof/>
          </w:rPr>
        </w:r>
        <w:r w:rsidR="00B82A33">
          <w:rPr>
            <w:noProof/>
          </w:rPr>
          <w:fldChar w:fldCharType="separate"/>
        </w:r>
        <w:r w:rsidR="00B82A33">
          <w:rPr>
            <w:noProof/>
          </w:rPr>
          <w:t>7</w:t>
        </w:r>
        <w:r w:rsidR="00B82A33">
          <w:rPr>
            <w:noProof/>
          </w:rPr>
          <w:fldChar w:fldCharType="end"/>
        </w:r>
      </w:hyperlink>
    </w:p>
    <w:p w14:paraId="37414432"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4.7 Entry Security</w:t>
        </w:r>
        <w:r w:rsidR="00B82A33">
          <w:rPr>
            <w:noProof/>
          </w:rPr>
          <w:tab/>
        </w:r>
        <w:r w:rsidR="00B82A33">
          <w:rPr>
            <w:noProof/>
          </w:rPr>
          <w:fldChar w:fldCharType="begin"/>
        </w:r>
        <w:r w:rsidR="00B82A33">
          <w:rPr>
            <w:noProof/>
          </w:rPr>
          <w:instrText xml:space="preserve"> PAGEREF _Toc494110057 \h </w:instrText>
        </w:r>
        <w:r w:rsidR="00B82A33">
          <w:rPr>
            <w:noProof/>
          </w:rPr>
        </w:r>
        <w:r w:rsidR="00B82A33">
          <w:rPr>
            <w:noProof/>
          </w:rPr>
          <w:fldChar w:fldCharType="separate"/>
        </w:r>
        <w:r w:rsidR="00B82A33">
          <w:rPr>
            <w:noProof/>
          </w:rPr>
          <w:t>7</w:t>
        </w:r>
        <w:r w:rsidR="00B82A33">
          <w:rPr>
            <w:noProof/>
          </w:rPr>
          <w:fldChar w:fldCharType="end"/>
        </w:r>
      </w:hyperlink>
    </w:p>
    <w:p w14:paraId="5DE20D5A"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4.7.1 Use of Identification Badges</w:t>
        </w:r>
        <w:r w:rsidR="00B82A33">
          <w:rPr>
            <w:noProof/>
          </w:rPr>
          <w:tab/>
        </w:r>
        <w:r w:rsidR="00B82A33">
          <w:rPr>
            <w:noProof/>
          </w:rPr>
          <w:fldChar w:fldCharType="begin"/>
        </w:r>
        <w:r w:rsidR="00B82A33">
          <w:rPr>
            <w:noProof/>
          </w:rPr>
          <w:instrText xml:space="preserve"> PAGEREF _Toc494110058 \h </w:instrText>
        </w:r>
        <w:r w:rsidR="00B82A33">
          <w:rPr>
            <w:noProof/>
          </w:rPr>
        </w:r>
        <w:r w:rsidR="00B82A33">
          <w:rPr>
            <w:noProof/>
          </w:rPr>
          <w:fldChar w:fldCharType="separate"/>
        </w:r>
        <w:r w:rsidR="00B82A33">
          <w:rPr>
            <w:noProof/>
          </w:rPr>
          <w:t>7</w:t>
        </w:r>
        <w:r w:rsidR="00B82A33">
          <w:rPr>
            <w:noProof/>
          </w:rPr>
          <w:fldChar w:fldCharType="end"/>
        </w:r>
      </w:hyperlink>
    </w:p>
    <w:p w14:paraId="442711B5"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4.7.2 Sign-in Requirements</w:t>
        </w:r>
        <w:r w:rsidR="00B82A33">
          <w:rPr>
            <w:noProof/>
          </w:rPr>
          <w:tab/>
        </w:r>
        <w:r w:rsidR="00B82A33">
          <w:rPr>
            <w:noProof/>
          </w:rPr>
          <w:fldChar w:fldCharType="begin"/>
        </w:r>
        <w:r w:rsidR="00B82A33">
          <w:rPr>
            <w:noProof/>
          </w:rPr>
          <w:instrText xml:space="preserve"> PAGEREF _Toc494110059 \h </w:instrText>
        </w:r>
        <w:r w:rsidR="00B82A33">
          <w:rPr>
            <w:noProof/>
          </w:rPr>
        </w:r>
        <w:r w:rsidR="00B82A33">
          <w:rPr>
            <w:noProof/>
          </w:rPr>
          <w:fldChar w:fldCharType="separate"/>
        </w:r>
        <w:r w:rsidR="00B82A33">
          <w:rPr>
            <w:noProof/>
          </w:rPr>
          <w:t>7</w:t>
        </w:r>
        <w:r w:rsidR="00B82A33">
          <w:rPr>
            <w:noProof/>
          </w:rPr>
          <w:fldChar w:fldCharType="end"/>
        </w:r>
      </w:hyperlink>
    </w:p>
    <w:p w14:paraId="29DF28B1" w14:textId="77777777" w:rsidR="00B82A33" w:rsidRDefault="00A65603">
      <w:pPr>
        <w:pStyle w:val="TOC3"/>
        <w:tabs>
          <w:tab w:val="right" w:leader="dot" w:pos="9465"/>
        </w:tabs>
        <w:rPr>
          <w:rFonts w:eastAsiaTheme="minorEastAsia"/>
          <w:noProof/>
          <w:color w:val="auto"/>
          <w:lang w:eastAsia="en-GB"/>
        </w:rPr>
      </w:pPr>
      <w:hyperlink w:history="1">
        <w:r w:rsidR="00B82A33" w:rsidRPr="00472EEF">
          <w:rPr>
            <w:rStyle w:val="Hyperlink"/>
            <w:noProof/>
          </w:rPr>
          <w:t>4.7.3 Visitor Access</w:t>
        </w:r>
        <w:r w:rsidR="00B82A33">
          <w:rPr>
            <w:noProof/>
          </w:rPr>
          <w:tab/>
        </w:r>
        <w:r w:rsidR="00B82A33">
          <w:rPr>
            <w:noProof/>
          </w:rPr>
          <w:fldChar w:fldCharType="begin"/>
        </w:r>
        <w:r w:rsidR="00B82A33">
          <w:rPr>
            <w:noProof/>
          </w:rPr>
          <w:instrText xml:space="preserve"> PAGEREF _Toc494110060 \h </w:instrText>
        </w:r>
        <w:r w:rsidR="00B82A33">
          <w:rPr>
            <w:noProof/>
          </w:rPr>
        </w:r>
        <w:r w:rsidR="00B82A33">
          <w:rPr>
            <w:noProof/>
          </w:rPr>
          <w:fldChar w:fldCharType="separate"/>
        </w:r>
        <w:r w:rsidR="00B82A33">
          <w:rPr>
            <w:noProof/>
          </w:rPr>
          <w:t>7</w:t>
        </w:r>
        <w:r w:rsidR="00B82A33">
          <w:rPr>
            <w:noProof/>
          </w:rPr>
          <w:fldChar w:fldCharType="end"/>
        </w:r>
      </w:hyperlink>
    </w:p>
    <w:p w14:paraId="7128E344" w14:textId="77777777" w:rsidR="00B82A33" w:rsidRDefault="00A65603">
      <w:pPr>
        <w:pStyle w:val="TOC2"/>
        <w:rPr>
          <w:rFonts w:eastAsiaTheme="minorEastAsia" w:cstheme="minorBidi"/>
          <w:noProof/>
          <w:sz w:val="22"/>
          <w:szCs w:val="22"/>
          <w:lang w:eastAsia="en-GB"/>
        </w:rPr>
      </w:pPr>
      <w:hyperlink w:history="1">
        <w:r w:rsidR="00B82A33" w:rsidRPr="00472EEF">
          <w:rPr>
            <w:rStyle w:val="Hyperlink"/>
            <w:rFonts w:eastAsiaTheme="majorEastAsia"/>
            <w:noProof/>
          </w:rPr>
          <w:t>4.8 Applicability of Other Policies</w:t>
        </w:r>
        <w:r w:rsidR="00B82A33">
          <w:rPr>
            <w:noProof/>
          </w:rPr>
          <w:tab/>
        </w:r>
        <w:r w:rsidR="00B82A33">
          <w:rPr>
            <w:noProof/>
          </w:rPr>
          <w:fldChar w:fldCharType="begin"/>
        </w:r>
        <w:r w:rsidR="00B82A33">
          <w:rPr>
            <w:noProof/>
          </w:rPr>
          <w:instrText xml:space="preserve"> PAGEREF _Toc494110061 \h </w:instrText>
        </w:r>
        <w:r w:rsidR="00B82A33">
          <w:rPr>
            <w:noProof/>
          </w:rPr>
        </w:r>
        <w:r w:rsidR="00B82A33">
          <w:rPr>
            <w:noProof/>
          </w:rPr>
          <w:fldChar w:fldCharType="separate"/>
        </w:r>
        <w:r w:rsidR="00B82A33">
          <w:rPr>
            <w:noProof/>
          </w:rPr>
          <w:t>7</w:t>
        </w:r>
        <w:r w:rsidR="00B82A33">
          <w:rPr>
            <w:noProof/>
          </w:rPr>
          <w:fldChar w:fldCharType="end"/>
        </w:r>
      </w:hyperlink>
    </w:p>
    <w:p w14:paraId="48A3A728"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5.0 Enforcement</w:t>
        </w:r>
        <w:r w:rsidR="00B82A33">
          <w:rPr>
            <w:noProof/>
          </w:rPr>
          <w:tab/>
        </w:r>
        <w:r w:rsidR="00B82A33">
          <w:rPr>
            <w:noProof/>
          </w:rPr>
          <w:fldChar w:fldCharType="begin"/>
        </w:r>
        <w:r w:rsidR="00B82A33">
          <w:rPr>
            <w:noProof/>
          </w:rPr>
          <w:instrText xml:space="preserve"> PAGEREF _Toc494110062 \h </w:instrText>
        </w:r>
        <w:r w:rsidR="00B82A33">
          <w:rPr>
            <w:noProof/>
          </w:rPr>
        </w:r>
        <w:r w:rsidR="00B82A33">
          <w:rPr>
            <w:noProof/>
          </w:rPr>
          <w:fldChar w:fldCharType="separate"/>
        </w:r>
        <w:r w:rsidR="00B82A33">
          <w:rPr>
            <w:noProof/>
          </w:rPr>
          <w:t>7</w:t>
        </w:r>
        <w:r w:rsidR="00B82A33">
          <w:rPr>
            <w:noProof/>
          </w:rPr>
          <w:fldChar w:fldCharType="end"/>
        </w:r>
      </w:hyperlink>
    </w:p>
    <w:p w14:paraId="49508252" w14:textId="77777777" w:rsidR="00B82A33" w:rsidRDefault="00A65603">
      <w:pPr>
        <w:pStyle w:val="TOC1"/>
        <w:rPr>
          <w:rFonts w:eastAsiaTheme="minorEastAsia" w:cstheme="minorBidi"/>
          <w:noProof/>
          <w:sz w:val="22"/>
          <w:szCs w:val="22"/>
          <w:lang w:eastAsia="en-GB"/>
        </w:rPr>
      </w:pPr>
      <w:hyperlink w:history="1">
        <w:r w:rsidR="00B82A33" w:rsidRPr="00472EEF">
          <w:rPr>
            <w:rStyle w:val="Hyperlink"/>
            <w:rFonts w:eastAsiaTheme="majorEastAsia"/>
            <w:noProof/>
          </w:rPr>
          <w:t>6.0 Definitions</w:t>
        </w:r>
        <w:r w:rsidR="00B82A33">
          <w:rPr>
            <w:noProof/>
          </w:rPr>
          <w:tab/>
        </w:r>
        <w:r w:rsidR="00B82A33">
          <w:rPr>
            <w:noProof/>
          </w:rPr>
          <w:fldChar w:fldCharType="begin"/>
        </w:r>
        <w:r w:rsidR="00B82A33">
          <w:rPr>
            <w:noProof/>
          </w:rPr>
          <w:instrText xml:space="preserve"> PAGEREF _Toc494110063 \h </w:instrText>
        </w:r>
        <w:r w:rsidR="00B82A33">
          <w:rPr>
            <w:noProof/>
          </w:rPr>
        </w:r>
        <w:r w:rsidR="00B82A33">
          <w:rPr>
            <w:noProof/>
          </w:rPr>
          <w:fldChar w:fldCharType="separate"/>
        </w:r>
        <w:r w:rsidR="00B82A33">
          <w:rPr>
            <w:noProof/>
          </w:rPr>
          <w:t>8</w:t>
        </w:r>
        <w:r w:rsidR="00B82A33">
          <w:rPr>
            <w:noProof/>
          </w:rPr>
          <w:fldChar w:fldCharType="end"/>
        </w:r>
      </w:hyperlink>
    </w:p>
    <w:p w14:paraId="30A466FF" w14:textId="77777777" w:rsidR="00A4730E" w:rsidRDefault="006A6166" w:rsidP="0062442D">
      <w:pPr>
        <w:pStyle w:val="Heading3"/>
      </w:pPr>
      <w:r>
        <w:fldChar w:fldCharType="end"/>
      </w:r>
      <w:bookmarkStart w:id="47" w:name="_Toc467494323"/>
      <w:bookmarkStart w:id="48" w:name="_Ref482970839"/>
      <w:bookmarkStart w:id="49" w:name="_Ref482970863"/>
      <w:bookmarkStart w:id="50" w:name="_Ref482970864"/>
      <w:bookmarkStart w:id="51" w:name="_Ref482971032"/>
    </w:p>
    <w:p w14:paraId="2E100AFF" w14:textId="77777777" w:rsidR="00A4730E" w:rsidRDefault="00A4730E">
      <w:pPr>
        <w:rPr>
          <w:rFonts w:eastAsiaTheme="majorEastAsia" w:cstheme="majorBidi"/>
          <w:sz w:val="28"/>
          <w:szCs w:val="24"/>
        </w:rPr>
      </w:pPr>
      <w:r>
        <w:br w:type="page"/>
      </w:r>
    </w:p>
    <w:bookmarkEnd w:id="47"/>
    <w:bookmarkEnd w:id="48"/>
    <w:bookmarkEnd w:id="49"/>
    <w:bookmarkEnd w:id="50"/>
    <w:bookmarkEnd w:id="51"/>
    <w:p w14:paraId="3882A19E" w14:textId="77777777" w:rsidR="00B82A33" w:rsidRDefault="00B82A33" w:rsidP="00B82A33">
      <w:pPr>
        <w:pStyle w:val="NoSpacing"/>
      </w:pPr>
      <w:r>
        <w:lastRenderedPageBreak/>
        <w:t>Glasswall is hereinafter referred to as "the company."</w:t>
      </w:r>
    </w:p>
    <w:p w14:paraId="067F0118" w14:textId="77777777" w:rsidR="00B82A33" w:rsidRDefault="00B82A33" w:rsidP="00B82A33">
      <w:pPr>
        <w:pStyle w:val="Heading1"/>
      </w:pPr>
      <w:bookmarkStart w:id="52" w:name="_Toc494110040"/>
      <w:r>
        <w:t>1.0 Overview</w:t>
      </w:r>
      <w:bookmarkEnd w:id="52"/>
    </w:p>
    <w:p w14:paraId="5159AF43" w14:textId="77777777" w:rsidR="00B82A33" w:rsidRDefault="00B82A33" w:rsidP="00B82A33">
      <w:pPr>
        <w:pStyle w:val="NoSpacing"/>
      </w:pPr>
    </w:p>
    <w:p w14:paraId="78A58A5B" w14:textId="77777777" w:rsidR="00B82A33" w:rsidRDefault="00B82A33" w:rsidP="00B82A33">
      <w:pPr>
        <w:pStyle w:val="NoSpacing"/>
      </w:pPr>
      <w:r>
        <w:t xml:space="preserve">Securing company digital assets requires appropriate measures to address standard and non-cyber related risks that may affect physical assets and company premises. </w:t>
      </w:r>
    </w:p>
    <w:p w14:paraId="01B9D048" w14:textId="77777777" w:rsidR="00B82A33" w:rsidRDefault="00B82A33" w:rsidP="00B82A33">
      <w:pPr>
        <w:pStyle w:val="Heading1"/>
      </w:pPr>
      <w:bookmarkStart w:id="53" w:name="_Toc494110041"/>
      <w:r>
        <w:t>2.0 Purpose</w:t>
      </w:r>
      <w:bookmarkEnd w:id="53"/>
    </w:p>
    <w:p w14:paraId="5077FA26" w14:textId="77777777" w:rsidR="00B82A33" w:rsidRDefault="00B82A33" w:rsidP="00B82A33">
      <w:pPr>
        <w:pStyle w:val="NoSpacing"/>
      </w:pPr>
    </w:p>
    <w:p w14:paraId="25C47327" w14:textId="77777777" w:rsidR="00B82A33" w:rsidRDefault="00B82A33" w:rsidP="00B82A33">
      <w:pPr>
        <w:pStyle w:val="NoSpacing"/>
      </w:pPr>
      <w:r>
        <w:t>The purpose of this policy is to govern the company's physical information systems.</w:t>
      </w:r>
    </w:p>
    <w:p w14:paraId="7C82667F" w14:textId="77777777" w:rsidR="00B82A33" w:rsidRDefault="00B82A33" w:rsidP="00B82A33">
      <w:pPr>
        <w:pStyle w:val="Heading1"/>
      </w:pPr>
      <w:bookmarkStart w:id="54" w:name="_Toc494110042"/>
      <w:r>
        <w:t>3.0 Scope</w:t>
      </w:r>
      <w:bookmarkEnd w:id="54"/>
    </w:p>
    <w:p w14:paraId="31A31358" w14:textId="77777777" w:rsidR="00B82A33" w:rsidRDefault="00B82A33" w:rsidP="00B82A33">
      <w:pPr>
        <w:pStyle w:val="NoSpacing"/>
      </w:pPr>
    </w:p>
    <w:p w14:paraId="5829DE86" w14:textId="77777777" w:rsidR="00B82A33" w:rsidRDefault="00B82A33" w:rsidP="00B82A33">
      <w:pPr>
        <w:pStyle w:val="NoSpacing"/>
      </w:pPr>
      <w:r>
        <w:t>This policy covers the security of the company's physical assets and company premises, and excludes non-IT assets.</w:t>
      </w:r>
    </w:p>
    <w:p w14:paraId="594AA66D" w14:textId="77777777" w:rsidR="00B82A33" w:rsidRDefault="00B82A33" w:rsidP="00B82A33">
      <w:pPr>
        <w:pStyle w:val="NoSpacing"/>
      </w:pPr>
    </w:p>
    <w:p w14:paraId="1FDF8515" w14:textId="77777777" w:rsidR="00B82A33" w:rsidRDefault="00B82A33" w:rsidP="00B82A33">
      <w:pPr>
        <w:pStyle w:val="NoSpacing"/>
      </w:pPr>
    </w:p>
    <w:p w14:paraId="5D01362B" w14:textId="77777777" w:rsidR="00B82A33" w:rsidRDefault="00B82A33" w:rsidP="00B82A33">
      <w:pPr>
        <w:pStyle w:val="NoSpacing"/>
      </w:pPr>
      <w:r>
        <w:t> </w:t>
      </w:r>
    </w:p>
    <w:p w14:paraId="1287EAA9" w14:textId="77777777" w:rsidR="00B82A33" w:rsidRDefault="00B82A33">
      <w:r>
        <w:br w:type="page"/>
      </w:r>
    </w:p>
    <w:p w14:paraId="03422379" w14:textId="77777777" w:rsidR="00B82A33" w:rsidRDefault="00B82A33" w:rsidP="00B82A33">
      <w:pPr>
        <w:pStyle w:val="Heading1"/>
      </w:pPr>
      <w:bookmarkStart w:id="55" w:name="_Toc494110043"/>
      <w:r>
        <w:lastRenderedPageBreak/>
        <w:t>4.0 Policy</w:t>
      </w:r>
      <w:bookmarkEnd w:id="55"/>
    </w:p>
    <w:p w14:paraId="1B5796C7" w14:textId="77777777" w:rsidR="00B82A33" w:rsidRDefault="00B82A33" w:rsidP="00B82A33">
      <w:pPr>
        <w:pStyle w:val="Heading2"/>
      </w:pPr>
      <w:bookmarkStart w:id="56" w:name="_Toc494110044"/>
      <w:r>
        <w:t>4.1 Choosing a Site</w:t>
      </w:r>
      <w:bookmarkEnd w:id="56"/>
    </w:p>
    <w:p w14:paraId="0A3FFE28" w14:textId="77777777" w:rsidR="00B82A33" w:rsidRDefault="00B82A33" w:rsidP="00B82A33">
      <w:pPr>
        <w:pStyle w:val="NoSpacing"/>
      </w:pPr>
      <w:r>
        <w:t>At a minimum, the company's site should</w:t>
      </w:r>
      <w:r w:rsidR="00202E04">
        <w:t>:</w:t>
      </w:r>
    </w:p>
    <w:p w14:paraId="5405EEF1" w14:textId="12ABFA56" w:rsidR="00B82A33" w:rsidRDefault="00202E04" w:rsidP="00955777">
      <w:pPr>
        <w:pStyle w:val="NoSpacing"/>
        <w:numPr>
          <w:ilvl w:val="0"/>
          <w:numId w:val="2"/>
        </w:numPr>
      </w:pPr>
      <w:r>
        <w:t>Not b</w:t>
      </w:r>
      <w:r w:rsidR="00B82A33">
        <w:t>e particularly susceptible to fire, flood, earthquake, or other natural disasters</w:t>
      </w:r>
      <w:ins w:id="57" w:author="Jenny Brown" w:date="2018-05-18T15:02:00Z">
        <w:r w:rsidR="00D7557F">
          <w:t>.</w:t>
        </w:r>
      </w:ins>
    </w:p>
    <w:p w14:paraId="02AC660D" w14:textId="513D613F" w:rsidR="00B82A33" w:rsidRDefault="00202E04" w:rsidP="00955777">
      <w:pPr>
        <w:pStyle w:val="NoSpacing"/>
        <w:numPr>
          <w:ilvl w:val="0"/>
          <w:numId w:val="2"/>
        </w:numPr>
      </w:pPr>
      <w:r>
        <w:t>Not b</w:t>
      </w:r>
      <w:r w:rsidR="00B82A33">
        <w:t>e located in an area where the crime rate and/or risk of theft is higher than average</w:t>
      </w:r>
      <w:ins w:id="58" w:author="Jenny Brown" w:date="2018-05-18T15:02:00Z">
        <w:r w:rsidR="00D7557F">
          <w:t>.</w:t>
        </w:r>
      </w:ins>
    </w:p>
    <w:p w14:paraId="2AD3B3AD" w14:textId="0BD3D174" w:rsidR="00B82A33" w:rsidRDefault="00202E04" w:rsidP="00955777">
      <w:pPr>
        <w:pStyle w:val="NoSpacing"/>
        <w:numPr>
          <w:ilvl w:val="0"/>
          <w:numId w:val="2"/>
        </w:numPr>
      </w:pPr>
      <w:r>
        <w:t>Not h</w:t>
      </w:r>
      <w:r w:rsidR="00B82A33">
        <w:t>ave an excessive number of entry points</w:t>
      </w:r>
      <w:ins w:id="59" w:author="Jenny Brown" w:date="2018-05-18T15:02:00Z">
        <w:r w:rsidR="00D7557F">
          <w:t>.</w:t>
        </w:r>
      </w:ins>
    </w:p>
    <w:p w14:paraId="16A0BB1C" w14:textId="76475E8E" w:rsidR="00202E04" w:rsidRDefault="00202E04" w:rsidP="00955777">
      <w:pPr>
        <w:pStyle w:val="NoSpacing"/>
        <w:numPr>
          <w:ilvl w:val="0"/>
          <w:numId w:val="2"/>
        </w:numPr>
      </w:pPr>
      <w:r>
        <w:t>Have proportionate physical security such as CCTV, Fire and Burglar alarms</w:t>
      </w:r>
      <w:ins w:id="60" w:author="Jenny Brown" w:date="2018-05-18T15:02:00Z">
        <w:r w:rsidR="00D7557F">
          <w:t>.</w:t>
        </w:r>
      </w:ins>
    </w:p>
    <w:p w14:paraId="2F36E1B0" w14:textId="77777777" w:rsidR="00B82A33" w:rsidRDefault="00B82A33" w:rsidP="00B82A33">
      <w:pPr>
        <w:pStyle w:val="NoSpacing"/>
      </w:pPr>
    </w:p>
    <w:p w14:paraId="677CDF79" w14:textId="77777777" w:rsidR="00B82A33" w:rsidRDefault="00B82A33" w:rsidP="00B82A33">
      <w:pPr>
        <w:pStyle w:val="Heading2"/>
      </w:pPr>
      <w:bookmarkStart w:id="61" w:name="_Toc494110045"/>
      <w:r>
        <w:t>4.2 Security Zones</w:t>
      </w:r>
      <w:bookmarkEnd w:id="61"/>
    </w:p>
    <w:p w14:paraId="3C960A30" w14:textId="77777777" w:rsidR="00B82A33" w:rsidRDefault="00B82A33" w:rsidP="00B82A33">
      <w:pPr>
        <w:pStyle w:val="Heading3"/>
      </w:pPr>
      <w:bookmarkStart w:id="62" w:name="_Toc494110046"/>
      <w:r>
        <w:t>4.2.1 At a minimum, the company must;</w:t>
      </w:r>
      <w:bookmarkEnd w:id="62"/>
    </w:p>
    <w:p w14:paraId="6311961F" w14:textId="09C9AC85" w:rsidR="00B82A33" w:rsidRDefault="00B82A33" w:rsidP="00955777">
      <w:pPr>
        <w:pStyle w:val="NoSpacing"/>
        <w:numPr>
          <w:ilvl w:val="0"/>
          <w:numId w:val="3"/>
        </w:numPr>
      </w:pPr>
      <w:r>
        <w:t>Maintain industry standard security controls such as locks on exterior doors and a fire and burglar alarm system</w:t>
      </w:r>
      <w:ins w:id="63" w:author="Jenny Brown" w:date="2018-05-18T15:02:00Z">
        <w:r w:rsidR="00D7557F">
          <w:t>.</w:t>
        </w:r>
      </w:ins>
    </w:p>
    <w:p w14:paraId="34B9166D" w14:textId="77777777" w:rsidR="00B82A33" w:rsidRDefault="00B82A33" w:rsidP="00955777">
      <w:pPr>
        <w:pStyle w:val="NoSpacing"/>
        <w:numPr>
          <w:ilvl w:val="0"/>
          <w:numId w:val="3"/>
        </w:numPr>
      </w:pPr>
      <w:r>
        <w:t xml:space="preserve">Provide security in layers by designating different security zones within the building. </w:t>
      </w:r>
    </w:p>
    <w:p w14:paraId="3B9E3468" w14:textId="77777777" w:rsidR="00B82A33" w:rsidRDefault="00B82A33" w:rsidP="00B82A33">
      <w:pPr>
        <w:pStyle w:val="NoSpacing"/>
      </w:pPr>
    </w:p>
    <w:p w14:paraId="3F4D4755" w14:textId="77777777" w:rsidR="00B82A33" w:rsidRDefault="00B82A33" w:rsidP="00B82A33">
      <w:pPr>
        <w:pStyle w:val="Heading3"/>
      </w:pPr>
      <w:bookmarkStart w:id="64" w:name="_Toc494110047"/>
      <w:r>
        <w:t>4.2.2 Security zones should include:</w:t>
      </w:r>
      <w:bookmarkEnd w:id="64"/>
    </w:p>
    <w:p w14:paraId="12B661A5" w14:textId="77777777" w:rsidR="00B82A33" w:rsidRDefault="00B82A33" w:rsidP="00955777">
      <w:pPr>
        <w:pStyle w:val="NoSpacing"/>
        <w:numPr>
          <w:ilvl w:val="0"/>
          <w:numId w:val="4"/>
        </w:numPr>
      </w:pPr>
      <w:r>
        <w:t>Public</w:t>
      </w:r>
    </w:p>
    <w:p w14:paraId="79CCC1A4" w14:textId="77777777" w:rsidR="00B82A33" w:rsidRDefault="00B82A33" w:rsidP="00955777">
      <w:pPr>
        <w:pStyle w:val="NoSpacing"/>
        <w:numPr>
          <w:ilvl w:val="1"/>
          <w:numId w:val="5"/>
        </w:numPr>
      </w:pPr>
      <w:r>
        <w:t>This includes areas of the building or office that are intended for public access such as lobby, common areas of the building.</w:t>
      </w:r>
    </w:p>
    <w:p w14:paraId="3F2DB474" w14:textId="39CD25E9" w:rsidR="00B82A33" w:rsidRDefault="00B82A33" w:rsidP="00955777">
      <w:pPr>
        <w:pStyle w:val="NoSpacing"/>
        <w:numPr>
          <w:ilvl w:val="2"/>
          <w:numId w:val="4"/>
        </w:numPr>
      </w:pPr>
      <w:r>
        <w:t>Access Restrictions: None</w:t>
      </w:r>
      <w:ins w:id="65" w:author="Jenny Brown" w:date="2018-05-18T15:02:00Z">
        <w:r w:rsidR="00D7557F">
          <w:t>.</w:t>
        </w:r>
      </w:ins>
    </w:p>
    <w:p w14:paraId="577093FD" w14:textId="45238AA1" w:rsidR="00B82A33" w:rsidRDefault="00B82A33" w:rsidP="00955777">
      <w:pPr>
        <w:pStyle w:val="NoSpacing"/>
        <w:numPr>
          <w:ilvl w:val="2"/>
          <w:numId w:val="4"/>
        </w:numPr>
      </w:pPr>
      <w:r>
        <w:t>Additional Security Controls: None</w:t>
      </w:r>
      <w:ins w:id="66" w:author="Jenny Brown" w:date="2018-05-18T15:02:00Z">
        <w:r w:rsidR="00D7557F">
          <w:t>.</w:t>
        </w:r>
      </w:ins>
    </w:p>
    <w:p w14:paraId="14EA468D" w14:textId="77777777" w:rsidR="00B82A33" w:rsidRDefault="00B82A33" w:rsidP="00955777">
      <w:pPr>
        <w:pStyle w:val="NoSpacing"/>
        <w:numPr>
          <w:ilvl w:val="0"/>
          <w:numId w:val="4"/>
        </w:numPr>
      </w:pPr>
      <w:r>
        <w:t>Company</w:t>
      </w:r>
    </w:p>
    <w:p w14:paraId="7AA14970" w14:textId="599E92DC" w:rsidR="00B82A33" w:rsidRDefault="00B82A33" w:rsidP="00955777">
      <w:pPr>
        <w:pStyle w:val="NoSpacing"/>
        <w:numPr>
          <w:ilvl w:val="1"/>
          <w:numId w:val="4"/>
        </w:numPr>
      </w:pPr>
      <w:r>
        <w:t>This includes areas of the building or office that are used only by employees and other persons for official company business such as hallways, private offices, work areas, conference rooms</w:t>
      </w:r>
      <w:ins w:id="67" w:author="Jenny Brown" w:date="2018-05-18T15:02:00Z">
        <w:r w:rsidR="00D7557F">
          <w:t>.</w:t>
        </w:r>
      </w:ins>
    </w:p>
    <w:p w14:paraId="188B5310" w14:textId="6FA89B3D" w:rsidR="00B82A33" w:rsidRDefault="00B82A33" w:rsidP="00955777">
      <w:pPr>
        <w:pStyle w:val="NoSpacing"/>
        <w:numPr>
          <w:ilvl w:val="2"/>
          <w:numId w:val="4"/>
        </w:numPr>
      </w:pPr>
      <w:r>
        <w:t xml:space="preserve">Access Restrictions: Only company personnel and approved/escorted </w:t>
      </w:r>
      <w:r w:rsidR="00A7659E">
        <w:t>individuals.</w:t>
      </w:r>
    </w:p>
    <w:p w14:paraId="33FE4C94" w14:textId="77777777" w:rsidR="00B82A33" w:rsidRDefault="00B82A33" w:rsidP="00955777">
      <w:pPr>
        <w:pStyle w:val="NoSpacing"/>
        <w:numPr>
          <w:ilvl w:val="2"/>
          <w:numId w:val="4"/>
        </w:numPr>
      </w:pPr>
      <w:r>
        <w:t>Additional Security Controls: Additional access controls should be used, such as keys, keypads, keycards, or similar devices, with access to these areas logged if possible.</w:t>
      </w:r>
    </w:p>
    <w:p w14:paraId="3DCC9358" w14:textId="4D403FF4" w:rsidR="00B82A33" w:rsidRDefault="00263F3F" w:rsidP="00955777">
      <w:pPr>
        <w:pStyle w:val="NoSpacing"/>
        <w:numPr>
          <w:ilvl w:val="0"/>
          <w:numId w:val="4"/>
        </w:numPr>
      </w:pPr>
      <w:r>
        <w:t>Restricted</w:t>
      </w:r>
    </w:p>
    <w:p w14:paraId="6C3D7F0B" w14:textId="7FF8D229" w:rsidR="00B82A33" w:rsidRDefault="00B82A33" w:rsidP="00955777">
      <w:pPr>
        <w:pStyle w:val="NoSpacing"/>
        <w:numPr>
          <w:ilvl w:val="1"/>
          <w:numId w:val="4"/>
        </w:numPr>
      </w:pPr>
      <w:r>
        <w:t xml:space="preserve">This includes areas that are restricted to use by certain persons within the company, such as executive offices, network </w:t>
      </w:r>
      <w:r w:rsidR="002C6AB0">
        <w:t xml:space="preserve">or server </w:t>
      </w:r>
      <w:r>
        <w:t>room</w:t>
      </w:r>
      <w:r w:rsidR="002C6AB0">
        <w:t>(s)</w:t>
      </w:r>
      <w:r>
        <w:t>, and storage areas</w:t>
      </w:r>
      <w:r w:rsidR="002C6AB0">
        <w:t xml:space="preserve"> that contain sensitive information.</w:t>
      </w:r>
    </w:p>
    <w:p w14:paraId="0E3FAE4D" w14:textId="6E7D12F0" w:rsidR="00B82A33" w:rsidRDefault="00B82A33" w:rsidP="00955777">
      <w:pPr>
        <w:pStyle w:val="NoSpacing"/>
        <w:numPr>
          <w:ilvl w:val="2"/>
          <w:numId w:val="4"/>
        </w:numPr>
      </w:pPr>
      <w:r>
        <w:t xml:space="preserve">Access Restrictions: </w:t>
      </w:r>
      <w:r w:rsidR="004C2BE4">
        <w:t>Only company personnel and approved/escorted individuals.</w:t>
      </w:r>
    </w:p>
    <w:p w14:paraId="3C0E89A1" w14:textId="77777777" w:rsidR="00B82A33" w:rsidRDefault="00B82A33" w:rsidP="00955777">
      <w:pPr>
        <w:pStyle w:val="NoSpacing"/>
        <w:numPr>
          <w:ilvl w:val="2"/>
          <w:numId w:val="4"/>
        </w:numPr>
      </w:pPr>
      <w:r>
        <w:t>The following must be used as a minimum:</w:t>
      </w:r>
    </w:p>
    <w:p w14:paraId="14C2AE2C" w14:textId="2A578B22" w:rsidR="00B82A33" w:rsidRDefault="00B82A33" w:rsidP="00955777">
      <w:pPr>
        <w:pStyle w:val="NoSpacing"/>
        <w:numPr>
          <w:ilvl w:val="3"/>
          <w:numId w:val="6"/>
        </w:numPr>
      </w:pPr>
      <w:r>
        <w:t>keys, keypads, keycards, or similar devices, with access logged and reviewed</w:t>
      </w:r>
      <w:ins w:id="68" w:author="Jenny Brown" w:date="2018-05-18T15:03:00Z">
        <w:r w:rsidR="00D7557F">
          <w:t>.</w:t>
        </w:r>
      </w:ins>
    </w:p>
    <w:p w14:paraId="0BA088CE" w14:textId="0564157E" w:rsidR="00B82A33" w:rsidRDefault="002C6AB0" w:rsidP="00955777">
      <w:pPr>
        <w:pStyle w:val="NoSpacing"/>
        <w:numPr>
          <w:ilvl w:val="3"/>
          <w:numId w:val="6"/>
        </w:numPr>
      </w:pPr>
      <w:r>
        <w:t>CCTV and</w:t>
      </w:r>
      <w:r w:rsidR="00B82A33">
        <w:t xml:space="preserve"> intruder alarm system</w:t>
      </w:r>
      <w:r w:rsidR="00201121">
        <w:t>(s)</w:t>
      </w:r>
      <w:r w:rsidR="00B82A33">
        <w:t xml:space="preserve"> that will alert to unauthorised access.</w:t>
      </w:r>
    </w:p>
    <w:p w14:paraId="28AD10DE" w14:textId="77777777" w:rsidR="00B82A33" w:rsidRDefault="00B82A33" w:rsidP="00B82A33">
      <w:pPr>
        <w:pStyle w:val="NoSpacing"/>
      </w:pPr>
    </w:p>
    <w:p w14:paraId="6F6C0F85" w14:textId="77777777" w:rsidR="00297D88" w:rsidRDefault="00297D88">
      <w:pPr>
        <w:rPr>
          <w:rFonts w:eastAsiaTheme="majorEastAsia" w:cstheme="majorBidi"/>
          <w:b/>
          <w:color w:val="5B8FA2"/>
          <w:sz w:val="40"/>
          <w:szCs w:val="26"/>
        </w:rPr>
      </w:pPr>
      <w:bookmarkStart w:id="69" w:name="_Toc494110048"/>
      <w:r>
        <w:br w:type="page"/>
      </w:r>
    </w:p>
    <w:p w14:paraId="126CD9CF" w14:textId="60353B9B" w:rsidR="00B82A33" w:rsidRDefault="00B82A33" w:rsidP="00B82A33">
      <w:pPr>
        <w:pStyle w:val="Heading2"/>
      </w:pPr>
      <w:r>
        <w:lastRenderedPageBreak/>
        <w:t xml:space="preserve">4.3 </w:t>
      </w:r>
      <w:r w:rsidR="00297D88">
        <w:t xml:space="preserve">Physical </w:t>
      </w:r>
      <w:r>
        <w:t>Access Controls</w:t>
      </w:r>
      <w:bookmarkEnd w:id="69"/>
    </w:p>
    <w:p w14:paraId="74ECA6C6" w14:textId="5135FBDE" w:rsidR="00B82A33" w:rsidRDefault="00B82A33" w:rsidP="00B82A33">
      <w:pPr>
        <w:pStyle w:val="NoSpacing"/>
      </w:pPr>
      <w:r>
        <w:t>Where</w:t>
      </w:r>
      <w:r w:rsidR="00297D88">
        <w:t xml:space="preserve"> physical</w:t>
      </w:r>
      <w:r>
        <w:t xml:space="preserve"> access controls are implemented, the following applies;</w:t>
      </w:r>
    </w:p>
    <w:p w14:paraId="35C6EC32" w14:textId="77777777" w:rsidR="00B82A33" w:rsidRDefault="00B82A33" w:rsidP="00B82A33">
      <w:pPr>
        <w:pStyle w:val="NoSpacing"/>
      </w:pPr>
    </w:p>
    <w:p w14:paraId="2B601428" w14:textId="77777777" w:rsidR="00B82A33" w:rsidRDefault="00B82A33" w:rsidP="00B82A33">
      <w:pPr>
        <w:pStyle w:val="Heading3"/>
      </w:pPr>
      <w:bookmarkStart w:id="70" w:name="_Toc494110049"/>
      <w:r>
        <w:t>4.3.1 Keys &amp; Keypads</w:t>
      </w:r>
      <w:bookmarkEnd w:id="70"/>
    </w:p>
    <w:p w14:paraId="1FF1FBC7" w14:textId="77777777" w:rsidR="00B82A33" w:rsidRDefault="00B82A33" w:rsidP="00955777">
      <w:pPr>
        <w:pStyle w:val="NoSpacing"/>
        <w:numPr>
          <w:ilvl w:val="0"/>
          <w:numId w:val="7"/>
        </w:numPr>
      </w:pPr>
      <w:r>
        <w:t>The use of keys and keypads is acceptable, as long as keys are marked "do not duplicate" and their distribution is limited.</w:t>
      </w:r>
    </w:p>
    <w:p w14:paraId="2154D271" w14:textId="77777777" w:rsidR="00B82A33" w:rsidRDefault="00B82A33" w:rsidP="00B82A33">
      <w:pPr>
        <w:pStyle w:val="NoSpacing"/>
      </w:pPr>
    </w:p>
    <w:p w14:paraId="4E1A0806" w14:textId="77777777" w:rsidR="00B82A33" w:rsidRDefault="00B82A33" w:rsidP="00B82A33">
      <w:pPr>
        <w:pStyle w:val="Heading3"/>
      </w:pPr>
      <w:bookmarkStart w:id="71" w:name="_Toc494110050"/>
      <w:r>
        <w:t>4.3.2 Keycards &amp; Biometrics</w:t>
      </w:r>
      <w:bookmarkEnd w:id="71"/>
    </w:p>
    <w:p w14:paraId="57B2B940" w14:textId="77777777" w:rsidR="00B82A33" w:rsidRDefault="00B82A33" w:rsidP="00955777">
      <w:pPr>
        <w:pStyle w:val="NoSpacing"/>
        <w:numPr>
          <w:ilvl w:val="0"/>
          <w:numId w:val="7"/>
        </w:numPr>
      </w:pPr>
      <w:r>
        <w:t>The company requires that keycards or biometrics be used for all user access controls and provide the least amount of access required to do their job.</w:t>
      </w:r>
    </w:p>
    <w:p w14:paraId="7E79BBBD" w14:textId="77777777" w:rsidR="00B82A33" w:rsidRDefault="00B82A33" w:rsidP="00955777">
      <w:pPr>
        <w:pStyle w:val="NoSpacing"/>
        <w:numPr>
          <w:ilvl w:val="0"/>
          <w:numId w:val="7"/>
        </w:numPr>
      </w:pPr>
      <w:r>
        <w:t>If a keycard is suspected or confirmed as lost or stolen it must be immediately disabled.</w:t>
      </w:r>
    </w:p>
    <w:p w14:paraId="1F244CA8" w14:textId="17D4B450" w:rsidR="00B82A33" w:rsidRDefault="00B82A33" w:rsidP="00955777">
      <w:pPr>
        <w:pStyle w:val="NoSpacing"/>
        <w:numPr>
          <w:ilvl w:val="0"/>
          <w:numId w:val="7"/>
        </w:numPr>
      </w:pPr>
      <w:r>
        <w:t>If an employee is terminated or resigns, that user's access must be immediately disabled</w:t>
      </w:r>
      <w:ins w:id="72" w:author="Jenny Brown" w:date="2018-05-18T15:03:00Z">
        <w:r w:rsidR="00D7557F">
          <w:t>.</w:t>
        </w:r>
      </w:ins>
    </w:p>
    <w:p w14:paraId="4E9D7A69" w14:textId="77777777" w:rsidR="00B82A33" w:rsidRDefault="00B82A33" w:rsidP="00B82A33">
      <w:pPr>
        <w:pStyle w:val="NoSpacing"/>
      </w:pPr>
    </w:p>
    <w:p w14:paraId="0A6DDC86" w14:textId="77777777" w:rsidR="00B82A33" w:rsidRDefault="00B82A33" w:rsidP="00B82A33">
      <w:pPr>
        <w:pStyle w:val="Heading3"/>
      </w:pPr>
      <w:bookmarkStart w:id="73" w:name="_Toc494110051"/>
      <w:r>
        <w:t>4.3.3 Alarm System</w:t>
      </w:r>
      <w:bookmarkEnd w:id="73"/>
    </w:p>
    <w:p w14:paraId="33B1B402" w14:textId="408C5CF4" w:rsidR="00B82A33" w:rsidRDefault="00B82A33" w:rsidP="00955777">
      <w:pPr>
        <w:pStyle w:val="NoSpacing"/>
        <w:numPr>
          <w:ilvl w:val="0"/>
          <w:numId w:val="8"/>
        </w:numPr>
      </w:pPr>
      <w:r>
        <w:t>The company mandates the use of professionally monitored 24/7 alarm system</w:t>
      </w:r>
      <w:ins w:id="74" w:author="Jenny Brown" w:date="2018-05-18T15:04:00Z">
        <w:r w:rsidR="00D7557F">
          <w:t>.</w:t>
        </w:r>
      </w:ins>
    </w:p>
    <w:p w14:paraId="43537476" w14:textId="5BAA24EA" w:rsidR="00B82A33" w:rsidRDefault="00B82A33" w:rsidP="00955777">
      <w:pPr>
        <w:pStyle w:val="NoSpacing"/>
        <w:numPr>
          <w:ilvl w:val="0"/>
          <w:numId w:val="8"/>
        </w:numPr>
      </w:pPr>
      <w:r>
        <w:t>Company personnel must be assigned and notified if an alarm is tripped at any time</w:t>
      </w:r>
      <w:ins w:id="75" w:author="Jenny Brown" w:date="2018-05-18T15:04:00Z">
        <w:r w:rsidR="00D7557F">
          <w:t>.</w:t>
        </w:r>
      </w:ins>
    </w:p>
    <w:p w14:paraId="73A7B47F" w14:textId="3E8F9825" w:rsidR="00B82A33" w:rsidRDefault="00B82A33" w:rsidP="00955777">
      <w:pPr>
        <w:pStyle w:val="NoSpacing"/>
        <w:numPr>
          <w:ilvl w:val="0"/>
          <w:numId w:val="8"/>
        </w:numPr>
      </w:pPr>
      <w:r>
        <w:t>A weekly test must be conducted to verify normal operation</w:t>
      </w:r>
      <w:ins w:id="76" w:author="Jenny Brown" w:date="2018-05-18T15:04:00Z">
        <w:r w:rsidR="00D7557F">
          <w:t>.</w:t>
        </w:r>
      </w:ins>
    </w:p>
    <w:p w14:paraId="03C45FFB" w14:textId="77777777" w:rsidR="00B82A33" w:rsidRDefault="00B82A33" w:rsidP="00B82A33">
      <w:pPr>
        <w:pStyle w:val="NoSpacing"/>
      </w:pPr>
    </w:p>
    <w:p w14:paraId="1FA2CCC5" w14:textId="77777777" w:rsidR="00B82A33" w:rsidRDefault="00B82A33" w:rsidP="00B82A33">
      <w:pPr>
        <w:pStyle w:val="Heading2"/>
      </w:pPr>
      <w:bookmarkStart w:id="77" w:name="_Toc494110052"/>
      <w:r>
        <w:t>4.4 Physical Data Security</w:t>
      </w:r>
      <w:bookmarkEnd w:id="77"/>
    </w:p>
    <w:p w14:paraId="439657F7" w14:textId="77777777" w:rsidR="00B82A33" w:rsidRDefault="00B82A33" w:rsidP="00B82A33">
      <w:pPr>
        <w:pStyle w:val="NoSpacing"/>
      </w:pPr>
      <w:r>
        <w:t>Certain physical precautions must be taken to ensure the integrity of the company's data.  At a minimum, the following applies:</w:t>
      </w:r>
    </w:p>
    <w:p w14:paraId="79B9739F" w14:textId="77777777" w:rsidR="00B82A33" w:rsidRDefault="00B82A33" w:rsidP="00955777">
      <w:pPr>
        <w:pStyle w:val="NoSpacing"/>
        <w:numPr>
          <w:ilvl w:val="0"/>
          <w:numId w:val="9"/>
        </w:numPr>
      </w:pPr>
      <w:r>
        <w:t>Computer displays and monitors should be positioned where information displayed cannot be seen by outsiders.</w:t>
      </w:r>
    </w:p>
    <w:p w14:paraId="5A95933F" w14:textId="77777777" w:rsidR="00B82A33" w:rsidRDefault="00B82A33" w:rsidP="00955777">
      <w:pPr>
        <w:pStyle w:val="NoSpacing"/>
        <w:numPr>
          <w:ilvl w:val="0"/>
          <w:numId w:val="9"/>
        </w:numPr>
      </w:pPr>
      <w:r>
        <w:t>Privacy filters must be used where computer displays or monitors may be seen by outsiders.</w:t>
      </w:r>
    </w:p>
    <w:p w14:paraId="373EB4B9" w14:textId="3DF36BB3" w:rsidR="00B82A33" w:rsidRDefault="00B82A33" w:rsidP="00955777">
      <w:pPr>
        <w:pStyle w:val="NoSpacing"/>
        <w:numPr>
          <w:ilvl w:val="0"/>
          <w:numId w:val="9"/>
        </w:numPr>
      </w:pPr>
      <w:r>
        <w:t>Confidential and sensitive information should not appear on a computer display or monitor where it can be viewed by those not authorised to view the information.</w:t>
      </w:r>
    </w:p>
    <w:p w14:paraId="7BA7F911" w14:textId="105181A0" w:rsidR="00B82A33" w:rsidRDefault="00B82A33" w:rsidP="00955777">
      <w:pPr>
        <w:pStyle w:val="NoSpacing"/>
        <w:numPr>
          <w:ilvl w:val="0"/>
          <w:numId w:val="9"/>
        </w:numPr>
      </w:pPr>
      <w:r>
        <w:t>Physical network cabling should not intrude or be clearly visible in commonly used public zones</w:t>
      </w:r>
      <w:ins w:id="78" w:author="Jenny Brown" w:date="2018-05-18T15:05:00Z">
        <w:r w:rsidR="00D7557F">
          <w:t>.</w:t>
        </w:r>
      </w:ins>
    </w:p>
    <w:p w14:paraId="760AF589" w14:textId="4596919C" w:rsidR="00B82A33" w:rsidRDefault="00B82A33" w:rsidP="00955777">
      <w:pPr>
        <w:pStyle w:val="NoSpacing"/>
        <w:numPr>
          <w:ilvl w:val="0"/>
          <w:numId w:val="9"/>
        </w:numPr>
      </w:pPr>
      <w:r>
        <w:t>Physical network ports that are not in use should be disabled or disconnected</w:t>
      </w:r>
      <w:ins w:id="79" w:author="Jenny Brown" w:date="2018-05-18T15:06:00Z">
        <w:r w:rsidR="00D7557F">
          <w:t>.</w:t>
        </w:r>
      </w:ins>
    </w:p>
    <w:p w14:paraId="1D7A8C6C" w14:textId="77777777" w:rsidR="00B82A33" w:rsidRPr="00B82A33" w:rsidRDefault="00B82A33" w:rsidP="00B82A33">
      <w:pPr>
        <w:pStyle w:val="NoSpacing"/>
      </w:pPr>
    </w:p>
    <w:p w14:paraId="0169C442" w14:textId="77777777" w:rsidR="00B82A33" w:rsidRDefault="00B82A33" w:rsidP="00B82A33">
      <w:pPr>
        <w:pStyle w:val="Heading2"/>
      </w:pPr>
      <w:bookmarkStart w:id="80" w:name="_Toc494110053"/>
      <w:r>
        <w:t>4.5 Physical System Security</w:t>
      </w:r>
      <w:bookmarkEnd w:id="80"/>
    </w:p>
    <w:p w14:paraId="519AD438" w14:textId="77777777" w:rsidR="00B82A33" w:rsidRDefault="00B82A33" w:rsidP="00B82A33">
      <w:pPr>
        <w:pStyle w:val="NoSpacing"/>
      </w:pPr>
      <w:r>
        <w:t>For physical company assets, the following applies;</w:t>
      </w:r>
    </w:p>
    <w:p w14:paraId="3BCC43AF" w14:textId="77777777" w:rsidR="00B82A33" w:rsidRDefault="00B82A33" w:rsidP="00B82A33">
      <w:pPr>
        <w:pStyle w:val="NoSpacing"/>
      </w:pPr>
    </w:p>
    <w:p w14:paraId="264D5FA0" w14:textId="77777777" w:rsidR="00B82A33" w:rsidRDefault="00B82A33" w:rsidP="00B82A33">
      <w:pPr>
        <w:pStyle w:val="Heading3"/>
      </w:pPr>
      <w:bookmarkStart w:id="81" w:name="_Toc494110054"/>
      <w:r>
        <w:t>4.5.1 Minimi</w:t>
      </w:r>
      <w:r w:rsidR="00202E04">
        <w:t>s</w:t>
      </w:r>
      <w:r>
        <w:t>ing Risk of Loss and Theft</w:t>
      </w:r>
      <w:bookmarkEnd w:id="81"/>
    </w:p>
    <w:p w14:paraId="015A48CF" w14:textId="77777777" w:rsidR="00B82A33" w:rsidRPr="00B82A33" w:rsidRDefault="00B82A33" w:rsidP="00955777">
      <w:pPr>
        <w:pStyle w:val="NoSpacing"/>
        <w:numPr>
          <w:ilvl w:val="0"/>
          <w:numId w:val="12"/>
        </w:numPr>
      </w:pPr>
      <w:r w:rsidRPr="00B82A33">
        <w:t>To reduce loss or theft of company property, the following applies:</w:t>
      </w:r>
    </w:p>
    <w:p w14:paraId="7FA7CBD7" w14:textId="08789A87" w:rsidR="00B82A33" w:rsidRPr="00B82A33" w:rsidRDefault="00B82A33" w:rsidP="00955777">
      <w:pPr>
        <w:pStyle w:val="NoSpacing"/>
        <w:numPr>
          <w:ilvl w:val="1"/>
          <w:numId w:val="13"/>
        </w:numPr>
      </w:pPr>
      <w:r w:rsidRPr="00B82A33">
        <w:t>If a system is not in use for an extended period of time it should be moved to a secure area with restricted access</w:t>
      </w:r>
      <w:ins w:id="82" w:author="Jenny Brown" w:date="2018-05-18T15:06:00Z">
        <w:r w:rsidR="00D7557F">
          <w:t>.</w:t>
        </w:r>
      </w:ins>
    </w:p>
    <w:p w14:paraId="63440279" w14:textId="77777777" w:rsidR="00B82A33" w:rsidRPr="00B82A33" w:rsidRDefault="00B82A33" w:rsidP="00955777">
      <w:pPr>
        <w:pStyle w:val="NoSpacing"/>
        <w:numPr>
          <w:ilvl w:val="1"/>
          <w:numId w:val="13"/>
        </w:numPr>
      </w:pPr>
      <w:r w:rsidRPr="00B82A33">
        <w:t>Mobile devices: refer to the company's Mobile Device Policy for guidance.</w:t>
      </w:r>
    </w:p>
    <w:p w14:paraId="431FBBA4" w14:textId="77777777" w:rsidR="00B82A33" w:rsidRPr="00B82A33" w:rsidRDefault="00B82A33" w:rsidP="00955777">
      <w:pPr>
        <w:pStyle w:val="NoSpacing"/>
        <w:numPr>
          <w:ilvl w:val="1"/>
          <w:numId w:val="13"/>
        </w:numPr>
      </w:pPr>
      <w:r w:rsidRPr="00B82A33">
        <w:t>Systems that store confidential data: Refer to the company's Confidential Data Policy for guidance.</w:t>
      </w:r>
    </w:p>
    <w:p w14:paraId="336E5AB2" w14:textId="77777777" w:rsidR="00B82A33" w:rsidRDefault="00B82A33" w:rsidP="00B82A33">
      <w:pPr>
        <w:pStyle w:val="NoSpacing"/>
      </w:pPr>
    </w:p>
    <w:p w14:paraId="2B9A2985" w14:textId="77777777" w:rsidR="00B82A33" w:rsidRDefault="00B82A33" w:rsidP="00B82A33">
      <w:pPr>
        <w:pStyle w:val="Heading3"/>
      </w:pPr>
      <w:bookmarkStart w:id="83" w:name="_Toc494110055"/>
      <w:r>
        <w:lastRenderedPageBreak/>
        <w:t>4.5.2 Minimi</w:t>
      </w:r>
      <w:r w:rsidR="00202E04">
        <w:t>s</w:t>
      </w:r>
      <w:r>
        <w:t>ing Risk of Damage</w:t>
      </w:r>
      <w:bookmarkEnd w:id="83"/>
    </w:p>
    <w:p w14:paraId="54379866" w14:textId="77777777" w:rsidR="00B82A33" w:rsidRPr="00B82A33" w:rsidRDefault="00B82A33" w:rsidP="00955777">
      <w:pPr>
        <w:pStyle w:val="NoSpacing"/>
        <w:numPr>
          <w:ilvl w:val="0"/>
          <w:numId w:val="10"/>
        </w:numPr>
      </w:pPr>
      <w:r w:rsidRPr="00B82A33">
        <w:t>For systems that store company data, the following applies;</w:t>
      </w:r>
    </w:p>
    <w:p w14:paraId="73DE6D06" w14:textId="77777777" w:rsidR="00B82A33" w:rsidRPr="00B82A33" w:rsidRDefault="00B82A33" w:rsidP="00955777">
      <w:pPr>
        <w:pStyle w:val="NoSpacing"/>
        <w:numPr>
          <w:ilvl w:val="1"/>
          <w:numId w:val="11"/>
        </w:numPr>
      </w:pPr>
      <w:r w:rsidRPr="00B82A33">
        <w:t>Environmental controls should keep the operating environment of company systems within manufacturer specified standards</w:t>
      </w:r>
    </w:p>
    <w:p w14:paraId="37097591" w14:textId="6F9E5B34" w:rsidR="00B82A33" w:rsidRPr="00B82A33" w:rsidRDefault="00B82A33" w:rsidP="00955777">
      <w:pPr>
        <w:pStyle w:val="NoSpacing"/>
        <w:numPr>
          <w:ilvl w:val="1"/>
          <w:numId w:val="11"/>
        </w:numPr>
      </w:pPr>
      <w:r w:rsidRPr="00B82A33">
        <w:t>Where applicable, measures should be taken to eliminate any effect or impact of static electricity</w:t>
      </w:r>
      <w:ins w:id="84" w:author="Jenny Brown" w:date="2018-05-18T15:06:00Z">
        <w:r w:rsidR="00D7557F">
          <w:t>.</w:t>
        </w:r>
      </w:ins>
    </w:p>
    <w:p w14:paraId="00F01538" w14:textId="77777777" w:rsidR="00B82A33" w:rsidRPr="00B82A33" w:rsidRDefault="00B82A33" w:rsidP="00955777">
      <w:pPr>
        <w:pStyle w:val="NoSpacing"/>
        <w:numPr>
          <w:ilvl w:val="1"/>
          <w:numId w:val="11"/>
        </w:numPr>
      </w:pPr>
      <w:r w:rsidRPr="00B82A33">
        <w:t>Strong magnets must not be used in proximity to company systems or media.</w:t>
      </w:r>
    </w:p>
    <w:p w14:paraId="156ABB25" w14:textId="77777777" w:rsidR="00B82A33" w:rsidRPr="00B82A33" w:rsidRDefault="00B82A33" w:rsidP="00955777">
      <w:pPr>
        <w:pStyle w:val="NoSpacing"/>
        <w:numPr>
          <w:ilvl w:val="1"/>
          <w:numId w:val="11"/>
        </w:numPr>
      </w:pPr>
      <w:r w:rsidRPr="00B82A33">
        <w:t>Beverages must never be placed where they can be spilled onto company systems.</w:t>
      </w:r>
    </w:p>
    <w:p w14:paraId="3A9A3DF4" w14:textId="77777777" w:rsidR="00B82A33" w:rsidRPr="00B82A33" w:rsidRDefault="00B82A33" w:rsidP="00955777">
      <w:pPr>
        <w:pStyle w:val="NoSpacing"/>
        <w:numPr>
          <w:ilvl w:val="1"/>
          <w:numId w:val="11"/>
        </w:numPr>
      </w:pPr>
      <w:r w:rsidRPr="00B82A33">
        <w:t>Uninterruptible Power Supplies are required for all systems that store or process Critical data.</w:t>
      </w:r>
    </w:p>
    <w:p w14:paraId="4A4791DE" w14:textId="77777777" w:rsidR="00B82A33" w:rsidRDefault="00B82A33" w:rsidP="00B82A33">
      <w:pPr>
        <w:pStyle w:val="NoSpacing"/>
      </w:pPr>
    </w:p>
    <w:p w14:paraId="36B3DA19" w14:textId="77777777" w:rsidR="00B82A33" w:rsidRDefault="00B82A33" w:rsidP="00B82A33">
      <w:pPr>
        <w:pStyle w:val="Heading2"/>
      </w:pPr>
      <w:bookmarkStart w:id="85" w:name="_Toc494110056"/>
      <w:r>
        <w:t>4.6 Fire Prevention</w:t>
      </w:r>
      <w:bookmarkEnd w:id="85"/>
    </w:p>
    <w:p w14:paraId="2CC2D2DD" w14:textId="77777777" w:rsidR="00B82A33" w:rsidRDefault="00B82A33" w:rsidP="00B82A33">
      <w:pPr>
        <w:pStyle w:val="NoSpacing"/>
      </w:pPr>
      <w:r>
        <w:t>To reduce risk of fire for systems that store company data, the following applies;</w:t>
      </w:r>
    </w:p>
    <w:p w14:paraId="492043B3" w14:textId="6AE92E1E" w:rsidR="00B82A33" w:rsidRDefault="00B82A33" w:rsidP="00955777">
      <w:pPr>
        <w:pStyle w:val="NoSpacing"/>
        <w:numPr>
          <w:ilvl w:val="0"/>
          <w:numId w:val="14"/>
        </w:numPr>
      </w:pPr>
      <w:r>
        <w:t>Fire, smoke alarms, and/or suppression systems must be used, and must conform to industry standards</w:t>
      </w:r>
      <w:ins w:id="86" w:author="Jenny Brown" w:date="2018-05-18T15:12:00Z">
        <w:r w:rsidR="00A65603">
          <w:t>.</w:t>
        </w:r>
      </w:ins>
    </w:p>
    <w:p w14:paraId="75D1F494" w14:textId="56B594FF" w:rsidR="00B82A33" w:rsidRDefault="00B82A33" w:rsidP="00955777">
      <w:pPr>
        <w:pStyle w:val="NoSpacing"/>
        <w:numPr>
          <w:ilvl w:val="0"/>
          <w:numId w:val="14"/>
        </w:numPr>
      </w:pPr>
      <w:r>
        <w:t>Electrical outlets must only be used within the manufactures guidelines</w:t>
      </w:r>
      <w:ins w:id="87" w:author="Jenny Brown" w:date="2018-05-18T15:12:00Z">
        <w:r w:rsidR="00A65603">
          <w:t>.</w:t>
        </w:r>
      </w:ins>
    </w:p>
    <w:p w14:paraId="12A0C7B5" w14:textId="6F755A82" w:rsidR="00B82A33" w:rsidRDefault="00B82A33" w:rsidP="00955777">
      <w:pPr>
        <w:pStyle w:val="NoSpacing"/>
        <w:numPr>
          <w:ilvl w:val="0"/>
          <w:numId w:val="14"/>
        </w:numPr>
      </w:pPr>
      <w:r>
        <w:t>Electrical equipment must conform to the local industry standards</w:t>
      </w:r>
      <w:ins w:id="88" w:author="Jenny Brown" w:date="2018-05-18T15:12:00Z">
        <w:r w:rsidR="00A65603">
          <w:t>.</w:t>
        </w:r>
      </w:ins>
    </w:p>
    <w:p w14:paraId="3D1A1AA2" w14:textId="753549CC" w:rsidR="00B82A33" w:rsidRDefault="00B82A33" w:rsidP="00955777">
      <w:pPr>
        <w:pStyle w:val="NoSpacing"/>
        <w:numPr>
          <w:ilvl w:val="0"/>
          <w:numId w:val="14"/>
        </w:numPr>
      </w:pPr>
      <w:r>
        <w:t>Unused electrical equipment should be turned off when not in use for extended periods of time</w:t>
      </w:r>
      <w:ins w:id="89" w:author="Jenny Brown" w:date="2018-05-18T15:12:00Z">
        <w:r w:rsidR="00A65603">
          <w:t>.</w:t>
        </w:r>
      </w:ins>
    </w:p>
    <w:p w14:paraId="2D7C9551" w14:textId="371A18F6" w:rsidR="00B82A33" w:rsidRDefault="00B82A33" w:rsidP="00955777">
      <w:pPr>
        <w:pStyle w:val="NoSpacing"/>
        <w:numPr>
          <w:ilvl w:val="0"/>
          <w:numId w:val="14"/>
        </w:numPr>
      </w:pPr>
      <w:r>
        <w:t>Regular inspection of electrical equipment must be performed</w:t>
      </w:r>
      <w:ins w:id="90" w:author="Jenny Brown" w:date="2018-05-18T15:12:00Z">
        <w:r w:rsidR="00A65603">
          <w:t>.</w:t>
        </w:r>
      </w:ins>
    </w:p>
    <w:p w14:paraId="1F78FD73" w14:textId="77777777" w:rsidR="00B82A33" w:rsidRDefault="00B82A33" w:rsidP="00955777">
      <w:pPr>
        <w:pStyle w:val="NoSpacing"/>
        <w:numPr>
          <w:ilvl w:val="0"/>
          <w:numId w:val="14"/>
        </w:numPr>
      </w:pPr>
      <w:r>
        <w:t>A smoke alarm monitoring service must be used that will alert a designated company employee if an alarm is tripped during non-business hours.</w:t>
      </w:r>
    </w:p>
    <w:p w14:paraId="7F9FE104" w14:textId="77777777" w:rsidR="00B82A33" w:rsidRDefault="00B82A33" w:rsidP="00B82A33">
      <w:pPr>
        <w:pStyle w:val="NoSpacing"/>
      </w:pPr>
      <w:r>
        <w:t> </w:t>
      </w:r>
    </w:p>
    <w:p w14:paraId="33885828" w14:textId="77777777" w:rsidR="00B82A33" w:rsidRDefault="00B82A33" w:rsidP="00B82A33">
      <w:pPr>
        <w:pStyle w:val="Heading2"/>
      </w:pPr>
      <w:bookmarkStart w:id="91" w:name="_Toc494110057"/>
      <w:r>
        <w:t>4.7 Entry Security</w:t>
      </w:r>
      <w:bookmarkEnd w:id="91"/>
    </w:p>
    <w:p w14:paraId="10AABA32" w14:textId="77777777" w:rsidR="00B82A33" w:rsidRDefault="00B82A33" w:rsidP="00B82A33">
      <w:pPr>
        <w:pStyle w:val="NoSpacing"/>
      </w:pPr>
      <w:r>
        <w:t>Where entry is required to Company and Private zones, the following applies;</w:t>
      </w:r>
    </w:p>
    <w:p w14:paraId="00B5C478" w14:textId="77777777" w:rsidR="00B82A33" w:rsidRDefault="00B82A33" w:rsidP="00B82A33">
      <w:pPr>
        <w:pStyle w:val="NoSpacing"/>
      </w:pPr>
    </w:p>
    <w:p w14:paraId="583EDAD4" w14:textId="77777777" w:rsidR="00B82A33" w:rsidRDefault="00B82A33" w:rsidP="00B82A33">
      <w:pPr>
        <w:pStyle w:val="Heading3"/>
      </w:pPr>
      <w:bookmarkStart w:id="92" w:name="_Toc494110058"/>
      <w:r>
        <w:t>4.7.1 Use of Identification Badges</w:t>
      </w:r>
      <w:bookmarkEnd w:id="92"/>
    </w:p>
    <w:p w14:paraId="7E5DC96F" w14:textId="77777777" w:rsidR="00B82A33" w:rsidRDefault="00B82A33" w:rsidP="00B82A33">
      <w:pPr>
        <w:pStyle w:val="NoSpacing"/>
      </w:pPr>
      <w:r>
        <w:t>Visitor badges are required to identify third party persons on company premises.</w:t>
      </w:r>
    </w:p>
    <w:p w14:paraId="6F05AB7F" w14:textId="77777777" w:rsidR="00B82A33" w:rsidRDefault="00B82A33" w:rsidP="00B82A33">
      <w:pPr>
        <w:pStyle w:val="NoSpacing"/>
      </w:pPr>
    </w:p>
    <w:p w14:paraId="479110DC" w14:textId="77777777" w:rsidR="00B82A33" w:rsidRDefault="00B82A33" w:rsidP="00B82A33">
      <w:pPr>
        <w:pStyle w:val="Heading3"/>
      </w:pPr>
      <w:bookmarkStart w:id="93" w:name="_Toc494110059"/>
      <w:r>
        <w:t>4.7.2 Sign-in Requirements</w:t>
      </w:r>
      <w:bookmarkEnd w:id="93"/>
    </w:p>
    <w:p w14:paraId="2340AD27" w14:textId="77777777" w:rsidR="00B82A33" w:rsidRDefault="00B82A33" w:rsidP="00B82A33">
      <w:pPr>
        <w:pStyle w:val="NoSpacing"/>
      </w:pPr>
      <w:r>
        <w:t>Third parties must sign-in a log facility in the lobby or entry area upon arrival.  At a minimum, the sign-in register must include the visitor's name, company name, reason for visit, name of person visiting, sign-in time, and sign-out time.</w:t>
      </w:r>
    </w:p>
    <w:p w14:paraId="033F73DC" w14:textId="77777777" w:rsidR="00B82A33" w:rsidRDefault="00B82A33" w:rsidP="00B82A33">
      <w:pPr>
        <w:pStyle w:val="NoSpacing"/>
      </w:pPr>
    </w:p>
    <w:p w14:paraId="344C655C" w14:textId="77777777" w:rsidR="00B82A33" w:rsidRDefault="00B82A33" w:rsidP="00B82A33">
      <w:pPr>
        <w:pStyle w:val="Heading3"/>
      </w:pPr>
      <w:bookmarkStart w:id="94" w:name="_Toc494110060"/>
      <w:r>
        <w:t>4.7.3 Visitor Access</w:t>
      </w:r>
      <w:bookmarkEnd w:id="94"/>
    </w:p>
    <w:p w14:paraId="71D95B3B" w14:textId="77777777" w:rsidR="00B82A33" w:rsidRDefault="00B82A33" w:rsidP="00B82A33">
      <w:pPr>
        <w:pStyle w:val="NoSpacing"/>
      </w:pPr>
      <w:r>
        <w:t>Visitors must only be given the level of access to the company premises that is appropriate to the reason for their visit.</w:t>
      </w:r>
    </w:p>
    <w:p w14:paraId="3A8DCAFD" w14:textId="77777777" w:rsidR="00B82A33" w:rsidRDefault="00B82A33" w:rsidP="00B82A33">
      <w:pPr>
        <w:pStyle w:val="NoSpacing"/>
      </w:pPr>
    </w:p>
    <w:p w14:paraId="6CB11CC1" w14:textId="77777777" w:rsidR="00B82A33" w:rsidRDefault="00B82A33" w:rsidP="00B82A33">
      <w:pPr>
        <w:pStyle w:val="Heading2"/>
      </w:pPr>
      <w:bookmarkStart w:id="95" w:name="_Toc494110061"/>
      <w:r>
        <w:t>4.8 Applicability of Other Policies</w:t>
      </w:r>
      <w:bookmarkEnd w:id="95"/>
    </w:p>
    <w:p w14:paraId="61A917F0" w14:textId="77777777" w:rsidR="00B82A33" w:rsidRDefault="00B82A33" w:rsidP="00B82A33">
      <w:pPr>
        <w:pStyle w:val="NoSpacing"/>
      </w:pPr>
      <w:r>
        <w:t>This document is part of the company's cohesive set of security policies.  Other policies may apply to the topics covered in this document and as such the applicable policies should be reviewed as needed.</w:t>
      </w:r>
    </w:p>
    <w:p w14:paraId="2F084DE5" w14:textId="77777777" w:rsidR="00B82A33" w:rsidRDefault="00B82A33" w:rsidP="00B82A33">
      <w:pPr>
        <w:pStyle w:val="NoSpacing"/>
      </w:pPr>
    </w:p>
    <w:p w14:paraId="6CA11FC2" w14:textId="77777777" w:rsidR="00B82A33" w:rsidRDefault="00B82A33" w:rsidP="00B82A33">
      <w:pPr>
        <w:pStyle w:val="Heading1"/>
      </w:pPr>
      <w:bookmarkStart w:id="96" w:name="_Toc494110062"/>
      <w:r>
        <w:lastRenderedPageBreak/>
        <w:t>5.0 Enforcement</w:t>
      </w:r>
      <w:bookmarkEnd w:id="96"/>
    </w:p>
    <w:p w14:paraId="7C4C3FF2" w14:textId="77777777" w:rsidR="00B82A33" w:rsidRDefault="00B82A33" w:rsidP="00B82A33">
      <w:pPr>
        <w:pStyle w:val="NoSpacing"/>
      </w:pPr>
    </w:p>
    <w:p w14:paraId="143E2B77" w14:textId="77777777" w:rsidR="00B82A33" w:rsidRDefault="00B82A33" w:rsidP="00B82A33">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30163425" w14:textId="77777777" w:rsidR="00B82A33" w:rsidRDefault="00B82A33" w:rsidP="00B82A33">
      <w:pPr>
        <w:pStyle w:val="NoSpacing"/>
      </w:pPr>
    </w:p>
    <w:p w14:paraId="5EDB46F5" w14:textId="77777777" w:rsidR="00B82A33" w:rsidRDefault="00B82A33" w:rsidP="00B82A33">
      <w:pPr>
        <w:pStyle w:val="Heading1"/>
      </w:pPr>
      <w:bookmarkStart w:id="97" w:name="_Toc494110063"/>
      <w:r>
        <w:t>6.0 Definitions</w:t>
      </w:r>
      <w:bookmarkEnd w:id="97"/>
    </w:p>
    <w:p w14:paraId="1D3E04D7" w14:textId="77777777" w:rsidR="00B82A33" w:rsidRDefault="00B82A33" w:rsidP="00B82A33">
      <w:pPr>
        <w:pStyle w:val="NoSpacing"/>
      </w:pPr>
    </w:p>
    <w:p w14:paraId="6F4C6BCB" w14:textId="653EAD88" w:rsidR="00CF4A09" w:rsidRDefault="00CF4A09" w:rsidP="00CF4A09">
      <w:pPr>
        <w:pStyle w:val="NoSpacing"/>
      </w:pPr>
      <w:r>
        <w:t>Refer to Information Security Policy Guide</w:t>
      </w:r>
      <w:ins w:id="98" w:author="Jenny Brown" w:date="2018-05-18T15:13:00Z">
        <w:r w:rsidR="00A65603">
          <w:t>.</w:t>
        </w:r>
      </w:ins>
      <w:bookmarkStart w:id="99" w:name="_GoBack"/>
      <w:bookmarkEnd w:id="99"/>
    </w:p>
    <w:p w14:paraId="61D033B8" w14:textId="77777777" w:rsidR="00B82A33" w:rsidRDefault="00B82A33" w:rsidP="00B82A33">
      <w:pPr>
        <w:pStyle w:val="NoSpacing"/>
      </w:pPr>
    </w:p>
    <w:sectPr w:rsidR="00B82A33"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F795" w14:textId="77777777" w:rsidR="00B30694" w:rsidRDefault="00B30694" w:rsidP="00DF5AD2">
      <w:pPr>
        <w:spacing w:after="0" w:line="240" w:lineRule="auto"/>
      </w:pPr>
      <w:r>
        <w:separator/>
      </w:r>
    </w:p>
  </w:endnote>
  <w:endnote w:type="continuationSeparator" w:id="0">
    <w:p w14:paraId="7423323B" w14:textId="77777777" w:rsidR="00B30694" w:rsidRDefault="00B30694"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9C55" w14:textId="77777777"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3721A9E4" wp14:editId="217F524B">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t xml:space="preserve"> </w:t>
    </w:r>
    <w:r w:rsidR="00B82A33">
      <w:t>–</w:t>
    </w:r>
    <w:r>
      <w:t xml:space="preserve"> </w:t>
    </w:r>
    <w:r w:rsidR="00B82A33">
      <w:t>Physical Security</w:t>
    </w:r>
    <w:r>
      <w:t xml:space="preserve"> </w:t>
    </w:r>
    <w:r w:rsidRPr="00B63A19">
      <w:t>Policy</w:t>
    </w:r>
    <w:r>
      <w:t xml:space="preserve"> - Company Confidential</w:t>
    </w:r>
  </w:p>
  <w:p w14:paraId="064B2AD2" w14:textId="1582F3BA"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A65603" w:rsidRPr="00A65603">
      <w:rPr>
        <w:bCs/>
        <w:noProof/>
      </w:rPr>
      <w:t>8</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17035"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7282D180" wp14:editId="1FAC19C2">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4FAA7A31" w14:textId="77777777" w:rsidR="00E7496E" w:rsidRDefault="00E7496E" w:rsidP="00895F20">
    <w:pPr>
      <w:pStyle w:val="Footer"/>
      <w:jc w:val="center"/>
    </w:pPr>
    <w:r>
      <w:t>Company No: 05573793</w:t>
    </w:r>
  </w:p>
  <w:p w14:paraId="5A1E9AF1" w14:textId="77777777" w:rsidR="00E7496E" w:rsidRDefault="00E7496E" w:rsidP="00B817CF">
    <w:pPr>
      <w:pStyle w:val="Footer"/>
    </w:pPr>
  </w:p>
  <w:p w14:paraId="632AF407" w14:textId="77777777" w:rsidR="00E7496E" w:rsidRDefault="00E7496E" w:rsidP="005A5E3D">
    <w:pPr>
      <w:pStyle w:val="Footer"/>
      <w:tabs>
        <w:tab w:val="left" w:pos="8240"/>
      </w:tabs>
    </w:pPr>
    <w:r>
      <w:tab/>
    </w:r>
  </w:p>
  <w:p w14:paraId="01E0A0A4"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D4FC" w14:textId="77777777" w:rsidR="00B30694" w:rsidRDefault="00B30694" w:rsidP="00DF5AD2">
      <w:pPr>
        <w:spacing w:after="0" w:line="240" w:lineRule="auto"/>
      </w:pPr>
      <w:r>
        <w:separator/>
      </w:r>
    </w:p>
  </w:footnote>
  <w:footnote w:type="continuationSeparator" w:id="0">
    <w:p w14:paraId="7E3EA518" w14:textId="77777777" w:rsidR="00B30694" w:rsidRDefault="00B30694"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BFEE5" w14:textId="77777777" w:rsidR="00E7496E" w:rsidRDefault="00E7496E">
    <w:pPr>
      <w:pStyle w:val="Header"/>
    </w:pPr>
    <w:r>
      <w:rPr>
        <w:noProof/>
        <w:lang w:eastAsia="en-GB"/>
      </w:rPr>
      <w:drawing>
        <wp:anchor distT="0" distB="0" distL="114300" distR="114300" simplePos="0" relativeHeight="251663360" behindDoc="0" locked="0" layoutInCell="1" allowOverlap="1" wp14:anchorId="45FBA2BD" wp14:editId="619F0B98">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2D8CA561" wp14:editId="07B147F1">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D438" w14:textId="77777777" w:rsidR="00E7496E" w:rsidRDefault="00E7496E">
    <w:pPr>
      <w:pStyle w:val="Header"/>
    </w:pPr>
    <w:r>
      <w:rPr>
        <w:noProof/>
        <w:lang w:eastAsia="en-GB"/>
      </w:rPr>
      <w:drawing>
        <wp:anchor distT="0" distB="0" distL="114300" distR="114300" simplePos="0" relativeHeight="251653120" behindDoc="1" locked="0" layoutInCell="1" allowOverlap="1" wp14:anchorId="2C84BF25" wp14:editId="7BA5B53F">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1F2724AE" wp14:editId="3BB6E52D">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E00"/>
    <w:multiLevelType w:val="hybridMultilevel"/>
    <w:tmpl w:val="928691E4"/>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52F7C"/>
    <w:multiLevelType w:val="hybridMultilevel"/>
    <w:tmpl w:val="AA60D5C6"/>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8593C"/>
    <w:multiLevelType w:val="hybridMultilevel"/>
    <w:tmpl w:val="36DAC926"/>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661EE"/>
    <w:multiLevelType w:val="hybridMultilevel"/>
    <w:tmpl w:val="73029746"/>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7AC2232"/>
    <w:multiLevelType w:val="hybridMultilevel"/>
    <w:tmpl w:val="1DD841C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97B3A"/>
    <w:multiLevelType w:val="hybridMultilevel"/>
    <w:tmpl w:val="5860B996"/>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61568E"/>
    <w:multiLevelType w:val="hybridMultilevel"/>
    <w:tmpl w:val="BA4A612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BF27E4"/>
    <w:multiLevelType w:val="hybridMultilevel"/>
    <w:tmpl w:val="2CB0B77C"/>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FF26A8"/>
    <w:multiLevelType w:val="hybridMultilevel"/>
    <w:tmpl w:val="470CE7B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954CD0"/>
    <w:multiLevelType w:val="hybridMultilevel"/>
    <w:tmpl w:val="26C6BD84"/>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DE673A"/>
    <w:multiLevelType w:val="hybridMultilevel"/>
    <w:tmpl w:val="1250D2A6"/>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462288E"/>
    <w:multiLevelType w:val="hybridMultilevel"/>
    <w:tmpl w:val="0A70ECA0"/>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BC3B61"/>
    <w:multiLevelType w:val="hybridMultilevel"/>
    <w:tmpl w:val="09F66136"/>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start w:val="1"/>
      <w:numFmt w:val="bullet"/>
      <w:lvlText w:val=""/>
      <w:lvlJc w:val="left"/>
      <w:pPr>
        <w:ind w:left="2160" w:hanging="360"/>
      </w:pPr>
      <w:rPr>
        <w:rFonts w:ascii="Wingdings" w:hAnsi="Wingdings" w:hint="default"/>
      </w:rPr>
    </w:lvl>
    <w:lvl w:ilvl="3" w:tplc="DA349B02">
      <w:start w:val="1"/>
      <w:numFmt w:val="bullet"/>
      <w:lvlText w:val="o"/>
      <w:lvlJc w:val="left"/>
      <w:pPr>
        <w:ind w:left="2880" w:hanging="360"/>
      </w:pPr>
      <w:rPr>
        <w:rFonts w:ascii="Wingdings" w:hAnsi="Wingdings" w:hint="default"/>
        <w:sz w:val="1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1"/>
  </w:num>
  <w:num w:numId="5">
    <w:abstractNumId w:val="6"/>
  </w:num>
  <w:num w:numId="6">
    <w:abstractNumId w:val="14"/>
  </w:num>
  <w:num w:numId="7">
    <w:abstractNumId w:val="2"/>
  </w:num>
  <w:num w:numId="8">
    <w:abstractNumId w:val="5"/>
  </w:num>
  <w:num w:numId="9">
    <w:abstractNumId w:val="9"/>
  </w:num>
  <w:num w:numId="10">
    <w:abstractNumId w:val="0"/>
  </w:num>
  <w:num w:numId="11">
    <w:abstractNumId w:val="8"/>
  </w:num>
  <w:num w:numId="12">
    <w:abstractNumId w:val="1"/>
  </w:num>
  <w:num w:numId="13">
    <w:abstractNumId w:val="13"/>
  </w:num>
  <w:num w:numId="14">
    <w:abstractNumId w:val="10"/>
  </w:num>
  <w:num w:numId="15">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5BCF"/>
    <w:rsid w:val="00093020"/>
    <w:rsid w:val="000A4AFB"/>
    <w:rsid w:val="000D5AE1"/>
    <w:rsid w:val="000F2D60"/>
    <w:rsid w:val="000F7AE9"/>
    <w:rsid w:val="001028F3"/>
    <w:rsid w:val="0012373F"/>
    <w:rsid w:val="00170643"/>
    <w:rsid w:val="00174FDB"/>
    <w:rsid w:val="00182845"/>
    <w:rsid w:val="00192716"/>
    <w:rsid w:val="00196DFC"/>
    <w:rsid w:val="001C65B1"/>
    <w:rsid w:val="001C7829"/>
    <w:rsid w:val="001E165F"/>
    <w:rsid w:val="00201121"/>
    <w:rsid w:val="00202E04"/>
    <w:rsid w:val="00206DB1"/>
    <w:rsid w:val="0021556A"/>
    <w:rsid w:val="00263F3F"/>
    <w:rsid w:val="00276EB8"/>
    <w:rsid w:val="00281C8C"/>
    <w:rsid w:val="00285267"/>
    <w:rsid w:val="00297D88"/>
    <w:rsid w:val="002C6AB0"/>
    <w:rsid w:val="002E311D"/>
    <w:rsid w:val="002F6D87"/>
    <w:rsid w:val="002F7275"/>
    <w:rsid w:val="00324B87"/>
    <w:rsid w:val="003316D3"/>
    <w:rsid w:val="00344B1F"/>
    <w:rsid w:val="00351DD3"/>
    <w:rsid w:val="003A1326"/>
    <w:rsid w:val="003C2BB9"/>
    <w:rsid w:val="003C4923"/>
    <w:rsid w:val="003E0CA9"/>
    <w:rsid w:val="004270B9"/>
    <w:rsid w:val="00455661"/>
    <w:rsid w:val="00476817"/>
    <w:rsid w:val="00476D4B"/>
    <w:rsid w:val="004824DE"/>
    <w:rsid w:val="004B5159"/>
    <w:rsid w:val="004C2BE4"/>
    <w:rsid w:val="004E0C44"/>
    <w:rsid w:val="0057680B"/>
    <w:rsid w:val="005A5E3D"/>
    <w:rsid w:val="005B2715"/>
    <w:rsid w:val="005E5C51"/>
    <w:rsid w:val="005F3108"/>
    <w:rsid w:val="005F4ECB"/>
    <w:rsid w:val="00611562"/>
    <w:rsid w:val="0062442D"/>
    <w:rsid w:val="006343C8"/>
    <w:rsid w:val="00653571"/>
    <w:rsid w:val="006605B1"/>
    <w:rsid w:val="00686D81"/>
    <w:rsid w:val="006A6166"/>
    <w:rsid w:val="006A73A7"/>
    <w:rsid w:val="006C6CFD"/>
    <w:rsid w:val="00713E07"/>
    <w:rsid w:val="0075005D"/>
    <w:rsid w:val="00764C23"/>
    <w:rsid w:val="00773EAF"/>
    <w:rsid w:val="0078337E"/>
    <w:rsid w:val="00797DEF"/>
    <w:rsid w:val="007A0C9B"/>
    <w:rsid w:val="007C7625"/>
    <w:rsid w:val="007D3757"/>
    <w:rsid w:val="007D4076"/>
    <w:rsid w:val="008148DF"/>
    <w:rsid w:val="008165F3"/>
    <w:rsid w:val="00842584"/>
    <w:rsid w:val="00895F20"/>
    <w:rsid w:val="0091282D"/>
    <w:rsid w:val="00950395"/>
    <w:rsid w:val="009510B0"/>
    <w:rsid w:val="00955777"/>
    <w:rsid w:val="00965B7B"/>
    <w:rsid w:val="00985804"/>
    <w:rsid w:val="009A341A"/>
    <w:rsid w:val="009B0429"/>
    <w:rsid w:val="009B51C7"/>
    <w:rsid w:val="009F0329"/>
    <w:rsid w:val="00A10D66"/>
    <w:rsid w:val="00A4730E"/>
    <w:rsid w:val="00A65603"/>
    <w:rsid w:val="00A71001"/>
    <w:rsid w:val="00A7659E"/>
    <w:rsid w:val="00A82B4A"/>
    <w:rsid w:val="00A9682D"/>
    <w:rsid w:val="00A9705D"/>
    <w:rsid w:val="00AC059A"/>
    <w:rsid w:val="00AC4735"/>
    <w:rsid w:val="00AD4F3D"/>
    <w:rsid w:val="00AF5AF1"/>
    <w:rsid w:val="00B22C98"/>
    <w:rsid w:val="00B30694"/>
    <w:rsid w:val="00B34060"/>
    <w:rsid w:val="00B4018E"/>
    <w:rsid w:val="00B50CCC"/>
    <w:rsid w:val="00B63A19"/>
    <w:rsid w:val="00B817CF"/>
    <w:rsid w:val="00B82A33"/>
    <w:rsid w:val="00B841F3"/>
    <w:rsid w:val="00BA7D7B"/>
    <w:rsid w:val="00BB7EF0"/>
    <w:rsid w:val="00C26815"/>
    <w:rsid w:val="00C47857"/>
    <w:rsid w:val="00C56E49"/>
    <w:rsid w:val="00CB166A"/>
    <w:rsid w:val="00CF4A09"/>
    <w:rsid w:val="00D351C8"/>
    <w:rsid w:val="00D3608E"/>
    <w:rsid w:val="00D7557F"/>
    <w:rsid w:val="00D955D2"/>
    <w:rsid w:val="00DC78BF"/>
    <w:rsid w:val="00DD08D7"/>
    <w:rsid w:val="00DF192D"/>
    <w:rsid w:val="00DF5AD2"/>
    <w:rsid w:val="00E05E48"/>
    <w:rsid w:val="00E3724A"/>
    <w:rsid w:val="00E7496E"/>
    <w:rsid w:val="00E74F54"/>
    <w:rsid w:val="00E91B61"/>
    <w:rsid w:val="00EC07F6"/>
    <w:rsid w:val="00EE4FAD"/>
    <w:rsid w:val="00EF55B6"/>
    <w:rsid w:val="00F42134"/>
    <w:rsid w:val="00F4725E"/>
    <w:rsid w:val="00F53833"/>
    <w:rsid w:val="00F6436C"/>
    <w:rsid w:val="00FA1F81"/>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924FEA"/>
  <w15:docId w15:val="{E4E39940-9328-4F88-8504-9A3A29B1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455661"/>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797DEF"/>
    <w:rPr>
      <w:sz w:val="16"/>
      <w:szCs w:val="16"/>
    </w:rPr>
  </w:style>
  <w:style w:type="paragraph" w:styleId="CommentText">
    <w:name w:val="annotation text"/>
    <w:basedOn w:val="Normal"/>
    <w:link w:val="CommentTextChar"/>
    <w:uiPriority w:val="99"/>
    <w:semiHidden/>
    <w:unhideWhenUsed/>
    <w:rsid w:val="00797DEF"/>
    <w:pPr>
      <w:spacing w:line="240" w:lineRule="auto"/>
    </w:pPr>
    <w:rPr>
      <w:sz w:val="20"/>
      <w:szCs w:val="20"/>
    </w:rPr>
  </w:style>
  <w:style w:type="character" w:customStyle="1" w:styleId="CommentTextChar">
    <w:name w:val="Comment Text Char"/>
    <w:basedOn w:val="DefaultParagraphFont"/>
    <w:link w:val="CommentText"/>
    <w:uiPriority w:val="99"/>
    <w:semiHidden/>
    <w:rsid w:val="00797DEF"/>
    <w:rPr>
      <w:color w:val="424242"/>
      <w:sz w:val="20"/>
      <w:szCs w:val="20"/>
    </w:rPr>
  </w:style>
  <w:style w:type="paragraph" w:styleId="CommentSubject">
    <w:name w:val="annotation subject"/>
    <w:basedOn w:val="CommentText"/>
    <w:next w:val="CommentText"/>
    <w:link w:val="CommentSubjectChar"/>
    <w:uiPriority w:val="99"/>
    <w:semiHidden/>
    <w:unhideWhenUsed/>
    <w:rsid w:val="00797DEF"/>
    <w:rPr>
      <w:b/>
      <w:bCs/>
    </w:rPr>
  </w:style>
  <w:style w:type="character" w:customStyle="1" w:styleId="CommentSubjectChar">
    <w:name w:val="Comment Subject Char"/>
    <w:basedOn w:val="CommentTextChar"/>
    <w:link w:val="CommentSubject"/>
    <w:uiPriority w:val="99"/>
    <w:semiHidden/>
    <w:rsid w:val="00797DEF"/>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256865761">
      <w:bodyDiv w:val="1"/>
      <w:marLeft w:val="0"/>
      <w:marRight w:val="0"/>
      <w:marTop w:val="0"/>
      <w:marBottom w:val="0"/>
      <w:divBdr>
        <w:top w:val="none" w:sz="0" w:space="0" w:color="auto"/>
        <w:left w:val="none" w:sz="0" w:space="0" w:color="auto"/>
        <w:bottom w:val="none" w:sz="0" w:space="0" w:color="auto"/>
        <w:right w:val="none" w:sz="0" w:space="0" w:color="auto"/>
      </w:divBdr>
    </w:div>
    <w:div w:id="323631719">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2660461">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3892E9-B269-4264-B4D5-C0E71F8FDAB8}"/>
</file>

<file path=customXml/itemProps2.xml><?xml version="1.0" encoding="utf-8"?>
<ds:datastoreItem xmlns:ds="http://schemas.openxmlformats.org/officeDocument/2006/customXml" ds:itemID="{7D720A4B-0E5D-4B76-BBDC-CB3CC4D02D80}"/>
</file>

<file path=customXml/itemProps3.xml><?xml version="1.0" encoding="utf-8"?>
<ds:datastoreItem xmlns:ds="http://schemas.openxmlformats.org/officeDocument/2006/customXml" ds:itemID="{52557BF9-1349-459B-9B37-D775A33CD962}"/>
</file>

<file path=docProps/app.xml><?xml version="1.0" encoding="utf-8"?>
<Properties xmlns="http://schemas.openxmlformats.org/officeDocument/2006/extended-properties" xmlns:vt="http://schemas.openxmlformats.org/officeDocument/2006/docPropsVTypes">
  <Template>Normal</Template>
  <TotalTime>0</TotalTime>
  <Pages>8</Pages>
  <Words>1357</Words>
  <Characters>7741</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2018-05-18T14:13:00Z</dcterms:created>
  <dcterms:modified xsi:type="dcterms:W3CDTF">2018-05-18T14:13:00Z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