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5665" w14:textId="77777777" w:rsidR="00F42134" w:rsidRDefault="00F42134" w:rsidP="00EF55B6">
      <w:pPr>
        <w:jc w:val="center"/>
        <w:rPr>
          <w:rFonts w:eastAsiaTheme="majorEastAsia" w:cstheme="majorBidi"/>
          <w:b/>
          <w:color w:val="2B3856"/>
          <w:sz w:val="72"/>
          <w:szCs w:val="32"/>
        </w:rPr>
      </w:pPr>
    </w:p>
    <w:p w14:paraId="0FA421CF"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26B1AFC2" w14:textId="77777777" w:rsidR="008148DF" w:rsidRDefault="008148DF" w:rsidP="008148DF">
      <w:pPr>
        <w:jc w:val="center"/>
        <w:rPr>
          <w:rFonts w:eastAsiaTheme="majorEastAsia" w:cstheme="majorBidi"/>
          <w:b/>
          <w:color w:val="2B3856"/>
          <w:sz w:val="72"/>
          <w:szCs w:val="32"/>
        </w:rPr>
      </w:pPr>
    </w:p>
    <w:p w14:paraId="09B069BD" w14:textId="77777777" w:rsidR="001028F3" w:rsidRDefault="00B75CB2" w:rsidP="008148DF">
      <w:pPr>
        <w:jc w:val="center"/>
        <w:rPr>
          <w:rFonts w:eastAsiaTheme="majorEastAsia" w:cstheme="majorBidi"/>
          <w:b/>
          <w:color w:val="2B3856"/>
          <w:sz w:val="72"/>
          <w:szCs w:val="32"/>
        </w:rPr>
      </w:pPr>
      <w:r>
        <w:rPr>
          <w:rFonts w:eastAsiaTheme="majorEastAsia" w:cstheme="majorBidi"/>
          <w:b/>
          <w:color w:val="2B3856"/>
          <w:sz w:val="72"/>
          <w:szCs w:val="32"/>
        </w:rPr>
        <w:t>Cloud Computing Policy</w:t>
      </w:r>
    </w:p>
    <w:p w14:paraId="4FD53D58" w14:textId="77777777" w:rsidR="00B63A19" w:rsidRDefault="00B63A19" w:rsidP="00EF55B6">
      <w:pPr>
        <w:jc w:val="center"/>
        <w:rPr>
          <w:rFonts w:eastAsiaTheme="majorEastAsia" w:cstheme="majorBidi"/>
          <w:b/>
          <w:color w:val="2B3856"/>
          <w:sz w:val="72"/>
          <w:szCs w:val="32"/>
        </w:rPr>
      </w:pPr>
    </w:p>
    <w:p w14:paraId="429F2FF6"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3853736"/>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p>
    <w:p w14:paraId="6FFFC5C8" w14:textId="77777777" w:rsidR="00B63A19" w:rsidRDefault="00B63A19" w:rsidP="00B63A19"/>
    <w:p w14:paraId="42538C8E" w14:textId="77777777" w:rsidR="00B63A19" w:rsidRDefault="00B63A19" w:rsidP="00B63A19"/>
    <w:p w14:paraId="1A440A04" w14:textId="77777777" w:rsidR="00B63A19" w:rsidRDefault="00B63A19" w:rsidP="00B63A19"/>
    <w:p w14:paraId="3F40FA8B" w14:textId="77777777" w:rsidR="00B63A19" w:rsidRDefault="00B63A19" w:rsidP="00B63A19"/>
    <w:p w14:paraId="3AD87E17" w14:textId="77777777" w:rsidR="00B63A19" w:rsidRDefault="00B63A19" w:rsidP="00B63A19"/>
    <w:p w14:paraId="1E69F8CC" w14:textId="77777777" w:rsidR="00B63A19" w:rsidRDefault="00B63A19" w:rsidP="00B63A19"/>
    <w:p w14:paraId="627A65AD" w14:textId="77777777" w:rsidR="00B63A19" w:rsidRDefault="00B63A19" w:rsidP="00B63A19"/>
    <w:p w14:paraId="0C9B8733" w14:textId="77777777" w:rsidR="00B63A19" w:rsidRPr="00917391" w:rsidRDefault="00B63A19" w:rsidP="00917391">
      <w:pPr>
        <w:pStyle w:val="Heading1"/>
        <w:jc w:val="center"/>
      </w:pPr>
    </w:p>
    <w:p w14:paraId="459E71D7" w14:textId="77777777" w:rsidR="00EF55B6" w:rsidRPr="00917391" w:rsidRDefault="00500EA0" w:rsidP="00917391">
      <w:pPr>
        <w:pStyle w:val="Heading1"/>
        <w:jc w:val="center"/>
      </w:pPr>
      <w:r>
        <w:t>Revision 2</w:t>
      </w:r>
      <w:r w:rsidR="00917391" w:rsidRPr="00917391">
        <w:t>.0</w:t>
      </w:r>
    </w:p>
    <w:p w14:paraId="6A82156D" w14:textId="77777777" w:rsidR="00917391" w:rsidRDefault="00EF55B6" w:rsidP="00917391">
      <w:pPr>
        <w:pStyle w:val="Heading1"/>
      </w:pPr>
      <w:r>
        <w:br w:type="page"/>
      </w:r>
      <w:r w:rsidR="00917391">
        <w:rPr>
          <w:b w:val="0"/>
        </w:rPr>
        <w:lastRenderedPageBreak/>
        <w:t>Document History</w:t>
      </w:r>
    </w:p>
    <w:p w14:paraId="1B7CEC03" w14:textId="77777777" w:rsidR="00917391" w:rsidRDefault="00917391" w:rsidP="00917391">
      <w:pPr>
        <w:pStyle w:val="Heading3"/>
      </w:pPr>
      <w:bookmarkStart w:id="7" w:name="_Toc482971149"/>
      <w:bookmarkStart w:id="8" w:name="_Toc482978266"/>
      <w:bookmarkStart w:id="9" w:name="_Toc485298918"/>
      <w:bookmarkStart w:id="10" w:name="_Toc493849870"/>
      <w:bookmarkStart w:id="11" w:name="_Toc493851146"/>
      <w:bookmarkStart w:id="12" w:name="_Toc493853738"/>
      <w:r>
        <w:t>Table 1: Document Change History</w:t>
      </w:r>
      <w:bookmarkEnd w:id="7"/>
      <w:bookmarkEnd w:id="8"/>
      <w:bookmarkEnd w:id="9"/>
      <w:bookmarkEnd w:id="10"/>
      <w:bookmarkEnd w:id="11"/>
      <w:bookmarkEnd w:id="12"/>
    </w:p>
    <w:p w14:paraId="2276FAC5" w14:textId="77777777" w:rsidR="00917391" w:rsidRDefault="00917391" w:rsidP="00917391"/>
    <w:tbl>
      <w:tblPr>
        <w:tblStyle w:val="LightList-Accent11"/>
        <w:tblW w:w="9613"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917391" w14:paraId="3C629C06" w14:textId="77777777" w:rsidTr="00917391">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497F1C93" w14:textId="77777777" w:rsidR="00917391" w:rsidRDefault="00917391">
            <w:pPr>
              <w:rPr>
                <w:i/>
                <w:color w:val="FFFFFF" w:themeColor="background1"/>
                <w:sz w:val="32"/>
              </w:rPr>
            </w:pPr>
            <w:r>
              <w:rPr>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2C781868"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164D21EE"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281B5A44"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Description</w:t>
            </w:r>
          </w:p>
        </w:tc>
      </w:tr>
      <w:tr w:rsidR="00500EA0" w14:paraId="7B57285D" w14:textId="77777777" w:rsidTr="009173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2E086A4C" w14:textId="77777777" w:rsidR="00500EA0" w:rsidRPr="00532CB9" w:rsidRDefault="00500EA0"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13E2B077" w14:textId="77777777" w:rsidR="00500EA0" w:rsidRPr="00532CB9" w:rsidRDefault="00500EA0"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7A988A50" w14:textId="77777777" w:rsidR="00500EA0" w:rsidRPr="00532CB9" w:rsidRDefault="00500EA0"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48FF0B09" w14:textId="77777777" w:rsidR="00500EA0" w:rsidRPr="00532CB9" w:rsidRDefault="00500EA0"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917391" w14:paraId="7D01AED4" w14:textId="77777777" w:rsidTr="0091739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9B47EA8" w14:textId="77777777" w:rsidR="00917391" w:rsidRDefault="00917391">
            <w:pPr>
              <w:rPr>
                <w:b w:val="0"/>
              </w:rPr>
            </w:pPr>
          </w:p>
        </w:tc>
        <w:tc>
          <w:tcPr>
            <w:tcW w:w="2126" w:type="dxa"/>
            <w:tcBorders>
              <w:top w:val="single" w:sz="8" w:space="0" w:color="2B3856"/>
              <w:left w:val="single" w:sz="8" w:space="0" w:color="2B3856"/>
              <w:bottom w:val="single" w:sz="8" w:space="0" w:color="2B3856"/>
              <w:right w:val="single" w:sz="8" w:space="0" w:color="2B3856"/>
            </w:tcBorders>
          </w:tcPr>
          <w:p w14:paraId="7C6BCB12"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268" w:type="dxa"/>
            <w:tcBorders>
              <w:top w:val="single" w:sz="8" w:space="0" w:color="2B3856"/>
              <w:left w:val="single" w:sz="8" w:space="0" w:color="2B3856"/>
              <w:bottom w:val="single" w:sz="8" w:space="0" w:color="2B3856"/>
              <w:right w:val="single" w:sz="8" w:space="0" w:color="2B3856"/>
            </w:tcBorders>
          </w:tcPr>
          <w:p w14:paraId="4E5A5BC9"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sz="8" w:space="0" w:color="2B3856"/>
              <w:left w:val="single" w:sz="8" w:space="0" w:color="2B3856"/>
              <w:bottom w:val="single" w:sz="8" w:space="0" w:color="2B3856"/>
              <w:right w:val="single" w:sz="8" w:space="0" w:color="2B3856"/>
            </w:tcBorders>
          </w:tcPr>
          <w:p w14:paraId="7B801DBC"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r>
      <w:tr w:rsidR="00917391" w14:paraId="1B3BB8DA" w14:textId="77777777" w:rsidTr="009173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449CECD5" w14:textId="77777777" w:rsidR="00917391" w:rsidRDefault="00917391">
            <w:pPr>
              <w:rPr>
                <w:b w:val="0"/>
              </w:rPr>
            </w:pPr>
          </w:p>
        </w:tc>
        <w:tc>
          <w:tcPr>
            <w:tcW w:w="2126" w:type="dxa"/>
            <w:tcBorders>
              <w:top w:val="single" w:sz="8" w:space="0" w:color="2B3856"/>
              <w:left w:val="single" w:sz="8" w:space="0" w:color="2B3856"/>
              <w:bottom w:val="single" w:sz="8" w:space="0" w:color="2B3856"/>
              <w:right w:val="single" w:sz="8" w:space="0" w:color="2B3856"/>
            </w:tcBorders>
          </w:tcPr>
          <w:p w14:paraId="53367DEC"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268" w:type="dxa"/>
            <w:tcBorders>
              <w:top w:val="single" w:sz="8" w:space="0" w:color="2B3856"/>
              <w:left w:val="single" w:sz="8" w:space="0" w:color="2B3856"/>
              <w:bottom w:val="single" w:sz="8" w:space="0" w:color="2B3856"/>
              <w:right w:val="single" w:sz="8" w:space="0" w:color="2B3856"/>
            </w:tcBorders>
          </w:tcPr>
          <w:p w14:paraId="6C8998B4"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sz="8" w:space="0" w:color="2B3856"/>
              <w:left w:val="single" w:sz="8" w:space="0" w:color="2B3856"/>
              <w:bottom w:val="single" w:sz="8" w:space="0" w:color="2B3856"/>
              <w:right w:val="single" w:sz="8" w:space="0" w:color="2B3856"/>
            </w:tcBorders>
          </w:tcPr>
          <w:p w14:paraId="75B426A7"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r>
      <w:tr w:rsidR="00917391" w14:paraId="13E3C3B0" w14:textId="77777777" w:rsidTr="0091739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D2F3120" w14:textId="77777777" w:rsidR="00917391" w:rsidRDefault="00917391">
            <w:pPr>
              <w:rPr>
                <w:b w:val="0"/>
              </w:rPr>
            </w:pPr>
          </w:p>
        </w:tc>
        <w:tc>
          <w:tcPr>
            <w:tcW w:w="2126" w:type="dxa"/>
            <w:tcBorders>
              <w:top w:val="single" w:sz="8" w:space="0" w:color="2B3856"/>
              <w:left w:val="single" w:sz="8" w:space="0" w:color="2B3856"/>
              <w:bottom w:val="single" w:sz="8" w:space="0" w:color="2B3856"/>
              <w:right w:val="single" w:sz="8" w:space="0" w:color="2B3856"/>
            </w:tcBorders>
          </w:tcPr>
          <w:p w14:paraId="767C7FB9"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268" w:type="dxa"/>
            <w:tcBorders>
              <w:top w:val="single" w:sz="8" w:space="0" w:color="2B3856"/>
              <w:left w:val="single" w:sz="8" w:space="0" w:color="2B3856"/>
              <w:bottom w:val="single" w:sz="8" w:space="0" w:color="2B3856"/>
              <w:right w:val="single" w:sz="8" w:space="0" w:color="2B3856"/>
            </w:tcBorders>
          </w:tcPr>
          <w:p w14:paraId="213CDA04"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sz="8" w:space="0" w:color="2B3856"/>
              <w:left w:val="single" w:sz="8" w:space="0" w:color="2B3856"/>
              <w:bottom w:val="single" w:sz="8" w:space="0" w:color="2B3856"/>
              <w:right w:val="single" w:sz="8" w:space="0" w:color="2B3856"/>
            </w:tcBorders>
          </w:tcPr>
          <w:p w14:paraId="36847E08"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r>
      <w:tr w:rsidR="00917391" w14:paraId="7A91CBA2" w14:textId="77777777" w:rsidTr="0091739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23D6F50E" w14:textId="77777777" w:rsidR="00917391" w:rsidRDefault="00917391">
            <w:pPr>
              <w:rPr>
                <w:b w:val="0"/>
              </w:rPr>
            </w:pPr>
          </w:p>
        </w:tc>
        <w:tc>
          <w:tcPr>
            <w:tcW w:w="2126" w:type="dxa"/>
            <w:tcBorders>
              <w:top w:val="single" w:sz="8" w:space="0" w:color="2B3856"/>
              <w:left w:val="single" w:sz="8" w:space="0" w:color="2B3856"/>
              <w:bottom w:val="single" w:sz="8" w:space="0" w:color="2B3856"/>
              <w:right w:val="single" w:sz="8" w:space="0" w:color="2B3856"/>
            </w:tcBorders>
          </w:tcPr>
          <w:p w14:paraId="0883E3D2"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268" w:type="dxa"/>
            <w:tcBorders>
              <w:top w:val="single" w:sz="8" w:space="0" w:color="2B3856"/>
              <w:left w:val="single" w:sz="8" w:space="0" w:color="2B3856"/>
              <w:bottom w:val="single" w:sz="8" w:space="0" w:color="2B3856"/>
              <w:right w:val="single" w:sz="8" w:space="0" w:color="2B3856"/>
            </w:tcBorders>
          </w:tcPr>
          <w:p w14:paraId="46C79893"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sz="8" w:space="0" w:color="2B3856"/>
              <w:left w:val="single" w:sz="8" w:space="0" w:color="2B3856"/>
              <w:bottom w:val="single" w:sz="8" w:space="0" w:color="2B3856"/>
              <w:right w:val="single" w:sz="8" w:space="0" w:color="2B3856"/>
            </w:tcBorders>
          </w:tcPr>
          <w:p w14:paraId="72351C76"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r>
    </w:tbl>
    <w:p w14:paraId="463DEDED" w14:textId="77777777" w:rsidR="00917391" w:rsidRDefault="00917391" w:rsidP="00917391"/>
    <w:p w14:paraId="50DD827A" w14:textId="77777777" w:rsidR="00917391" w:rsidRDefault="00917391" w:rsidP="00917391">
      <w:pPr>
        <w:pStyle w:val="Heading1"/>
      </w:pPr>
      <w:bookmarkStart w:id="13" w:name="_Toc482971150"/>
      <w:bookmarkStart w:id="14" w:name="_Toc482978267"/>
      <w:bookmarkStart w:id="15" w:name="_Toc485298919"/>
      <w:bookmarkStart w:id="16" w:name="_Toc493849871"/>
      <w:bookmarkStart w:id="17" w:name="_Toc493851147"/>
      <w:bookmarkStart w:id="18" w:name="_Toc493853739"/>
      <w:r>
        <w:rPr>
          <w:b w:val="0"/>
        </w:rPr>
        <w:t>Document Distribution</w:t>
      </w:r>
      <w:bookmarkEnd w:id="13"/>
      <w:bookmarkEnd w:id="14"/>
      <w:bookmarkEnd w:id="15"/>
      <w:bookmarkEnd w:id="16"/>
      <w:bookmarkEnd w:id="17"/>
      <w:bookmarkEnd w:id="18"/>
    </w:p>
    <w:p w14:paraId="5CE352F1" w14:textId="77777777" w:rsidR="00917391" w:rsidRDefault="00917391" w:rsidP="00917391">
      <w:pPr>
        <w:pStyle w:val="Heading3"/>
      </w:pPr>
      <w:bookmarkStart w:id="19" w:name="_Toc482971151"/>
      <w:bookmarkStart w:id="20" w:name="_Toc482978268"/>
      <w:bookmarkStart w:id="21" w:name="_Toc485298920"/>
      <w:bookmarkStart w:id="22" w:name="_Toc493849872"/>
      <w:bookmarkStart w:id="23" w:name="_Toc493851148"/>
      <w:bookmarkStart w:id="24" w:name="_Toc493853740"/>
      <w:r>
        <w:t>Table 2: Document Distribution</w:t>
      </w:r>
      <w:bookmarkEnd w:id="19"/>
      <w:bookmarkEnd w:id="20"/>
      <w:bookmarkEnd w:id="21"/>
      <w:bookmarkEnd w:id="22"/>
      <w:bookmarkEnd w:id="23"/>
      <w:bookmarkEnd w:id="24"/>
    </w:p>
    <w:p w14:paraId="17F1D27A" w14:textId="77777777" w:rsidR="00917391" w:rsidRDefault="00917391" w:rsidP="00917391"/>
    <w:tbl>
      <w:tblPr>
        <w:tblStyle w:val="LightList-Accent11"/>
        <w:tblW w:w="9613"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917391" w14:paraId="633D0540" w14:textId="77777777" w:rsidTr="00917391">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33244D84" w14:textId="77777777" w:rsidR="00917391" w:rsidRDefault="00917391">
            <w:pPr>
              <w:rPr>
                <w:i/>
                <w:color w:val="FFFFFF" w:themeColor="background1"/>
                <w:sz w:val="32"/>
              </w:rPr>
            </w:pPr>
            <w:r>
              <w:rPr>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2BE8777"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325F90C9"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7423D79" w14:textId="77777777" w:rsidR="00917391" w:rsidRDefault="00917391">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Signature</w:t>
            </w:r>
          </w:p>
        </w:tc>
      </w:tr>
      <w:tr w:rsidR="00500EA0" w14:paraId="627BAE20" w14:textId="77777777" w:rsidTr="009173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6FF4E3A" w14:textId="77777777" w:rsidR="00500EA0" w:rsidRPr="00532CB9" w:rsidRDefault="00500EA0"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B68E913" w14:textId="77777777" w:rsidR="00500EA0" w:rsidRPr="00532CB9" w:rsidRDefault="00500EA0"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2C26E39" w14:textId="77777777" w:rsidR="00500EA0" w:rsidRPr="00532CB9" w:rsidRDefault="00500EA0"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80B3EF8" w14:textId="77777777" w:rsidR="00500EA0" w:rsidRDefault="00500EA0">
            <w:pPr>
              <w:cnfStyle w:val="000000100000" w:firstRow="0" w:lastRow="0" w:firstColumn="0" w:lastColumn="0" w:oddVBand="0" w:evenVBand="0" w:oddHBand="1" w:evenHBand="0" w:firstRowFirstColumn="0" w:firstRowLastColumn="0" w:lastRowFirstColumn="0" w:lastRowLastColumn="0"/>
            </w:pPr>
          </w:p>
        </w:tc>
      </w:tr>
      <w:tr w:rsidR="00500EA0" w14:paraId="44EB84BA" w14:textId="77777777" w:rsidTr="0091739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DD3E01C" w14:textId="77777777" w:rsidR="00500EA0" w:rsidRPr="00532CB9" w:rsidRDefault="00500EA0"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4496DE3" w14:textId="77777777" w:rsidR="00500EA0" w:rsidRPr="00532CB9" w:rsidRDefault="00500EA0"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10095D88" w14:textId="77777777" w:rsidR="00500EA0" w:rsidRPr="00532CB9" w:rsidRDefault="00500EA0"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255E97F" w14:textId="77777777" w:rsidR="00500EA0" w:rsidRDefault="00500EA0">
            <w:pPr>
              <w:cnfStyle w:val="000000000000" w:firstRow="0" w:lastRow="0" w:firstColumn="0" w:lastColumn="0" w:oddVBand="0" w:evenVBand="0" w:oddHBand="0" w:evenHBand="0" w:firstRowFirstColumn="0" w:firstRowLastColumn="0" w:lastRowFirstColumn="0" w:lastRowLastColumn="0"/>
            </w:pPr>
          </w:p>
        </w:tc>
      </w:tr>
      <w:tr w:rsidR="00917391" w14:paraId="5E7D6AFF" w14:textId="77777777" w:rsidTr="0091739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A4FBA60" w14:textId="77777777" w:rsidR="00917391" w:rsidRDefault="00917391">
            <w:pPr>
              <w:rPr>
                <w:b w:val="0"/>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FADB070"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556C866"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D52D9E1" w14:textId="77777777" w:rsidR="00917391" w:rsidRDefault="00917391">
            <w:pPr>
              <w:cnfStyle w:val="000000100000" w:firstRow="0" w:lastRow="0" w:firstColumn="0" w:lastColumn="0" w:oddVBand="0" w:evenVBand="0" w:oddHBand="1" w:evenHBand="0" w:firstRowFirstColumn="0" w:firstRowLastColumn="0" w:lastRowFirstColumn="0" w:lastRowLastColumn="0"/>
            </w:pPr>
          </w:p>
        </w:tc>
      </w:tr>
      <w:tr w:rsidR="00917391" w14:paraId="6AF4E75E" w14:textId="77777777" w:rsidTr="0091739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C7EA5D0" w14:textId="77777777" w:rsidR="00917391" w:rsidRDefault="00917391">
            <w:pPr>
              <w:rPr>
                <w:b w:val="0"/>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1ABC2A0"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5565874"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C8C3C5F" w14:textId="77777777" w:rsidR="00917391" w:rsidRDefault="00917391">
            <w:pPr>
              <w:cnfStyle w:val="000000000000" w:firstRow="0" w:lastRow="0" w:firstColumn="0" w:lastColumn="0" w:oddVBand="0" w:evenVBand="0" w:oddHBand="0" w:evenHBand="0" w:firstRowFirstColumn="0" w:firstRowLastColumn="0" w:lastRowFirstColumn="0" w:lastRowLastColumn="0"/>
            </w:pPr>
          </w:p>
        </w:tc>
      </w:tr>
    </w:tbl>
    <w:p w14:paraId="505CFFB4" w14:textId="77777777" w:rsidR="002F6D87" w:rsidRDefault="002F6D87" w:rsidP="00917391">
      <w:pPr>
        <w:pStyle w:val="Heading2"/>
      </w:pPr>
      <w:r>
        <w:br w:type="page"/>
      </w:r>
    </w:p>
    <w:p w14:paraId="1ACA6E4A" w14:textId="77777777" w:rsidR="006A6166" w:rsidRDefault="002F6D87" w:rsidP="002F6D87">
      <w:pPr>
        <w:pStyle w:val="Heading1"/>
      </w:pPr>
      <w:bookmarkStart w:id="25" w:name="_Toc482971152"/>
      <w:bookmarkStart w:id="26" w:name="_Toc482978269"/>
      <w:bookmarkStart w:id="27" w:name="_Toc485298921"/>
      <w:bookmarkStart w:id="28" w:name="_Toc493849873"/>
      <w:bookmarkStart w:id="29" w:name="_Toc493851149"/>
      <w:bookmarkStart w:id="30" w:name="_Toc493853741"/>
      <w:r>
        <w:lastRenderedPageBreak/>
        <w:t>Contents</w:t>
      </w:r>
      <w:bookmarkEnd w:id="25"/>
      <w:bookmarkEnd w:id="26"/>
      <w:bookmarkEnd w:id="27"/>
      <w:bookmarkEnd w:id="28"/>
      <w:bookmarkEnd w:id="29"/>
      <w:bookmarkEnd w:id="30"/>
    </w:p>
    <w:p w14:paraId="62F5D4D0" w14:textId="77777777" w:rsidR="00056DFA" w:rsidRDefault="006A6166" w:rsidP="00056DFA">
      <w:pPr>
        <w:pStyle w:val="TOC3"/>
        <w:tabs>
          <w:tab w:val="right" w:leader="dot" w:pos="9465"/>
        </w:tabs>
        <w:ind w:left="0"/>
        <w:rPr>
          <w:rFonts w:eastAsiaTheme="minorEastAsia"/>
          <w:noProof/>
          <w:lang w:eastAsia="en-GB"/>
        </w:rPr>
      </w:pPr>
      <w:r>
        <w:fldChar w:fldCharType="begin"/>
      </w:r>
      <w:r>
        <w:instrText xml:space="preserve"> TOC  \* MERGEFORMAT \h  \* MERGEFORMAT </w:instrText>
      </w:r>
      <w:r>
        <w:fldChar w:fldCharType="separate"/>
      </w:r>
      <w:hyperlink w:history="1">
        <w:r w:rsidR="00056DFA" w:rsidRPr="00C34506">
          <w:rPr>
            <w:rStyle w:val="Hyperlink"/>
            <w:noProof/>
          </w:rPr>
          <w:t>1.0 Overview</w:t>
        </w:r>
        <w:r w:rsidR="00056DFA">
          <w:rPr>
            <w:noProof/>
          </w:rPr>
          <w:tab/>
        </w:r>
        <w:r w:rsidR="00056DFA">
          <w:rPr>
            <w:noProof/>
          </w:rPr>
          <w:fldChar w:fldCharType="begin"/>
        </w:r>
        <w:r w:rsidR="00056DFA">
          <w:rPr>
            <w:noProof/>
          </w:rPr>
          <w:instrText xml:space="preserve"> PAGEREF _Toc493853742 \h </w:instrText>
        </w:r>
        <w:r w:rsidR="00056DFA">
          <w:rPr>
            <w:noProof/>
          </w:rPr>
        </w:r>
        <w:r w:rsidR="00056DFA">
          <w:rPr>
            <w:noProof/>
          </w:rPr>
          <w:fldChar w:fldCharType="separate"/>
        </w:r>
        <w:r w:rsidR="00056DFA">
          <w:rPr>
            <w:noProof/>
          </w:rPr>
          <w:t>4</w:t>
        </w:r>
        <w:r w:rsidR="00056DFA">
          <w:rPr>
            <w:noProof/>
          </w:rPr>
          <w:fldChar w:fldCharType="end"/>
        </w:r>
      </w:hyperlink>
    </w:p>
    <w:p w14:paraId="0BF217CB" w14:textId="77777777" w:rsidR="00056DFA" w:rsidRDefault="004F44BB">
      <w:pPr>
        <w:pStyle w:val="TOC1"/>
        <w:rPr>
          <w:rFonts w:eastAsiaTheme="minorEastAsia" w:cstheme="minorBidi"/>
          <w:noProof/>
          <w:sz w:val="22"/>
          <w:szCs w:val="22"/>
          <w:lang w:eastAsia="en-GB"/>
        </w:rPr>
      </w:pPr>
      <w:hyperlink w:history="1">
        <w:r w:rsidR="00056DFA" w:rsidRPr="00C34506">
          <w:rPr>
            <w:rStyle w:val="Hyperlink"/>
            <w:rFonts w:eastAsiaTheme="majorEastAsia"/>
            <w:noProof/>
          </w:rPr>
          <w:t>2.0 Purpose</w:t>
        </w:r>
        <w:r w:rsidR="00056DFA">
          <w:rPr>
            <w:noProof/>
          </w:rPr>
          <w:tab/>
        </w:r>
        <w:r w:rsidR="00056DFA">
          <w:rPr>
            <w:noProof/>
          </w:rPr>
          <w:fldChar w:fldCharType="begin"/>
        </w:r>
        <w:r w:rsidR="00056DFA">
          <w:rPr>
            <w:noProof/>
          </w:rPr>
          <w:instrText xml:space="preserve"> PAGEREF _Toc493853743 \h </w:instrText>
        </w:r>
        <w:r w:rsidR="00056DFA">
          <w:rPr>
            <w:noProof/>
          </w:rPr>
        </w:r>
        <w:r w:rsidR="00056DFA">
          <w:rPr>
            <w:noProof/>
          </w:rPr>
          <w:fldChar w:fldCharType="separate"/>
        </w:r>
        <w:r w:rsidR="00056DFA">
          <w:rPr>
            <w:noProof/>
          </w:rPr>
          <w:t>4</w:t>
        </w:r>
        <w:r w:rsidR="00056DFA">
          <w:rPr>
            <w:noProof/>
          </w:rPr>
          <w:fldChar w:fldCharType="end"/>
        </w:r>
      </w:hyperlink>
    </w:p>
    <w:p w14:paraId="61876D42" w14:textId="77777777" w:rsidR="00056DFA" w:rsidRDefault="004F44BB">
      <w:pPr>
        <w:pStyle w:val="TOC1"/>
        <w:rPr>
          <w:rFonts w:eastAsiaTheme="minorEastAsia" w:cstheme="minorBidi"/>
          <w:noProof/>
          <w:sz w:val="22"/>
          <w:szCs w:val="22"/>
          <w:lang w:eastAsia="en-GB"/>
        </w:rPr>
      </w:pPr>
      <w:hyperlink w:history="1">
        <w:r w:rsidR="00056DFA" w:rsidRPr="00C34506">
          <w:rPr>
            <w:rStyle w:val="Hyperlink"/>
            <w:rFonts w:eastAsiaTheme="majorEastAsia"/>
            <w:noProof/>
          </w:rPr>
          <w:t>3.0 Scope</w:t>
        </w:r>
        <w:r w:rsidR="00056DFA">
          <w:rPr>
            <w:noProof/>
          </w:rPr>
          <w:tab/>
        </w:r>
        <w:r w:rsidR="00056DFA">
          <w:rPr>
            <w:noProof/>
          </w:rPr>
          <w:fldChar w:fldCharType="begin"/>
        </w:r>
        <w:r w:rsidR="00056DFA">
          <w:rPr>
            <w:noProof/>
          </w:rPr>
          <w:instrText xml:space="preserve"> PAGEREF _Toc493853744 \h </w:instrText>
        </w:r>
        <w:r w:rsidR="00056DFA">
          <w:rPr>
            <w:noProof/>
          </w:rPr>
        </w:r>
        <w:r w:rsidR="00056DFA">
          <w:rPr>
            <w:noProof/>
          </w:rPr>
          <w:fldChar w:fldCharType="separate"/>
        </w:r>
        <w:r w:rsidR="00056DFA">
          <w:rPr>
            <w:noProof/>
          </w:rPr>
          <w:t>4</w:t>
        </w:r>
        <w:r w:rsidR="00056DFA">
          <w:rPr>
            <w:noProof/>
          </w:rPr>
          <w:fldChar w:fldCharType="end"/>
        </w:r>
      </w:hyperlink>
    </w:p>
    <w:p w14:paraId="237764C1" w14:textId="77777777" w:rsidR="00056DFA" w:rsidRDefault="004F44BB">
      <w:pPr>
        <w:pStyle w:val="TOC1"/>
        <w:rPr>
          <w:rFonts w:eastAsiaTheme="minorEastAsia" w:cstheme="minorBidi"/>
          <w:noProof/>
          <w:sz w:val="22"/>
          <w:szCs w:val="22"/>
          <w:lang w:eastAsia="en-GB"/>
        </w:rPr>
      </w:pPr>
      <w:hyperlink w:history="1">
        <w:r w:rsidR="00056DFA" w:rsidRPr="00C34506">
          <w:rPr>
            <w:rStyle w:val="Hyperlink"/>
            <w:rFonts w:eastAsiaTheme="majorEastAsia"/>
            <w:noProof/>
          </w:rPr>
          <w:t>4.0 Policy</w:t>
        </w:r>
        <w:r w:rsidR="00056DFA">
          <w:rPr>
            <w:noProof/>
          </w:rPr>
          <w:tab/>
        </w:r>
        <w:r w:rsidR="00056DFA">
          <w:rPr>
            <w:noProof/>
          </w:rPr>
          <w:fldChar w:fldCharType="begin"/>
        </w:r>
        <w:r w:rsidR="00056DFA">
          <w:rPr>
            <w:noProof/>
          </w:rPr>
          <w:instrText xml:space="preserve"> PAGEREF _Toc493853745 \h </w:instrText>
        </w:r>
        <w:r w:rsidR="00056DFA">
          <w:rPr>
            <w:noProof/>
          </w:rPr>
        </w:r>
        <w:r w:rsidR="00056DFA">
          <w:rPr>
            <w:noProof/>
          </w:rPr>
          <w:fldChar w:fldCharType="separate"/>
        </w:r>
        <w:r w:rsidR="00056DFA">
          <w:rPr>
            <w:noProof/>
          </w:rPr>
          <w:t>5</w:t>
        </w:r>
        <w:r w:rsidR="00056DFA">
          <w:rPr>
            <w:noProof/>
          </w:rPr>
          <w:fldChar w:fldCharType="end"/>
        </w:r>
      </w:hyperlink>
    </w:p>
    <w:p w14:paraId="3661098B" w14:textId="77777777" w:rsidR="00056DFA" w:rsidRDefault="004F44BB">
      <w:pPr>
        <w:pStyle w:val="TOC2"/>
        <w:rPr>
          <w:rFonts w:eastAsiaTheme="minorEastAsia" w:cstheme="minorBidi"/>
          <w:noProof/>
          <w:sz w:val="22"/>
          <w:szCs w:val="22"/>
          <w:lang w:eastAsia="en-GB"/>
        </w:rPr>
      </w:pPr>
      <w:hyperlink w:history="1">
        <w:r w:rsidR="00056DFA" w:rsidRPr="00C34506">
          <w:rPr>
            <w:rStyle w:val="Hyperlink"/>
            <w:rFonts w:eastAsiaTheme="majorEastAsia"/>
            <w:noProof/>
          </w:rPr>
          <w:t>4.1 Cloud Computing Services Provider Policy</w:t>
        </w:r>
        <w:r w:rsidR="00056DFA">
          <w:rPr>
            <w:noProof/>
          </w:rPr>
          <w:tab/>
        </w:r>
        <w:r w:rsidR="00056DFA">
          <w:rPr>
            <w:noProof/>
          </w:rPr>
          <w:fldChar w:fldCharType="begin"/>
        </w:r>
        <w:r w:rsidR="00056DFA">
          <w:rPr>
            <w:noProof/>
          </w:rPr>
          <w:instrText xml:space="preserve"> PAGEREF _Toc493853746 \h </w:instrText>
        </w:r>
        <w:r w:rsidR="00056DFA">
          <w:rPr>
            <w:noProof/>
          </w:rPr>
        </w:r>
        <w:r w:rsidR="00056DFA">
          <w:rPr>
            <w:noProof/>
          </w:rPr>
          <w:fldChar w:fldCharType="separate"/>
        </w:r>
        <w:r w:rsidR="00056DFA">
          <w:rPr>
            <w:noProof/>
          </w:rPr>
          <w:t>5</w:t>
        </w:r>
        <w:r w:rsidR="00056DFA">
          <w:rPr>
            <w:noProof/>
          </w:rPr>
          <w:fldChar w:fldCharType="end"/>
        </w:r>
      </w:hyperlink>
    </w:p>
    <w:p w14:paraId="43B7F3A3"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4.1.1 For IT Manager and Management, the following applies;</w:t>
        </w:r>
        <w:r w:rsidR="00056DFA">
          <w:rPr>
            <w:noProof/>
          </w:rPr>
          <w:tab/>
        </w:r>
        <w:r w:rsidR="00056DFA">
          <w:rPr>
            <w:noProof/>
          </w:rPr>
          <w:fldChar w:fldCharType="begin"/>
        </w:r>
        <w:r w:rsidR="00056DFA">
          <w:rPr>
            <w:noProof/>
          </w:rPr>
          <w:instrText xml:space="preserve"> PAGEREF _Toc493853747 \h </w:instrText>
        </w:r>
        <w:r w:rsidR="00056DFA">
          <w:rPr>
            <w:noProof/>
          </w:rPr>
        </w:r>
        <w:r w:rsidR="00056DFA">
          <w:rPr>
            <w:noProof/>
          </w:rPr>
          <w:fldChar w:fldCharType="separate"/>
        </w:r>
        <w:r w:rsidR="00056DFA">
          <w:rPr>
            <w:noProof/>
          </w:rPr>
          <w:t>5</w:t>
        </w:r>
        <w:r w:rsidR="00056DFA">
          <w:rPr>
            <w:noProof/>
          </w:rPr>
          <w:fldChar w:fldCharType="end"/>
        </w:r>
      </w:hyperlink>
    </w:p>
    <w:p w14:paraId="030A7B67"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4.1.2 For Information Owners, the following applies;</w:t>
        </w:r>
        <w:r w:rsidR="00056DFA">
          <w:rPr>
            <w:noProof/>
          </w:rPr>
          <w:tab/>
        </w:r>
        <w:r w:rsidR="00056DFA">
          <w:rPr>
            <w:noProof/>
          </w:rPr>
          <w:fldChar w:fldCharType="begin"/>
        </w:r>
        <w:r w:rsidR="00056DFA">
          <w:rPr>
            <w:noProof/>
          </w:rPr>
          <w:instrText xml:space="preserve"> PAGEREF _Toc493853748 \h </w:instrText>
        </w:r>
        <w:r w:rsidR="00056DFA">
          <w:rPr>
            <w:noProof/>
          </w:rPr>
        </w:r>
        <w:r w:rsidR="00056DFA">
          <w:rPr>
            <w:noProof/>
          </w:rPr>
          <w:fldChar w:fldCharType="separate"/>
        </w:r>
        <w:r w:rsidR="00056DFA">
          <w:rPr>
            <w:noProof/>
          </w:rPr>
          <w:t>5</w:t>
        </w:r>
        <w:r w:rsidR="00056DFA">
          <w:rPr>
            <w:noProof/>
          </w:rPr>
          <w:fldChar w:fldCharType="end"/>
        </w:r>
      </w:hyperlink>
    </w:p>
    <w:p w14:paraId="442CC0F6"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4.1.3 For Users, the following applies;</w:t>
        </w:r>
        <w:r w:rsidR="00056DFA">
          <w:rPr>
            <w:noProof/>
          </w:rPr>
          <w:tab/>
        </w:r>
        <w:r w:rsidR="00056DFA">
          <w:rPr>
            <w:noProof/>
          </w:rPr>
          <w:fldChar w:fldCharType="begin"/>
        </w:r>
        <w:r w:rsidR="00056DFA">
          <w:rPr>
            <w:noProof/>
          </w:rPr>
          <w:instrText xml:space="preserve"> PAGEREF _Toc493853749 \h </w:instrText>
        </w:r>
        <w:r w:rsidR="00056DFA">
          <w:rPr>
            <w:noProof/>
          </w:rPr>
        </w:r>
        <w:r w:rsidR="00056DFA">
          <w:rPr>
            <w:noProof/>
          </w:rPr>
          <w:fldChar w:fldCharType="separate"/>
        </w:r>
        <w:r w:rsidR="00056DFA">
          <w:rPr>
            <w:noProof/>
          </w:rPr>
          <w:t>5</w:t>
        </w:r>
        <w:r w:rsidR="00056DFA">
          <w:rPr>
            <w:noProof/>
          </w:rPr>
          <w:fldChar w:fldCharType="end"/>
        </w:r>
      </w:hyperlink>
    </w:p>
    <w:p w14:paraId="03F36D19" w14:textId="77777777" w:rsidR="00056DFA" w:rsidRDefault="004F44BB">
      <w:pPr>
        <w:pStyle w:val="TOC2"/>
        <w:rPr>
          <w:rFonts w:eastAsiaTheme="minorEastAsia" w:cstheme="minorBidi"/>
          <w:noProof/>
          <w:sz w:val="22"/>
          <w:szCs w:val="22"/>
          <w:lang w:eastAsia="en-GB"/>
        </w:rPr>
      </w:pPr>
      <w:hyperlink w:history="1">
        <w:r w:rsidR="00056DFA" w:rsidRPr="00C34506">
          <w:rPr>
            <w:rStyle w:val="Hyperlink"/>
            <w:rFonts w:eastAsiaTheme="majorEastAsia"/>
            <w:noProof/>
          </w:rPr>
          <w:t>4.2 Handling of Company Data When Using Cloud Computing Services</w:t>
        </w:r>
        <w:r w:rsidR="00056DFA">
          <w:rPr>
            <w:noProof/>
          </w:rPr>
          <w:tab/>
        </w:r>
        <w:r w:rsidR="00056DFA">
          <w:rPr>
            <w:noProof/>
          </w:rPr>
          <w:fldChar w:fldCharType="begin"/>
        </w:r>
        <w:r w:rsidR="00056DFA">
          <w:rPr>
            <w:noProof/>
          </w:rPr>
          <w:instrText xml:space="preserve"> PAGEREF _Toc493853750 \h </w:instrText>
        </w:r>
        <w:r w:rsidR="00056DFA">
          <w:rPr>
            <w:noProof/>
          </w:rPr>
        </w:r>
        <w:r w:rsidR="00056DFA">
          <w:rPr>
            <w:noProof/>
          </w:rPr>
          <w:fldChar w:fldCharType="separate"/>
        </w:r>
        <w:r w:rsidR="00056DFA">
          <w:rPr>
            <w:noProof/>
          </w:rPr>
          <w:t>6</w:t>
        </w:r>
        <w:r w:rsidR="00056DFA">
          <w:rPr>
            <w:noProof/>
          </w:rPr>
          <w:fldChar w:fldCharType="end"/>
        </w:r>
      </w:hyperlink>
    </w:p>
    <w:p w14:paraId="2CAD0664"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4.2.1 Personal</w:t>
        </w:r>
        <w:r w:rsidR="00056DFA">
          <w:rPr>
            <w:noProof/>
          </w:rPr>
          <w:tab/>
        </w:r>
        <w:r w:rsidR="00056DFA">
          <w:rPr>
            <w:noProof/>
          </w:rPr>
          <w:fldChar w:fldCharType="begin"/>
        </w:r>
        <w:r w:rsidR="00056DFA">
          <w:rPr>
            <w:noProof/>
          </w:rPr>
          <w:instrText xml:space="preserve"> PAGEREF _Toc493853751 \h </w:instrText>
        </w:r>
        <w:r w:rsidR="00056DFA">
          <w:rPr>
            <w:noProof/>
          </w:rPr>
        </w:r>
        <w:r w:rsidR="00056DFA">
          <w:rPr>
            <w:noProof/>
          </w:rPr>
          <w:fldChar w:fldCharType="separate"/>
        </w:r>
        <w:r w:rsidR="00056DFA">
          <w:rPr>
            <w:noProof/>
          </w:rPr>
          <w:t>6</w:t>
        </w:r>
        <w:r w:rsidR="00056DFA">
          <w:rPr>
            <w:noProof/>
          </w:rPr>
          <w:fldChar w:fldCharType="end"/>
        </w:r>
      </w:hyperlink>
    </w:p>
    <w:p w14:paraId="04DAE78C"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4.2.2 Public</w:t>
        </w:r>
        <w:r w:rsidR="00056DFA">
          <w:rPr>
            <w:noProof/>
          </w:rPr>
          <w:tab/>
        </w:r>
        <w:r w:rsidR="00056DFA">
          <w:rPr>
            <w:noProof/>
          </w:rPr>
          <w:fldChar w:fldCharType="begin"/>
        </w:r>
        <w:r w:rsidR="00056DFA">
          <w:rPr>
            <w:noProof/>
          </w:rPr>
          <w:instrText xml:space="preserve"> PAGEREF _Toc493853752 \h </w:instrText>
        </w:r>
        <w:r w:rsidR="00056DFA">
          <w:rPr>
            <w:noProof/>
          </w:rPr>
        </w:r>
        <w:r w:rsidR="00056DFA">
          <w:rPr>
            <w:noProof/>
          </w:rPr>
          <w:fldChar w:fldCharType="separate"/>
        </w:r>
        <w:r w:rsidR="00056DFA">
          <w:rPr>
            <w:noProof/>
          </w:rPr>
          <w:t>6</w:t>
        </w:r>
        <w:r w:rsidR="00056DFA">
          <w:rPr>
            <w:noProof/>
          </w:rPr>
          <w:fldChar w:fldCharType="end"/>
        </w:r>
      </w:hyperlink>
    </w:p>
    <w:p w14:paraId="5CF1A8B2"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4.2.3 Operational</w:t>
        </w:r>
        <w:r w:rsidR="00056DFA">
          <w:rPr>
            <w:noProof/>
          </w:rPr>
          <w:tab/>
        </w:r>
        <w:r w:rsidR="00056DFA">
          <w:rPr>
            <w:noProof/>
          </w:rPr>
          <w:fldChar w:fldCharType="begin"/>
        </w:r>
        <w:r w:rsidR="00056DFA">
          <w:rPr>
            <w:noProof/>
          </w:rPr>
          <w:instrText xml:space="preserve"> PAGEREF _Toc493853753 \h </w:instrText>
        </w:r>
        <w:r w:rsidR="00056DFA">
          <w:rPr>
            <w:noProof/>
          </w:rPr>
        </w:r>
        <w:r w:rsidR="00056DFA">
          <w:rPr>
            <w:noProof/>
          </w:rPr>
          <w:fldChar w:fldCharType="separate"/>
        </w:r>
        <w:r w:rsidR="00056DFA">
          <w:rPr>
            <w:noProof/>
          </w:rPr>
          <w:t>6</w:t>
        </w:r>
        <w:r w:rsidR="00056DFA">
          <w:rPr>
            <w:noProof/>
          </w:rPr>
          <w:fldChar w:fldCharType="end"/>
        </w:r>
      </w:hyperlink>
    </w:p>
    <w:p w14:paraId="3DE18F67"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4.2.4 Critical</w:t>
        </w:r>
        <w:r w:rsidR="00056DFA">
          <w:rPr>
            <w:noProof/>
          </w:rPr>
          <w:tab/>
        </w:r>
        <w:r w:rsidR="00056DFA">
          <w:rPr>
            <w:noProof/>
          </w:rPr>
          <w:fldChar w:fldCharType="begin"/>
        </w:r>
        <w:r w:rsidR="00056DFA">
          <w:rPr>
            <w:noProof/>
          </w:rPr>
          <w:instrText xml:space="preserve"> PAGEREF _Toc493853754 \h </w:instrText>
        </w:r>
        <w:r w:rsidR="00056DFA">
          <w:rPr>
            <w:noProof/>
          </w:rPr>
        </w:r>
        <w:r w:rsidR="00056DFA">
          <w:rPr>
            <w:noProof/>
          </w:rPr>
          <w:fldChar w:fldCharType="separate"/>
        </w:r>
        <w:r w:rsidR="00056DFA">
          <w:rPr>
            <w:noProof/>
          </w:rPr>
          <w:t>6</w:t>
        </w:r>
        <w:r w:rsidR="00056DFA">
          <w:rPr>
            <w:noProof/>
          </w:rPr>
          <w:fldChar w:fldCharType="end"/>
        </w:r>
      </w:hyperlink>
    </w:p>
    <w:p w14:paraId="11473AFD" w14:textId="77777777" w:rsidR="00056DFA" w:rsidRDefault="004F44BB">
      <w:pPr>
        <w:pStyle w:val="TOC3"/>
        <w:tabs>
          <w:tab w:val="right" w:leader="dot" w:pos="9465"/>
        </w:tabs>
        <w:rPr>
          <w:rFonts w:eastAsiaTheme="minorEastAsia"/>
          <w:noProof/>
          <w:color w:val="auto"/>
          <w:lang w:eastAsia="en-GB"/>
        </w:rPr>
      </w:pPr>
      <w:hyperlink w:history="1">
        <w:r w:rsidR="00056DFA" w:rsidRPr="00C34506">
          <w:rPr>
            <w:rStyle w:val="Hyperlink"/>
            <w:noProof/>
          </w:rPr>
          <w:t>4.2.5 Confidential</w:t>
        </w:r>
        <w:r w:rsidR="00056DFA">
          <w:rPr>
            <w:noProof/>
          </w:rPr>
          <w:tab/>
        </w:r>
        <w:r w:rsidR="00056DFA">
          <w:rPr>
            <w:noProof/>
          </w:rPr>
          <w:fldChar w:fldCharType="begin"/>
        </w:r>
        <w:r w:rsidR="00056DFA">
          <w:rPr>
            <w:noProof/>
          </w:rPr>
          <w:instrText xml:space="preserve"> PAGEREF _Toc493853755 \h </w:instrText>
        </w:r>
        <w:r w:rsidR="00056DFA">
          <w:rPr>
            <w:noProof/>
          </w:rPr>
        </w:r>
        <w:r w:rsidR="00056DFA">
          <w:rPr>
            <w:noProof/>
          </w:rPr>
          <w:fldChar w:fldCharType="separate"/>
        </w:r>
        <w:r w:rsidR="00056DFA">
          <w:rPr>
            <w:noProof/>
          </w:rPr>
          <w:t>6</w:t>
        </w:r>
        <w:r w:rsidR="00056DFA">
          <w:rPr>
            <w:noProof/>
          </w:rPr>
          <w:fldChar w:fldCharType="end"/>
        </w:r>
      </w:hyperlink>
    </w:p>
    <w:p w14:paraId="74AEA3D8" w14:textId="77777777" w:rsidR="00056DFA" w:rsidRDefault="004F44BB">
      <w:pPr>
        <w:pStyle w:val="TOC2"/>
        <w:rPr>
          <w:rFonts w:eastAsiaTheme="minorEastAsia" w:cstheme="minorBidi"/>
          <w:noProof/>
          <w:sz w:val="22"/>
          <w:szCs w:val="22"/>
          <w:lang w:eastAsia="en-GB"/>
        </w:rPr>
      </w:pPr>
      <w:hyperlink w:history="1">
        <w:r w:rsidR="00056DFA" w:rsidRPr="00C34506">
          <w:rPr>
            <w:rStyle w:val="Hyperlink"/>
            <w:rFonts w:eastAsiaTheme="majorEastAsia"/>
            <w:noProof/>
          </w:rPr>
          <w:t>4.3 Applicability of Other Policies</w:t>
        </w:r>
        <w:r w:rsidR="00056DFA">
          <w:rPr>
            <w:noProof/>
          </w:rPr>
          <w:tab/>
        </w:r>
        <w:r w:rsidR="00056DFA">
          <w:rPr>
            <w:noProof/>
          </w:rPr>
          <w:fldChar w:fldCharType="begin"/>
        </w:r>
        <w:r w:rsidR="00056DFA">
          <w:rPr>
            <w:noProof/>
          </w:rPr>
          <w:instrText xml:space="preserve"> PAGEREF _Toc493853756 \h </w:instrText>
        </w:r>
        <w:r w:rsidR="00056DFA">
          <w:rPr>
            <w:noProof/>
          </w:rPr>
        </w:r>
        <w:r w:rsidR="00056DFA">
          <w:rPr>
            <w:noProof/>
          </w:rPr>
          <w:fldChar w:fldCharType="separate"/>
        </w:r>
        <w:r w:rsidR="00056DFA">
          <w:rPr>
            <w:noProof/>
          </w:rPr>
          <w:t>6</w:t>
        </w:r>
        <w:r w:rsidR="00056DFA">
          <w:rPr>
            <w:noProof/>
          </w:rPr>
          <w:fldChar w:fldCharType="end"/>
        </w:r>
      </w:hyperlink>
    </w:p>
    <w:p w14:paraId="6AD08E8D" w14:textId="77777777" w:rsidR="00056DFA" w:rsidRDefault="004F44BB">
      <w:pPr>
        <w:pStyle w:val="TOC2"/>
        <w:rPr>
          <w:rFonts w:eastAsiaTheme="minorEastAsia" w:cstheme="minorBidi"/>
          <w:noProof/>
          <w:sz w:val="22"/>
          <w:szCs w:val="22"/>
          <w:lang w:eastAsia="en-GB"/>
        </w:rPr>
      </w:pPr>
      <w:hyperlink w:history="1">
        <w:r w:rsidR="00056DFA" w:rsidRPr="00C34506">
          <w:rPr>
            <w:rStyle w:val="Hyperlink"/>
            <w:rFonts w:eastAsiaTheme="majorEastAsia"/>
            <w:noProof/>
          </w:rPr>
          <w:t>5.0 Enforcement</w:t>
        </w:r>
        <w:r w:rsidR="00056DFA">
          <w:rPr>
            <w:noProof/>
          </w:rPr>
          <w:tab/>
        </w:r>
        <w:r w:rsidR="00056DFA">
          <w:rPr>
            <w:noProof/>
          </w:rPr>
          <w:fldChar w:fldCharType="begin"/>
        </w:r>
        <w:r w:rsidR="00056DFA">
          <w:rPr>
            <w:noProof/>
          </w:rPr>
          <w:instrText xml:space="preserve"> PAGEREF _Toc493853757 \h </w:instrText>
        </w:r>
        <w:r w:rsidR="00056DFA">
          <w:rPr>
            <w:noProof/>
          </w:rPr>
        </w:r>
        <w:r w:rsidR="00056DFA">
          <w:rPr>
            <w:noProof/>
          </w:rPr>
          <w:fldChar w:fldCharType="separate"/>
        </w:r>
        <w:r w:rsidR="00056DFA">
          <w:rPr>
            <w:noProof/>
          </w:rPr>
          <w:t>6</w:t>
        </w:r>
        <w:r w:rsidR="00056DFA">
          <w:rPr>
            <w:noProof/>
          </w:rPr>
          <w:fldChar w:fldCharType="end"/>
        </w:r>
      </w:hyperlink>
    </w:p>
    <w:p w14:paraId="5DF9A571" w14:textId="77777777" w:rsidR="00056DFA" w:rsidRDefault="004F44BB">
      <w:pPr>
        <w:pStyle w:val="TOC2"/>
        <w:rPr>
          <w:rFonts w:eastAsiaTheme="minorEastAsia" w:cstheme="minorBidi"/>
          <w:noProof/>
          <w:sz w:val="22"/>
          <w:szCs w:val="22"/>
          <w:lang w:eastAsia="en-GB"/>
        </w:rPr>
      </w:pPr>
      <w:hyperlink w:history="1">
        <w:r w:rsidR="00056DFA" w:rsidRPr="00C34506">
          <w:rPr>
            <w:rStyle w:val="Hyperlink"/>
            <w:rFonts w:eastAsiaTheme="majorEastAsia"/>
            <w:noProof/>
          </w:rPr>
          <w:t>6.0 Definitions</w:t>
        </w:r>
        <w:r w:rsidR="00056DFA">
          <w:rPr>
            <w:noProof/>
          </w:rPr>
          <w:tab/>
        </w:r>
        <w:r w:rsidR="00056DFA">
          <w:rPr>
            <w:noProof/>
          </w:rPr>
          <w:fldChar w:fldCharType="begin"/>
        </w:r>
        <w:r w:rsidR="00056DFA">
          <w:rPr>
            <w:noProof/>
          </w:rPr>
          <w:instrText xml:space="preserve"> PAGEREF _Toc493853758 \h </w:instrText>
        </w:r>
        <w:r w:rsidR="00056DFA">
          <w:rPr>
            <w:noProof/>
          </w:rPr>
        </w:r>
        <w:r w:rsidR="00056DFA">
          <w:rPr>
            <w:noProof/>
          </w:rPr>
          <w:fldChar w:fldCharType="separate"/>
        </w:r>
        <w:r w:rsidR="00056DFA">
          <w:rPr>
            <w:noProof/>
          </w:rPr>
          <w:t>6</w:t>
        </w:r>
        <w:r w:rsidR="00056DFA">
          <w:rPr>
            <w:noProof/>
          </w:rPr>
          <w:fldChar w:fldCharType="end"/>
        </w:r>
      </w:hyperlink>
    </w:p>
    <w:p w14:paraId="4D4CC162" w14:textId="77777777" w:rsidR="00285267" w:rsidRDefault="006A6166" w:rsidP="0062442D">
      <w:pPr>
        <w:pStyle w:val="Heading3"/>
      </w:pPr>
      <w:r>
        <w:fldChar w:fldCharType="end"/>
      </w:r>
      <w:bookmarkStart w:id="31" w:name="_Toc467494323"/>
      <w:bookmarkStart w:id="32" w:name="_Ref482970839"/>
      <w:bookmarkStart w:id="33" w:name="_Ref482970863"/>
      <w:bookmarkStart w:id="34" w:name="_Ref482970864"/>
      <w:bookmarkStart w:id="35" w:name="_Ref482971032"/>
    </w:p>
    <w:bookmarkEnd w:id="31"/>
    <w:bookmarkEnd w:id="32"/>
    <w:bookmarkEnd w:id="33"/>
    <w:bookmarkEnd w:id="34"/>
    <w:bookmarkEnd w:id="35"/>
    <w:p w14:paraId="14A3A492" w14:textId="77777777" w:rsidR="00B75CB2" w:rsidRDefault="006A73A7" w:rsidP="00B75CB2">
      <w:pPr>
        <w:pStyle w:val="NoSpacing"/>
      </w:pPr>
      <w:r>
        <w:br w:type="page"/>
      </w:r>
      <w:r w:rsidR="00B75CB2">
        <w:lastRenderedPageBreak/>
        <w:t>Glasswall is hereinafter referred to as "the company."</w:t>
      </w:r>
    </w:p>
    <w:p w14:paraId="64ED31F4" w14:textId="77777777" w:rsidR="00B75CB2" w:rsidRDefault="00B75CB2" w:rsidP="00B75CB2">
      <w:pPr>
        <w:pStyle w:val="Heading1"/>
      </w:pPr>
      <w:bookmarkStart w:id="36" w:name="_Toc493853742"/>
      <w:r>
        <w:t>1.0 Overview</w:t>
      </w:r>
      <w:bookmarkEnd w:id="36"/>
    </w:p>
    <w:p w14:paraId="7AA25154" w14:textId="77777777" w:rsidR="00B75CB2" w:rsidRDefault="00B75CB2" w:rsidP="00B75CB2">
      <w:pPr>
        <w:pStyle w:val="NoSpacing"/>
      </w:pPr>
      <w:r>
        <w:t>Cloud Services provide a cost effective and efficient method of scaling the resources required to support customers and the Company, for example using Microsoft Azure to achieve at scale computing power, without the requirement to purchase and operate expensive computer equipment.</w:t>
      </w:r>
    </w:p>
    <w:p w14:paraId="4016EEBD" w14:textId="77777777" w:rsidR="00B75CB2" w:rsidRDefault="00B75CB2" w:rsidP="00B75CB2">
      <w:pPr>
        <w:pStyle w:val="NoSpacing"/>
      </w:pPr>
    </w:p>
    <w:p w14:paraId="4AD19FCD" w14:textId="77777777" w:rsidR="00B75CB2" w:rsidRDefault="00B75CB2" w:rsidP="00B75CB2">
      <w:pPr>
        <w:pStyle w:val="NoSpacing"/>
      </w:pPr>
      <w:r>
        <w:t>However, without robust controls and processes to protect Company data, there is risk of exposure to online threats such as data loss, or theft and unauthorised access to Company networks.</w:t>
      </w:r>
    </w:p>
    <w:p w14:paraId="66EC5ED3" w14:textId="77777777" w:rsidR="00B75CB2" w:rsidRDefault="00B75CB2" w:rsidP="00B75CB2">
      <w:pPr>
        <w:pStyle w:val="NoSpacing"/>
      </w:pPr>
    </w:p>
    <w:p w14:paraId="14FEBF50" w14:textId="77777777" w:rsidR="00B75CB2" w:rsidRDefault="00B75CB2" w:rsidP="00B75CB2">
      <w:pPr>
        <w:pStyle w:val="NoSpacing"/>
      </w:pPr>
      <w:r>
        <w:t>Cloud Services provided by a third party are typically have the following delivery models;</w:t>
      </w:r>
    </w:p>
    <w:p w14:paraId="0BFE20CE" w14:textId="77777777" w:rsidR="00B75CB2" w:rsidRDefault="00B75CB2" w:rsidP="00B75CB2">
      <w:pPr>
        <w:pStyle w:val="NoSpacing"/>
        <w:numPr>
          <w:ilvl w:val="0"/>
          <w:numId w:val="39"/>
        </w:numPr>
      </w:pPr>
      <w:r>
        <w:t>Infrastructure as a Service</w:t>
      </w:r>
      <w:r>
        <w:tab/>
        <w:t>(IaaS)</w:t>
      </w:r>
    </w:p>
    <w:p w14:paraId="2F3D2FEA" w14:textId="77777777" w:rsidR="00B75CB2" w:rsidRDefault="00B75CB2" w:rsidP="00B75CB2">
      <w:pPr>
        <w:pStyle w:val="NoSpacing"/>
        <w:numPr>
          <w:ilvl w:val="0"/>
          <w:numId w:val="39"/>
        </w:numPr>
      </w:pPr>
      <w:r>
        <w:t>Software as a Service</w:t>
      </w:r>
      <w:r>
        <w:tab/>
      </w:r>
      <w:r>
        <w:tab/>
        <w:t>(SaaS)</w:t>
      </w:r>
    </w:p>
    <w:p w14:paraId="5963FCDF" w14:textId="77777777" w:rsidR="00B75CB2" w:rsidRDefault="00B75CB2" w:rsidP="00B75CB2">
      <w:pPr>
        <w:pStyle w:val="NoSpacing"/>
        <w:numPr>
          <w:ilvl w:val="0"/>
          <w:numId w:val="39"/>
        </w:numPr>
      </w:pPr>
      <w:r>
        <w:t>Platform as a Service</w:t>
      </w:r>
      <w:r>
        <w:tab/>
      </w:r>
      <w:r>
        <w:tab/>
        <w:t>(PaaS)</w:t>
      </w:r>
    </w:p>
    <w:p w14:paraId="6BE8E12F" w14:textId="77777777" w:rsidR="00B75CB2" w:rsidRDefault="00B75CB2" w:rsidP="00B75CB2">
      <w:pPr>
        <w:pStyle w:val="NoSpacing"/>
        <w:numPr>
          <w:ilvl w:val="0"/>
          <w:numId w:val="39"/>
        </w:numPr>
      </w:pPr>
      <w:r>
        <w:t>Network as a Service</w:t>
      </w:r>
      <w:r>
        <w:tab/>
      </w:r>
      <w:r>
        <w:tab/>
        <w:t>(NaaS)</w:t>
      </w:r>
    </w:p>
    <w:p w14:paraId="6013B0AC" w14:textId="77777777" w:rsidR="00B75CB2" w:rsidRDefault="00B75CB2" w:rsidP="00B75CB2">
      <w:pPr>
        <w:pStyle w:val="NoSpacing"/>
      </w:pPr>
    </w:p>
    <w:p w14:paraId="6E6DA633" w14:textId="77777777" w:rsidR="00B75CB2" w:rsidRDefault="00B75CB2" w:rsidP="00B75CB2">
      <w:pPr>
        <w:pStyle w:val="NoSpacing"/>
      </w:pPr>
      <w:r>
        <w:t>Cloud Services are typically provided via the following deployment models:</w:t>
      </w:r>
    </w:p>
    <w:p w14:paraId="7F8DEC0F" w14:textId="77777777" w:rsidR="00B75CB2" w:rsidRDefault="00B75CB2" w:rsidP="00B75CB2">
      <w:pPr>
        <w:pStyle w:val="NoSpacing"/>
        <w:numPr>
          <w:ilvl w:val="0"/>
          <w:numId w:val="40"/>
        </w:numPr>
      </w:pPr>
      <w:r>
        <w:t>Private cloud; where services are managed by the Company on a third-party platform.</w:t>
      </w:r>
    </w:p>
    <w:p w14:paraId="02A5ED45" w14:textId="77777777" w:rsidR="00B75CB2" w:rsidRDefault="00B75CB2" w:rsidP="00B75CB2">
      <w:pPr>
        <w:pStyle w:val="NoSpacing"/>
        <w:numPr>
          <w:ilvl w:val="0"/>
          <w:numId w:val="40"/>
        </w:numPr>
      </w:pPr>
      <w:r>
        <w:t>Public cloud; where services are provided and managed entirely by a third party.</w:t>
      </w:r>
    </w:p>
    <w:p w14:paraId="328C203F" w14:textId="77777777" w:rsidR="00B75CB2" w:rsidRDefault="00B75CB2" w:rsidP="00D44204">
      <w:pPr>
        <w:pStyle w:val="NoSpacing"/>
        <w:numPr>
          <w:ilvl w:val="0"/>
          <w:numId w:val="40"/>
        </w:numPr>
      </w:pPr>
      <w:r>
        <w:t>Hybrid cloud; where services are provided partly by the Company in a private cloud and partly provided by a third party in the public or private cloud.</w:t>
      </w:r>
    </w:p>
    <w:p w14:paraId="44BDE2DC" w14:textId="77777777" w:rsidR="00B75CB2" w:rsidRDefault="00B75CB2" w:rsidP="00B75CB2">
      <w:pPr>
        <w:pStyle w:val="Heading1"/>
      </w:pPr>
      <w:bookmarkStart w:id="37" w:name="_Toc493853743"/>
      <w:r>
        <w:t>2.0 Purpose</w:t>
      </w:r>
      <w:bookmarkEnd w:id="37"/>
    </w:p>
    <w:p w14:paraId="43B4F7D3" w14:textId="77777777" w:rsidR="00B75CB2" w:rsidRDefault="00B75CB2" w:rsidP="00B75CB2">
      <w:pPr>
        <w:pStyle w:val="NoSpacing"/>
      </w:pPr>
      <w:r>
        <w:t xml:space="preserve">The purpose of this policy is to manage the information security risks associated by using Cloud </w:t>
      </w:r>
      <w:r w:rsidR="001C4C7F">
        <w:t xml:space="preserve">Computing </w:t>
      </w:r>
      <w:r>
        <w:t>Services.</w:t>
      </w:r>
    </w:p>
    <w:p w14:paraId="109434B2" w14:textId="77777777" w:rsidR="00B75CB2" w:rsidRDefault="00B75CB2" w:rsidP="00B75CB2">
      <w:pPr>
        <w:pStyle w:val="NoSpacing"/>
      </w:pPr>
    </w:p>
    <w:p w14:paraId="20B63861" w14:textId="77777777" w:rsidR="00B75CB2" w:rsidRDefault="00B75CB2" w:rsidP="00B75CB2">
      <w:pPr>
        <w:pStyle w:val="Heading1"/>
      </w:pPr>
      <w:bookmarkStart w:id="38" w:name="_Toc493853744"/>
      <w:r>
        <w:t>3.0 Scope</w:t>
      </w:r>
      <w:bookmarkEnd w:id="38"/>
    </w:p>
    <w:p w14:paraId="099D9F0F" w14:textId="77777777" w:rsidR="00B75CB2" w:rsidRDefault="00B75CB2" w:rsidP="00B75CB2">
      <w:pPr>
        <w:pStyle w:val="NoSpacing"/>
      </w:pPr>
      <w:r>
        <w:t>This policy applies to any cloud computing resources that provide services, platforms, and infrastructure that provide support for activities involving the processing, exchange, storage, or management of Company data.</w:t>
      </w:r>
    </w:p>
    <w:p w14:paraId="7EEBB04D" w14:textId="77777777" w:rsidR="00B75CB2" w:rsidRDefault="00B75CB2" w:rsidP="00B75CB2">
      <w:pPr>
        <w:pStyle w:val="NoSpacing"/>
      </w:pPr>
    </w:p>
    <w:p w14:paraId="32D78078" w14:textId="77777777" w:rsidR="003B3E4F" w:rsidRDefault="003B3E4F">
      <w:pPr>
        <w:rPr>
          <w:rFonts w:eastAsiaTheme="majorEastAsia" w:cstheme="majorBidi"/>
          <w:b/>
          <w:color w:val="2B3856"/>
          <w:sz w:val="52"/>
          <w:szCs w:val="32"/>
        </w:rPr>
      </w:pPr>
      <w:r>
        <w:br w:type="page"/>
      </w:r>
    </w:p>
    <w:p w14:paraId="1068573C" w14:textId="77777777" w:rsidR="00B75CB2" w:rsidRDefault="00B75CB2" w:rsidP="00B75CB2">
      <w:pPr>
        <w:pStyle w:val="Heading1"/>
      </w:pPr>
      <w:bookmarkStart w:id="39" w:name="_Toc493853745"/>
      <w:r>
        <w:lastRenderedPageBreak/>
        <w:t>4.0 Policy</w:t>
      </w:r>
      <w:bookmarkEnd w:id="39"/>
    </w:p>
    <w:p w14:paraId="0DE751E5" w14:textId="77777777" w:rsidR="00B75CB2" w:rsidRDefault="00B75CB2" w:rsidP="00B75CB2">
      <w:pPr>
        <w:pStyle w:val="NoSpacing"/>
      </w:pPr>
    </w:p>
    <w:p w14:paraId="7E3D8166" w14:textId="77777777" w:rsidR="00B75CB2" w:rsidRDefault="00B75CB2" w:rsidP="003B3E4F">
      <w:pPr>
        <w:pStyle w:val="Heading2"/>
      </w:pPr>
      <w:bookmarkStart w:id="40" w:name="_Toc493853746"/>
      <w:r>
        <w:t>4.1 Cloud Computing Services Provider Policy</w:t>
      </w:r>
      <w:bookmarkEnd w:id="40"/>
    </w:p>
    <w:p w14:paraId="189A23A3" w14:textId="77777777" w:rsidR="00B75CB2" w:rsidRDefault="00B75CB2" w:rsidP="00B75CB2">
      <w:pPr>
        <w:pStyle w:val="NoSpacing"/>
      </w:pPr>
      <w:r>
        <w:t>Only Company approved Cloud Computing Services may be used to store, manage or process Company Data.</w:t>
      </w:r>
    </w:p>
    <w:p w14:paraId="6C55E82C" w14:textId="77777777" w:rsidR="00B75CB2" w:rsidRDefault="00B75CB2" w:rsidP="00B75CB2">
      <w:pPr>
        <w:pStyle w:val="NoSpacing"/>
      </w:pPr>
    </w:p>
    <w:p w14:paraId="36B8D686" w14:textId="77777777" w:rsidR="00B75CB2" w:rsidRDefault="00B75CB2" w:rsidP="00B75CB2">
      <w:pPr>
        <w:pStyle w:val="NoSpacing"/>
      </w:pPr>
      <w:r>
        <w:t>The Outsourcing Policy must be followed when selecting any Cloud Computing Services.</w:t>
      </w:r>
    </w:p>
    <w:p w14:paraId="6C0A93F1" w14:textId="77777777" w:rsidR="00B75CB2" w:rsidRDefault="00B75CB2" w:rsidP="00B75CB2">
      <w:pPr>
        <w:pStyle w:val="NoSpacing"/>
      </w:pPr>
    </w:p>
    <w:p w14:paraId="6CDA6668" w14:textId="77777777" w:rsidR="00B75CB2" w:rsidRDefault="00B75CB2" w:rsidP="00056DFA">
      <w:pPr>
        <w:pStyle w:val="Heading3"/>
      </w:pPr>
      <w:bookmarkStart w:id="41" w:name="_Toc493853747"/>
      <w:r>
        <w:t>4.1.1 For IT Manager and Management, the following applies</w:t>
      </w:r>
      <w:r w:rsidR="00056DFA">
        <w:t>;</w:t>
      </w:r>
      <w:bookmarkEnd w:id="41"/>
    </w:p>
    <w:p w14:paraId="11978651" w14:textId="77777777" w:rsidR="00B75CB2" w:rsidRDefault="00B75CB2" w:rsidP="00B75CB2">
      <w:pPr>
        <w:pStyle w:val="NoSpacing"/>
        <w:numPr>
          <w:ilvl w:val="0"/>
          <w:numId w:val="42"/>
        </w:numPr>
      </w:pPr>
      <w:r>
        <w:t>Use of cloud computing services to store, manage or process Company Data must be approved by the IT Manager or Management.</w:t>
      </w:r>
    </w:p>
    <w:p w14:paraId="7D087F81" w14:textId="77777777" w:rsidR="00B75CB2" w:rsidRDefault="00B75CB2" w:rsidP="00B75CB2">
      <w:pPr>
        <w:pStyle w:val="NoSpacing"/>
        <w:numPr>
          <w:ilvl w:val="0"/>
          <w:numId w:val="42"/>
        </w:numPr>
      </w:pPr>
      <w:r>
        <w:t>The IT Manager or Management must ensure that security, privacy and all other IT management requirements are addressed by the cloud computing provider and the Outsourcing Policy must be followed.</w:t>
      </w:r>
    </w:p>
    <w:p w14:paraId="4A106CE7" w14:textId="77777777" w:rsidR="00B75CB2" w:rsidRDefault="00B75CB2" w:rsidP="00B75CB2">
      <w:pPr>
        <w:pStyle w:val="NoSpacing"/>
        <w:numPr>
          <w:ilvl w:val="0"/>
          <w:numId w:val="42"/>
        </w:numPr>
      </w:pPr>
      <w:r>
        <w:t>The information risks and security controls associated with any cloud computing service used by the Company must be reviewed at least once per year.  Where possible, this review should be performed in collaboration with the provider</w:t>
      </w:r>
    </w:p>
    <w:p w14:paraId="732EA944" w14:textId="77777777" w:rsidR="00B75CB2" w:rsidRDefault="00B75CB2" w:rsidP="00B75CB2">
      <w:pPr>
        <w:pStyle w:val="NoSpacing"/>
        <w:numPr>
          <w:ilvl w:val="0"/>
          <w:numId w:val="42"/>
        </w:numPr>
      </w:pPr>
      <w:r>
        <w:t>Security incidents that involve Company Data stored, managed or processed by Cloud Computing Services must be dealt with promptly, the Service Level and Support Agreements must detail how these scenarios are handled by the relevant parties.</w:t>
      </w:r>
    </w:p>
    <w:p w14:paraId="60207D41" w14:textId="77777777" w:rsidR="00B75CB2" w:rsidRDefault="00B75CB2" w:rsidP="00056DFA">
      <w:pPr>
        <w:pStyle w:val="NoSpacing"/>
        <w:numPr>
          <w:ilvl w:val="0"/>
          <w:numId w:val="42"/>
        </w:numPr>
      </w:pPr>
      <w:r>
        <w:t>Accounts must only be de-provisioned by the IT Manager or Authorised Users.  A documented written process must be maintained that defines a communication workflow for content attached to a user’s account.</w:t>
      </w:r>
    </w:p>
    <w:p w14:paraId="597201A6" w14:textId="77777777" w:rsidR="00056DFA" w:rsidRDefault="00056DFA" w:rsidP="00056DFA">
      <w:pPr>
        <w:pStyle w:val="NoSpacing"/>
        <w:ind w:left="720"/>
      </w:pPr>
    </w:p>
    <w:p w14:paraId="05B631BF" w14:textId="77777777" w:rsidR="00B75CB2" w:rsidRDefault="00B75CB2" w:rsidP="00056DFA">
      <w:pPr>
        <w:pStyle w:val="Heading3"/>
      </w:pPr>
      <w:bookmarkStart w:id="42" w:name="_Toc493853748"/>
      <w:r>
        <w:t>4.1.2 For Information Owners, the following applies;</w:t>
      </w:r>
      <w:bookmarkEnd w:id="42"/>
    </w:p>
    <w:p w14:paraId="399F2A34" w14:textId="77777777" w:rsidR="00B75CB2" w:rsidRDefault="00B75CB2" w:rsidP="00056DFA">
      <w:pPr>
        <w:pStyle w:val="NoSpacing"/>
        <w:numPr>
          <w:ilvl w:val="0"/>
          <w:numId w:val="43"/>
        </w:numPr>
      </w:pPr>
      <w:r>
        <w:t>Information Owners must ensure any Cloud Computing Services used to store, transfer, manage or process Company and Personal Data comply with all applicable Company Policies, in addition to local, state, federal, or international laws and regulatory requirements.</w:t>
      </w:r>
    </w:p>
    <w:p w14:paraId="2A22E11D" w14:textId="77777777" w:rsidR="00B75CB2" w:rsidRDefault="00B75CB2" w:rsidP="00B75CB2">
      <w:pPr>
        <w:pStyle w:val="NoSpacing"/>
      </w:pPr>
    </w:p>
    <w:p w14:paraId="1722CF4F" w14:textId="77777777" w:rsidR="00B75CB2" w:rsidRDefault="00B75CB2" w:rsidP="00056DFA">
      <w:pPr>
        <w:pStyle w:val="Heading3"/>
      </w:pPr>
      <w:bookmarkStart w:id="43" w:name="_Toc493853749"/>
      <w:r>
        <w:t>4.1.3 For Users, the following applies;</w:t>
      </w:r>
      <w:bookmarkEnd w:id="43"/>
    </w:p>
    <w:p w14:paraId="2D77BEE6" w14:textId="77777777" w:rsidR="00B75CB2" w:rsidRDefault="00B75CB2" w:rsidP="00B75CB2">
      <w:pPr>
        <w:pStyle w:val="NoSpacing"/>
        <w:numPr>
          <w:ilvl w:val="0"/>
          <w:numId w:val="43"/>
        </w:numPr>
      </w:pPr>
      <w:r>
        <w:t>Users are not permitted to accept or agree to terms of service on behalf of the Company, such agreements must be reviewed and approved b</w:t>
      </w:r>
      <w:r w:rsidR="00056DFA">
        <w:t>y the IT Manager or Management.</w:t>
      </w:r>
    </w:p>
    <w:p w14:paraId="65E3560B" w14:textId="77777777" w:rsidR="00B75CB2" w:rsidRDefault="00B75CB2" w:rsidP="00056DFA">
      <w:pPr>
        <w:pStyle w:val="NoSpacing"/>
        <w:numPr>
          <w:ilvl w:val="0"/>
          <w:numId w:val="43"/>
        </w:numPr>
      </w:pPr>
      <w:r>
        <w:t>Users must not share log-in credentials and must not use shared accounts.</w:t>
      </w:r>
    </w:p>
    <w:p w14:paraId="5D68D1B1" w14:textId="77777777" w:rsidR="00B75CB2" w:rsidRDefault="00B75CB2" w:rsidP="00B75CB2">
      <w:pPr>
        <w:pStyle w:val="NoSpacing"/>
      </w:pPr>
    </w:p>
    <w:p w14:paraId="19414A25" w14:textId="77777777" w:rsidR="00056DFA" w:rsidRDefault="00056DFA">
      <w:pPr>
        <w:rPr>
          <w:rFonts w:eastAsiaTheme="majorEastAsia" w:cstheme="majorBidi"/>
          <w:b/>
          <w:color w:val="5B8FA2"/>
          <w:sz w:val="40"/>
          <w:szCs w:val="26"/>
        </w:rPr>
      </w:pPr>
      <w:r>
        <w:br w:type="page"/>
      </w:r>
    </w:p>
    <w:p w14:paraId="78C634EB" w14:textId="77777777" w:rsidR="00B75CB2" w:rsidRDefault="00B75CB2" w:rsidP="00056DFA">
      <w:pPr>
        <w:pStyle w:val="Heading2"/>
      </w:pPr>
      <w:bookmarkStart w:id="44" w:name="_Toc493853750"/>
      <w:r>
        <w:lastRenderedPageBreak/>
        <w:t>4.2 Handling of Company Data When Using Cloud Computing Services</w:t>
      </w:r>
      <w:bookmarkEnd w:id="44"/>
    </w:p>
    <w:p w14:paraId="66E92683" w14:textId="77777777" w:rsidR="00B75CB2" w:rsidRDefault="00B75CB2" w:rsidP="00B75CB2">
      <w:pPr>
        <w:pStyle w:val="NoSpacing"/>
      </w:pPr>
    </w:p>
    <w:p w14:paraId="19775545" w14:textId="77777777" w:rsidR="00B75CB2" w:rsidRDefault="00B75CB2" w:rsidP="00B75CB2">
      <w:pPr>
        <w:pStyle w:val="NoSpacing"/>
      </w:pPr>
      <w:r>
        <w:t>All Company Data must be classified as per the Data Classification Policy.</w:t>
      </w:r>
    </w:p>
    <w:p w14:paraId="120EFE34" w14:textId="77777777" w:rsidR="00B75CB2" w:rsidRDefault="00B75CB2" w:rsidP="00B75CB2">
      <w:pPr>
        <w:pStyle w:val="NoSpacing"/>
      </w:pPr>
    </w:p>
    <w:p w14:paraId="643AC4F7" w14:textId="77777777" w:rsidR="00B75CB2" w:rsidRDefault="00B75CB2" w:rsidP="00B75CB2">
      <w:pPr>
        <w:pStyle w:val="NoSpacing"/>
      </w:pPr>
      <w:r>
        <w:t>When using Cloud Computing Services, the following applies;</w:t>
      </w:r>
    </w:p>
    <w:p w14:paraId="3DA31AC9" w14:textId="77777777" w:rsidR="00B75CB2" w:rsidRDefault="00B75CB2" w:rsidP="00B75CB2">
      <w:pPr>
        <w:pStyle w:val="NoSpacing"/>
      </w:pPr>
    </w:p>
    <w:p w14:paraId="35476FCE" w14:textId="77777777" w:rsidR="00B75CB2" w:rsidRDefault="00B75CB2" w:rsidP="00056DFA">
      <w:pPr>
        <w:pStyle w:val="Heading3"/>
      </w:pPr>
      <w:bookmarkStart w:id="45" w:name="_Toc493853751"/>
      <w:r>
        <w:t>4.2.1 Personal</w:t>
      </w:r>
      <w:bookmarkEnd w:id="45"/>
    </w:p>
    <w:p w14:paraId="10990310" w14:textId="19AF72E6" w:rsidR="00B75CB2" w:rsidRDefault="00B75CB2" w:rsidP="00B75CB2">
      <w:pPr>
        <w:pStyle w:val="NoSpacing"/>
        <w:numPr>
          <w:ilvl w:val="0"/>
          <w:numId w:val="44"/>
        </w:numPr>
      </w:pPr>
      <w:r>
        <w:t>Employee’s must not store, manage or process their Personal Data on</w:t>
      </w:r>
      <w:r w:rsidR="00213E01">
        <w:t xml:space="preserve"> </w:t>
      </w:r>
      <w:r>
        <w:t>Company Cloud Computing Services.</w:t>
      </w:r>
    </w:p>
    <w:p w14:paraId="59172C64" w14:textId="77777777" w:rsidR="00B75CB2" w:rsidRDefault="00B75CB2" w:rsidP="00056DFA">
      <w:pPr>
        <w:pStyle w:val="Heading3"/>
      </w:pPr>
      <w:bookmarkStart w:id="46" w:name="_Toc493853752"/>
      <w:r>
        <w:t>4.2.2 Public</w:t>
      </w:r>
      <w:bookmarkEnd w:id="46"/>
    </w:p>
    <w:p w14:paraId="690EDF47" w14:textId="0D887DBE" w:rsidR="00B75CB2" w:rsidRDefault="00B75CB2" w:rsidP="00B75CB2">
      <w:pPr>
        <w:pStyle w:val="NoSpacing"/>
        <w:numPr>
          <w:ilvl w:val="0"/>
          <w:numId w:val="44"/>
        </w:numPr>
      </w:pPr>
      <w:r>
        <w:t>Public Data is permitted to be stored, managed or processed on any Cloud deployment method.</w:t>
      </w:r>
    </w:p>
    <w:p w14:paraId="7A9896A8" w14:textId="77777777" w:rsidR="00B75CB2" w:rsidRDefault="00B75CB2" w:rsidP="00056DFA">
      <w:pPr>
        <w:pStyle w:val="Heading3"/>
      </w:pPr>
      <w:bookmarkStart w:id="47" w:name="_Toc493853753"/>
      <w:r>
        <w:t>4.2.3 Operational</w:t>
      </w:r>
      <w:bookmarkEnd w:id="47"/>
    </w:p>
    <w:p w14:paraId="4AD8B280" w14:textId="04C1ED97" w:rsidR="00B75CB2" w:rsidRDefault="00B75CB2" w:rsidP="00B75CB2">
      <w:pPr>
        <w:pStyle w:val="NoSpacing"/>
        <w:numPr>
          <w:ilvl w:val="0"/>
          <w:numId w:val="44"/>
        </w:numPr>
      </w:pPr>
      <w:r>
        <w:t>Operational Data can be stored, managed or processed on any</w:t>
      </w:r>
      <w:r w:rsidR="00213E01">
        <w:t xml:space="preserve"> approved </w:t>
      </w:r>
      <w:r>
        <w:t>Cloud deployment method, providing the applicable Company Polices are adhered to.</w:t>
      </w:r>
    </w:p>
    <w:p w14:paraId="7644C1EC" w14:textId="77777777" w:rsidR="00B75CB2" w:rsidRDefault="00B75CB2" w:rsidP="00056DFA">
      <w:pPr>
        <w:pStyle w:val="Heading3"/>
      </w:pPr>
      <w:bookmarkStart w:id="48" w:name="_Toc493853754"/>
      <w:r>
        <w:t>4.2.4 Critical</w:t>
      </w:r>
      <w:bookmarkEnd w:id="48"/>
    </w:p>
    <w:p w14:paraId="46D06A61" w14:textId="3FA8EBC2" w:rsidR="00B75CB2" w:rsidRDefault="00B75CB2" w:rsidP="00B75CB2">
      <w:pPr>
        <w:pStyle w:val="NoSpacing"/>
        <w:numPr>
          <w:ilvl w:val="0"/>
          <w:numId w:val="44"/>
        </w:numPr>
      </w:pPr>
      <w:r>
        <w:t xml:space="preserve">Critical data must only be stored on </w:t>
      </w:r>
      <w:r w:rsidR="00213E01">
        <w:t xml:space="preserve">approved </w:t>
      </w:r>
      <w:r>
        <w:t>Private Cloud Computing Services, providing the applicable Company Polices are adhered to.</w:t>
      </w:r>
    </w:p>
    <w:p w14:paraId="448DD797" w14:textId="77777777" w:rsidR="00B75CB2" w:rsidRDefault="00B75CB2" w:rsidP="00056DFA">
      <w:pPr>
        <w:pStyle w:val="Heading3"/>
      </w:pPr>
      <w:bookmarkStart w:id="49" w:name="_Toc493853755"/>
      <w:r>
        <w:t>4.2.5 Confidential</w:t>
      </w:r>
      <w:bookmarkEnd w:id="49"/>
    </w:p>
    <w:p w14:paraId="10949938" w14:textId="393CA39C" w:rsidR="00B75CB2" w:rsidRDefault="00B75CB2" w:rsidP="00056DFA">
      <w:pPr>
        <w:pStyle w:val="NoSpacing"/>
        <w:numPr>
          <w:ilvl w:val="0"/>
          <w:numId w:val="44"/>
        </w:numPr>
      </w:pPr>
      <w:commentRangeStart w:id="50"/>
      <w:r>
        <w:t>Confidential data can be stored or managed on</w:t>
      </w:r>
      <w:r w:rsidR="00213E01">
        <w:t xml:space="preserve"> approved</w:t>
      </w:r>
      <w:r>
        <w:t xml:space="preserve"> Private or Public Cloud Computing Services, providing the applicable Company Polices are adhered to.</w:t>
      </w:r>
      <w:commentRangeEnd w:id="50"/>
      <w:r w:rsidR="0097308F">
        <w:rPr>
          <w:rStyle w:val="CommentReference"/>
        </w:rPr>
        <w:commentReference w:id="50"/>
      </w:r>
    </w:p>
    <w:p w14:paraId="2FC6B942" w14:textId="77777777" w:rsidR="00B75CB2" w:rsidRDefault="00B75CB2" w:rsidP="00B75CB2">
      <w:pPr>
        <w:pStyle w:val="NoSpacing"/>
      </w:pPr>
    </w:p>
    <w:p w14:paraId="75BDF07D" w14:textId="77777777" w:rsidR="00B75CB2" w:rsidRDefault="00B75CB2" w:rsidP="00056DFA">
      <w:pPr>
        <w:pStyle w:val="Heading2"/>
      </w:pPr>
      <w:bookmarkStart w:id="51" w:name="_Toc493853756"/>
      <w:r>
        <w:t>4.3 Applicability of Other Policies</w:t>
      </w:r>
      <w:bookmarkEnd w:id="51"/>
    </w:p>
    <w:p w14:paraId="12BFF19C" w14:textId="77777777" w:rsidR="00B75CB2" w:rsidRDefault="00B75CB2" w:rsidP="00B75CB2">
      <w:pPr>
        <w:pStyle w:val="NoSpacing"/>
      </w:pPr>
      <w:r>
        <w:t>This document is part of the company's cohesive set of security policies.  Other policies may apply to the topics covered in this document and as such the applicable policies should be reviewed as needed.</w:t>
      </w:r>
    </w:p>
    <w:p w14:paraId="68A4AD6F" w14:textId="77777777" w:rsidR="00B75CB2" w:rsidRDefault="00B75CB2" w:rsidP="00056DFA">
      <w:pPr>
        <w:pStyle w:val="Heading1"/>
      </w:pPr>
      <w:bookmarkStart w:id="52" w:name="_Toc493853757"/>
      <w:r>
        <w:t>5.0 Enforcement</w:t>
      </w:r>
      <w:bookmarkEnd w:id="52"/>
    </w:p>
    <w:p w14:paraId="109E6B45" w14:textId="77777777" w:rsidR="00B75CB2" w:rsidRDefault="00B75CB2" w:rsidP="00B75CB2">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2885F7C8" w14:textId="77777777" w:rsidR="00B75CB2" w:rsidRDefault="00B75CB2" w:rsidP="00056DFA">
      <w:pPr>
        <w:pStyle w:val="Heading1"/>
      </w:pPr>
      <w:bookmarkStart w:id="53" w:name="_Toc493853758"/>
      <w:r>
        <w:t>6.0 Definitions</w:t>
      </w:r>
      <w:bookmarkEnd w:id="53"/>
    </w:p>
    <w:p w14:paraId="367F7299" w14:textId="29A4FC20" w:rsidR="00F4454C" w:rsidRDefault="00F4454C" w:rsidP="00F4454C">
      <w:pPr>
        <w:pStyle w:val="NoSpacing"/>
      </w:pPr>
      <w:r>
        <w:t>Refer to Information Security Policy Guide</w:t>
      </w:r>
      <w:ins w:id="54" w:author="Jenny Brown" w:date="2018-05-18T15:36:00Z">
        <w:r w:rsidR="004F44BB">
          <w:t>.</w:t>
        </w:r>
      </w:ins>
      <w:bookmarkStart w:id="55" w:name="_GoBack"/>
      <w:bookmarkEnd w:id="55"/>
    </w:p>
    <w:p w14:paraId="525C213C" w14:textId="77777777" w:rsidR="006A73A7" w:rsidRDefault="006A73A7" w:rsidP="00B75CB2">
      <w:pPr>
        <w:pStyle w:val="NoSpacing"/>
      </w:pPr>
    </w:p>
    <w:sectPr w:rsidR="006A73A7" w:rsidSect="006A73A7">
      <w:headerReference w:type="default" r:id="rId10"/>
      <w:footerReference w:type="default" r:id="rId11"/>
      <w:headerReference w:type="first" r:id="rId12"/>
      <w:footerReference w:type="first" r:id="rId13"/>
      <w:type w:val="continuous"/>
      <w:pgSz w:w="11906" w:h="16838"/>
      <w:pgMar w:top="2127" w:right="991" w:bottom="1418" w:left="1440" w:header="1276" w:footer="28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C" w:date="2018-01-22T14:30:00Z" w:initials="C">
    <w:p w14:paraId="25D09C1E" w14:textId="7B010CD8" w:rsidR="0097308F" w:rsidRDefault="0097308F">
      <w:pPr>
        <w:pStyle w:val="CommentText"/>
      </w:pPr>
      <w:r>
        <w:rPr>
          <w:rStyle w:val="CommentReference"/>
        </w:rPr>
        <w:annotationRef/>
      </w:r>
      <w:r>
        <w:t>It might be worth adding people using sites like PDFjoiner to upload sensitive company documents for free is probably not recommended – I see many clients uploading really sensitive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D09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09C1E" w16cid:durableId="1E107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90D8E" w14:textId="77777777" w:rsidR="00BE32F0" w:rsidRDefault="00BE32F0" w:rsidP="00DF5AD2">
      <w:pPr>
        <w:spacing w:after="0" w:line="240" w:lineRule="auto"/>
      </w:pPr>
      <w:r>
        <w:separator/>
      </w:r>
    </w:p>
  </w:endnote>
  <w:endnote w:type="continuationSeparator" w:id="0">
    <w:p w14:paraId="5BD7639D" w14:textId="77777777" w:rsidR="00BE32F0" w:rsidRDefault="00BE32F0"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B974" w14:textId="77777777" w:rsidR="00611562" w:rsidRDefault="00C47857" w:rsidP="002F6D87">
    <w:pPr>
      <w:pStyle w:val="Footer"/>
      <w:jc w:val="center"/>
    </w:pPr>
    <w:r>
      <w:rPr>
        <w:noProof/>
        <w:lang w:eastAsia="en-GB"/>
      </w:rPr>
      <w:drawing>
        <wp:anchor distT="0" distB="0" distL="114300" distR="114300" simplePos="0" relativeHeight="251661312" behindDoc="1" locked="0" layoutInCell="1" allowOverlap="1" wp14:anchorId="0AAEF2C0" wp14:editId="74A35EBA">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00B63A19" w:rsidRPr="00B63A19">
      <w:t xml:space="preserve">lasswall Solutions Ltd. </w:t>
    </w:r>
    <w:r w:rsidR="0047439B">
      <w:t>– Cloud Computing Policy -</w:t>
    </w:r>
    <w:r w:rsidR="009510B0">
      <w:t xml:space="preserve"> </w:t>
    </w:r>
    <w:r w:rsidR="00611562">
      <w:t>Company Confidential</w:t>
    </w:r>
  </w:p>
  <w:p w14:paraId="69D1546E" w14:textId="142E6A90" w:rsidR="00285267" w:rsidRPr="009510B0" w:rsidRDefault="00285267"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4F44BB" w:rsidRPr="004F44BB">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60108" w14:textId="77777777" w:rsidR="00895F20" w:rsidRDefault="005A5E3D" w:rsidP="00895F20">
    <w:pPr>
      <w:pStyle w:val="Footer"/>
      <w:jc w:val="center"/>
    </w:pPr>
    <w:r>
      <w:rPr>
        <w:noProof/>
        <w:lang w:eastAsia="en-GB"/>
      </w:rPr>
      <w:drawing>
        <wp:anchor distT="0" distB="0" distL="114300" distR="114300" simplePos="0" relativeHeight="251657216" behindDoc="1" locked="0" layoutInCell="1" allowOverlap="1" wp14:anchorId="0F8A5BCC" wp14:editId="49F05E40">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rsidR="00895F20">
      <w:t>Glasswall Solutions Limited</w:t>
    </w:r>
    <w:r w:rsidR="00895F20">
      <w:br/>
      <w:t>18A St James’s Place, London. SW1A 1NH</w:t>
    </w:r>
  </w:p>
  <w:p w14:paraId="68A24E06" w14:textId="77777777" w:rsidR="00895F20" w:rsidRDefault="00895F20" w:rsidP="00895F20">
    <w:pPr>
      <w:pStyle w:val="Footer"/>
      <w:jc w:val="center"/>
    </w:pPr>
    <w:r>
      <w:t>Company No: 05573793</w:t>
    </w:r>
  </w:p>
  <w:p w14:paraId="35981CEA" w14:textId="77777777" w:rsidR="00B63A19" w:rsidRDefault="00B63A19" w:rsidP="00B817CF">
    <w:pPr>
      <w:pStyle w:val="Footer"/>
    </w:pPr>
  </w:p>
  <w:p w14:paraId="279A0398" w14:textId="77777777" w:rsidR="00895F20" w:rsidRDefault="005A5E3D" w:rsidP="005A5E3D">
    <w:pPr>
      <w:pStyle w:val="Footer"/>
      <w:tabs>
        <w:tab w:val="left" w:pos="8240"/>
      </w:tabs>
    </w:pPr>
    <w:r>
      <w:tab/>
    </w:r>
  </w:p>
  <w:p w14:paraId="5A8895BD" w14:textId="77777777" w:rsidR="00DD08D7" w:rsidRPr="00DD08D7" w:rsidRDefault="00DD08D7"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78E79" w14:textId="77777777" w:rsidR="00BE32F0" w:rsidRDefault="00BE32F0" w:rsidP="00DF5AD2">
      <w:pPr>
        <w:spacing w:after="0" w:line="240" w:lineRule="auto"/>
      </w:pPr>
      <w:r>
        <w:separator/>
      </w:r>
    </w:p>
  </w:footnote>
  <w:footnote w:type="continuationSeparator" w:id="0">
    <w:p w14:paraId="24841E6C" w14:textId="77777777" w:rsidR="00BE32F0" w:rsidRDefault="00BE32F0"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F92" w14:textId="77777777" w:rsidR="00DF5AD2" w:rsidRDefault="005A5E3D">
    <w:pPr>
      <w:pStyle w:val="Header"/>
    </w:pPr>
    <w:r>
      <w:rPr>
        <w:noProof/>
        <w:lang w:eastAsia="en-GB"/>
      </w:rPr>
      <w:drawing>
        <wp:anchor distT="0" distB="0" distL="114300" distR="114300" simplePos="0" relativeHeight="251663360" behindDoc="0" locked="0" layoutInCell="1" allowOverlap="1" wp14:anchorId="6C7A0F06" wp14:editId="219F4CF2">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sidR="00686D81">
      <w:rPr>
        <w:noProof/>
        <w:lang w:eastAsia="en-GB"/>
      </w:rPr>
      <w:drawing>
        <wp:anchor distT="0" distB="0" distL="114300" distR="114300" simplePos="0" relativeHeight="251659264" behindDoc="1" locked="0" layoutInCell="1" allowOverlap="1" wp14:anchorId="7757ABD0" wp14:editId="79674AD6">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8F89C" w14:textId="77777777" w:rsidR="00DD08D7" w:rsidRDefault="007D3757">
    <w:pPr>
      <w:pStyle w:val="Header"/>
    </w:pPr>
    <w:r>
      <w:rPr>
        <w:noProof/>
        <w:lang w:eastAsia="en-GB"/>
      </w:rPr>
      <w:drawing>
        <wp:anchor distT="0" distB="0" distL="114300" distR="114300" simplePos="0" relativeHeight="251653120" behindDoc="1" locked="0" layoutInCell="1" allowOverlap="1" wp14:anchorId="3A760181" wp14:editId="5C24761F">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sidR="002F7275">
      <w:rPr>
        <w:noProof/>
        <w:lang w:eastAsia="en-GB"/>
      </w:rPr>
      <w:drawing>
        <wp:anchor distT="0" distB="0" distL="114300" distR="114300" simplePos="0" relativeHeight="251655168" behindDoc="1" locked="0" layoutInCell="1" allowOverlap="1" wp14:anchorId="7DD46F4E" wp14:editId="59BF00B1">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ADA"/>
    <w:multiLevelType w:val="hybridMultilevel"/>
    <w:tmpl w:val="09FC7A76"/>
    <w:lvl w:ilvl="0" w:tplc="DF12791E">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C6B"/>
    <w:multiLevelType w:val="hybridMultilevel"/>
    <w:tmpl w:val="4636D3D2"/>
    <w:lvl w:ilvl="0" w:tplc="70D4E22A">
      <w:start w:val="1"/>
      <w:numFmt w:val="bullet"/>
      <w:lvlText w:val=""/>
      <w:lvlJc w:val="left"/>
      <w:pPr>
        <w:ind w:left="720" w:hanging="360"/>
      </w:pPr>
      <w:rPr>
        <w:rFonts w:ascii="Wingdings" w:hAnsi="Wingdings" w:hint="default"/>
        <w:b w:val="0"/>
        <w:i w:val="0"/>
        <w:color w:val="44546A" w:themeColor="text2"/>
        <w:sz w:val="28"/>
      </w:rPr>
    </w:lvl>
    <w:lvl w:ilvl="1" w:tplc="23026482">
      <w:start w:val="1"/>
      <w:numFmt w:val="bullet"/>
      <w:lvlText w:val=""/>
      <w:lvlJc w:val="left"/>
      <w:pPr>
        <w:ind w:left="1440" w:hanging="360"/>
      </w:pPr>
      <w:rPr>
        <w:rFonts w:ascii="Wingdings" w:hAnsi="Wingdings" w:hint="default"/>
        <w:color w:val="44546A" w:themeColor="text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A79"/>
    <w:multiLevelType w:val="hybridMultilevel"/>
    <w:tmpl w:val="BE58E826"/>
    <w:lvl w:ilvl="0" w:tplc="32AA1E24">
      <w:start w:val="1"/>
      <w:numFmt w:val="bullet"/>
      <w:lvlText w:val=""/>
      <w:lvlJc w:val="left"/>
      <w:pPr>
        <w:ind w:left="360" w:hanging="360"/>
      </w:pPr>
      <w:rPr>
        <w:rFonts w:ascii="Wingdings" w:hAnsi="Wingdings" w:hint="default"/>
        <w:b w:val="0"/>
        <w:i w:val="0"/>
        <w:color w:val="2790B0"/>
        <w:sz w:val="28"/>
      </w:rPr>
    </w:lvl>
    <w:lvl w:ilvl="1" w:tplc="051082A6">
      <w:start w:val="1"/>
      <w:numFmt w:val="bullet"/>
      <w:lvlText w:val=""/>
      <w:lvlJc w:val="left"/>
      <w:pPr>
        <w:ind w:left="1080" w:hanging="360"/>
      </w:pPr>
      <w:rPr>
        <w:rFonts w:ascii="Wingdings" w:hAnsi="Wingdings" w:hint="default"/>
        <w:color w:val="2790B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734BC"/>
    <w:multiLevelType w:val="hybridMultilevel"/>
    <w:tmpl w:val="61DCA0D4"/>
    <w:lvl w:ilvl="0" w:tplc="8E62C5BC">
      <w:start w:val="1"/>
      <w:numFmt w:val="bullet"/>
      <w:lvlText w:val=""/>
      <w:lvlJc w:val="left"/>
      <w:pPr>
        <w:ind w:left="360" w:hanging="360"/>
      </w:pPr>
      <w:rPr>
        <w:rFonts w:ascii="Wingdings" w:hAnsi="Wingdings" w:hint="default"/>
        <w:b w:val="0"/>
        <w:i w:val="0"/>
        <w:color w:val="44546A" w:themeColor="text2"/>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ED2D0E"/>
    <w:multiLevelType w:val="hybridMultilevel"/>
    <w:tmpl w:val="B552B830"/>
    <w:lvl w:ilvl="0" w:tplc="0E74BC94">
      <w:start w:val="1"/>
      <w:numFmt w:val="bullet"/>
      <w:lvlText w:val=""/>
      <w:lvlJc w:val="left"/>
      <w:pPr>
        <w:tabs>
          <w:tab w:val="num" w:pos="1080"/>
        </w:tabs>
        <w:ind w:left="1080" w:hanging="360"/>
      </w:pPr>
      <w:rPr>
        <w:rFonts w:ascii="Symbol" w:hAnsi="Symbol" w:hint="default"/>
        <w:color w:val="auto"/>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CC12C2"/>
    <w:multiLevelType w:val="hybridMultilevel"/>
    <w:tmpl w:val="DB200068"/>
    <w:lvl w:ilvl="0" w:tplc="130ABC22">
      <w:start w:val="1"/>
      <w:numFmt w:val="bullet"/>
      <w:lvlText w:val=""/>
      <w:lvlJc w:val="left"/>
      <w:pPr>
        <w:ind w:left="360" w:hanging="360"/>
      </w:pPr>
      <w:rPr>
        <w:rFonts w:ascii="Wingdings" w:hAnsi="Wingdings" w:hint="default"/>
        <w:b w:val="0"/>
        <w:i w:val="0"/>
        <w:color w:val="44546A" w:themeColor="text2"/>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28770D"/>
    <w:multiLevelType w:val="hybridMultilevel"/>
    <w:tmpl w:val="421825B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BC77EC"/>
    <w:multiLevelType w:val="hybridMultilevel"/>
    <w:tmpl w:val="00260CCA"/>
    <w:lvl w:ilvl="0" w:tplc="DF7AF530">
      <w:start w:val="1"/>
      <w:numFmt w:val="bullet"/>
      <w:lvlText w:val=""/>
      <w:lvlJc w:val="left"/>
      <w:pPr>
        <w:ind w:left="360" w:hanging="360"/>
      </w:pPr>
      <w:rPr>
        <w:rFonts w:ascii="Wingdings" w:hAnsi="Wingdings" w:hint="default"/>
        <w:b w:val="0"/>
        <w:i w:val="0"/>
        <w:color w:val="44546A" w:themeColor="text2"/>
        <w:sz w:val="28"/>
      </w:rPr>
    </w:lvl>
    <w:lvl w:ilvl="1" w:tplc="051082A6">
      <w:start w:val="1"/>
      <w:numFmt w:val="bullet"/>
      <w:lvlText w:val=""/>
      <w:lvlJc w:val="left"/>
      <w:pPr>
        <w:ind w:left="1080" w:hanging="360"/>
      </w:pPr>
      <w:rPr>
        <w:rFonts w:ascii="Wingdings" w:hAnsi="Wingdings" w:hint="default"/>
        <w:color w:val="2790B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C675A7"/>
    <w:multiLevelType w:val="hybridMultilevel"/>
    <w:tmpl w:val="93628F4E"/>
    <w:lvl w:ilvl="0" w:tplc="051082A6">
      <w:start w:val="1"/>
      <w:numFmt w:val="bullet"/>
      <w:lvlText w:val=""/>
      <w:lvlJc w:val="left"/>
      <w:pPr>
        <w:ind w:left="720" w:hanging="360"/>
      </w:pPr>
      <w:rPr>
        <w:rFonts w:ascii="Wingdings" w:hAnsi="Wingdings" w:hint="default"/>
        <w:color w:val="2790B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E0164"/>
    <w:multiLevelType w:val="hybridMultilevel"/>
    <w:tmpl w:val="A970D0D8"/>
    <w:lvl w:ilvl="0" w:tplc="81587B3E">
      <w:start w:val="1"/>
      <w:numFmt w:val="bullet"/>
      <w:lvlText w:val=""/>
      <w:lvlJc w:val="left"/>
      <w:pPr>
        <w:ind w:left="360" w:hanging="360"/>
      </w:pPr>
      <w:rPr>
        <w:rFonts w:ascii="Wingdings" w:hAnsi="Wingdings" w:hint="default"/>
        <w:b w:val="0"/>
        <w:i w:val="0"/>
        <w:color w:val="44546A" w:themeColor="text2"/>
        <w:sz w:val="28"/>
      </w:rPr>
    </w:lvl>
    <w:lvl w:ilvl="1" w:tplc="051082A6">
      <w:start w:val="1"/>
      <w:numFmt w:val="bullet"/>
      <w:lvlText w:val=""/>
      <w:lvlJc w:val="left"/>
      <w:pPr>
        <w:ind w:left="1080" w:hanging="360"/>
      </w:pPr>
      <w:rPr>
        <w:rFonts w:ascii="Wingdings" w:hAnsi="Wingdings" w:hint="default"/>
        <w:color w:val="2790B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7725DE"/>
    <w:multiLevelType w:val="hybridMultilevel"/>
    <w:tmpl w:val="E3F6E28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D05533"/>
    <w:multiLevelType w:val="hybridMultilevel"/>
    <w:tmpl w:val="B0B20D4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22AD7157"/>
    <w:multiLevelType w:val="hybridMultilevel"/>
    <w:tmpl w:val="5CD4C11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CD03DC"/>
    <w:multiLevelType w:val="hybridMultilevel"/>
    <w:tmpl w:val="90AED2F6"/>
    <w:lvl w:ilvl="0" w:tplc="23026482">
      <w:start w:val="1"/>
      <w:numFmt w:val="bullet"/>
      <w:lvlText w:val=""/>
      <w:lvlJc w:val="left"/>
      <w:pPr>
        <w:ind w:left="720" w:hanging="360"/>
      </w:pPr>
      <w:rPr>
        <w:rFonts w:ascii="Wingdings" w:hAnsi="Wingdings" w:hint="default"/>
        <w:color w:val="44546A"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654FC6"/>
    <w:multiLevelType w:val="hybridMultilevel"/>
    <w:tmpl w:val="3084C29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AA54A7"/>
    <w:multiLevelType w:val="hybridMultilevel"/>
    <w:tmpl w:val="CD98E638"/>
    <w:lvl w:ilvl="0" w:tplc="32AA1E24">
      <w:start w:val="1"/>
      <w:numFmt w:val="bullet"/>
      <w:lvlText w:val=""/>
      <w:lvlJc w:val="left"/>
      <w:pPr>
        <w:ind w:left="720" w:hanging="360"/>
      </w:pPr>
      <w:rPr>
        <w:rFonts w:ascii="Wingdings" w:hAnsi="Wingdings" w:hint="default"/>
        <w:b w:val="0"/>
        <w:i w:val="0"/>
        <w:color w:val="2790B0"/>
        <w:sz w:val="28"/>
      </w:rPr>
    </w:lvl>
    <w:lvl w:ilvl="1" w:tplc="051082A6">
      <w:start w:val="1"/>
      <w:numFmt w:val="bullet"/>
      <w:lvlText w:val=""/>
      <w:lvlJc w:val="left"/>
      <w:pPr>
        <w:ind w:left="1440" w:hanging="360"/>
      </w:pPr>
      <w:rPr>
        <w:rFonts w:ascii="Wingdings" w:hAnsi="Wingdings" w:hint="default"/>
        <w:color w:val="2790B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7409AF"/>
    <w:multiLevelType w:val="hybridMultilevel"/>
    <w:tmpl w:val="40AC6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B167E1"/>
    <w:multiLevelType w:val="hybridMultilevel"/>
    <w:tmpl w:val="FFECCDF0"/>
    <w:lvl w:ilvl="0" w:tplc="051082A6">
      <w:start w:val="1"/>
      <w:numFmt w:val="bullet"/>
      <w:lvlText w:val=""/>
      <w:lvlJc w:val="left"/>
      <w:pPr>
        <w:ind w:left="720" w:hanging="360"/>
      </w:pPr>
      <w:rPr>
        <w:rFonts w:ascii="Wingdings" w:hAnsi="Wingdings" w:hint="default"/>
        <w:color w:val="2790B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C0CDF"/>
    <w:multiLevelType w:val="hybridMultilevel"/>
    <w:tmpl w:val="DC38D74C"/>
    <w:lvl w:ilvl="0" w:tplc="23026482">
      <w:start w:val="1"/>
      <w:numFmt w:val="bullet"/>
      <w:lvlText w:val=""/>
      <w:lvlJc w:val="left"/>
      <w:pPr>
        <w:ind w:left="360" w:hanging="360"/>
      </w:pPr>
      <w:rPr>
        <w:rFonts w:ascii="Wingdings" w:hAnsi="Wingdings" w:hint="default"/>
        <w:color w:val="44546A" w:themeColor="text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0C03D72"/>
    <w:multiLevelType w:val="multilevel"/>
    <w:tmpl w:val="7D385F78"/>
    <w:numStyleLink w:val="GlasswallDefault"/>
  </w:abstractNum>
  <w:abstractNum w:abstractNumId="21" w15:restartNumberingAfterBreak="0">
    <w:nsid w:val="44343747"/>
    <w:multiLevelType w:val="hybridMultilevel"/>
    <w:tmpl w:val="9BB2A3E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BC63FF"/>
    <w:multiLevelType w:val="hybridMultilevel"/>
    <w:tmpl w:val="18827E5C"/>
    <w:lvl w:ilvl="0" w:tplc="0E74BC94">
      <w:start w:val="1"/>
      <w:numFmt w:val="bullet"/>
      <w:lvlText w:val=""/>
      <w:lvlJc w:val="left"/>
      <w:pPr>
        <w:tabs>
          <w:tab w:val="num" w:pos="1080"/>
        </w:tabs>
        <w:ind w:left="1080" w:hanging="360"/>
      </w:pPr>
      <w:rPr>
        <w:rFonts w:ascii="Symbol" w:hAnsi="Symbol" w:hint="default"/>
        <w:color w:val="auto"/>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785059A"/>
    <w:multiLevelType w:val="hybridMultilevel"/>
    <w:tmpl w:val="3638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2B585B"/>
    <w:multiLevelType w:val="hybridMultilevel"/>
    <w:tmpl w:val="A688446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C6159"/>
    <w:multiLevelType w:val="hybridMultilevel"/>
    <w:tmpl w:val="BA9CAD3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52B77B3A"/>
    <w:multiLevelType w:val="hybridMultilevel"/>
    <w:tmpl w:val="8EE0A34C"/>
    <w:lvl w:ilvl="0" w:tplc="32AA1E24">
      <w:start w:val="1"/>
      <w:numFmt w:val="bullet"/>
      <w:lvlText w:val=""/>
      <w:lvlJc w:val="left"/>
      <w:pPr>
        <w:ind w:left="720" w:hanging="360"/>
      </w:pPr>
      <w:rPr>
        <w:rFonts w:ascii="Wingdings" w:hAnsi="Wingdings" w:hint="default"/>
        <w:b w:val="0"/>
        <w:i w:val="0"/>
        <w:color w:val="2790B0"/>
        <w:sz w:val="28"/>
      </w:rPr>
    </w:lvl>
    <w:lvl w:ilvl="1" w:tplc="051082A6">
      <w:start w:val="1"/>
      <w:numFmt w:val="bullet"/>
      <w:lvlText w:val=""/>
      <w:lvlJc w:val="left"/>
      <w:pPr>
        <w:ind w:left="1440" w:hanging="360"/>
      </w:pPr>
      <w:rPr>
        <w:rFonts w:ascii="Wingdings" w:hAnsi="Wingdings" w:hint="default"/>
        <w:color w:val="2790B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366668"/>
    <w:multiLevelType w:val="hybridMultilevel"/>
    <w:tmpl w:val="A8D2F526"/>
    <w:lvl w:ilvl="0" w:tplc="70D4E22A">
      <w:start w:val="1"/>
      <w:numFmt w:val="bullet"/>
      <w:lvlText w:val=""/>
      <w:lvlJc w:val="left"/>
      <w:pPr>
        <w:ind w:left="1440" w:hanging="360"/>
      </w:pPr>
      <w:rPr>
        <w:rFonts w:ascii="Wingdings" w:hAnsi="Wingdings" w:hint="default"/>
        <w:b w:val="0"/>
        <w:i w:val="0"/>
        <w:color w:val="44546A" w:themeColor="text2"/>
        <w:sz w:val="28"/>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4CF4285"/>
    <w:multiLevelType w:val="hybridMultilevel"/>
    <w:tmpl w:val="6F1AB562"/>
    <w:lvl w:ilvl="0" w:tplc="0EFEAC54">
      <w:start w:val="1"/>
      <w:numFmt w:val="bullet"/>
      <w:lvlText w:val=""/>
      <w:lvlJc w:val="left"/>
      <w:pPr>
        <w:ind w:left="360" w:hanging="360"/>
      </w:pPr>
      <w:rPr>
        <w:rFonts w:ascii="Wingdings" w:hAnsi="Wingdings" w:hint="default"/>
        <w:b w:val="0"/>
        <w:i w:val="0"/>
        <w:color w:val="44546A" w:themeColor="text2"/>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D4D1619"/>
    <w:multiLevelType w:val="multilevel"/>
    <w:tmpl w:val="7D385F78"/>
    <w:numStyleLink w:val="GlasswallDefault"/>
  </w:abstractNum>
  <w:abstractNum w:abstractNumId="30" w15:restartNumberingAfterBreak="0">
    <w:nsid w:val="5DD32D3F"/>
    <w:multiLevelType w:val="hybridMultilevel"/>
    <w:tmpl w:val="12CC67E0"/>
    <w:lvl w:ilvl="0" w:tplc="23026482">
      <w:start w:val="1"/>
      <w:numFmt w:val="bullet"/>
      <w:lvlText w:val=""/>
      <w:lvlJc w:val="left"/>
      <w:pPr>
        <w:ind w:left="720" w:hanging="360"/>
      </w:pPr>
      <w:rPr>
        <w:rFonts w:ascii="Wingdings" w:hAnsi="Wingdings" w:hint="default"/>
        <w:color w:val="44546A"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C56F74"/>
    <w:multiLevelType w:val="hybridMultilevel"/>
    <w:tmpl w:val="EFC03076"/>
    <w:lvl w:ilvl="0" w:tplc="DF12791E">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400D3"/>
    <w:multiLevelType w:val="hybridMultilevel"/>
    <w:tmpl w:val="BD808F36"/>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960DCF"/>
    <w:multiLevelType w:val="hybridMultilevel"/>
    <w:tmpl w:val="40EC2DAC"/>
    <w:lvl w:ilvl="0" w:tplc="816C7E4A">
      <w:start w:val="1"/>
      <w:numFmt w:val="bullet"/>
      <w:lvlText w:val=""/>
      <w:lvlJc w:val="left"/>
      <w:pPr>
        <w:tabs>
          <w:tab w:val="num" w:pos="360"/>
        </w:tabs>
        <w:ind w:left="360" w:hanging="360"/>
      </w:pPr>
      <w:rPr>
        <w:rFonts w:ascii="Wingdings" w:hAnsi="Wingdings" w:hint="default"/>
        <w:b w:val="0"/>
        <w:i w:val="0"/>
        <w:color w:val="44546A" w:themeColor="text2"/>
        <w:sz w:val="28"/>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6C3256B"/>
    <w:multiLevelType w:val="hybridMultilevel"/>
    <w:tmpl w:val="10AE5B3A"/>
    <w:lvl w:ilvl="0" w:tplc="4574CE34">
      <w:start w:val="1"/>
      <w:numFmt w:val="bullet"/>
      <w:lvlText w:val=""/>
      <w:lvlJc w:val="left"/>
      <w:pPr>
        <w:tabs>
          <w:tab w:val="num" w:pos="360"/>
        </w:tabs>
        <w:ind w:left="360" w:hanging="360"/>
      </w:pPr>
      <w:rPr>
        <w:rFonts w:ascii="Wingdings" w:hAnsi="Wingdings" w:hint="default"/>
        <w:b w:val="0"/>
        <w:i w:val="0"/>
        <w:color w:val="44546A" w:themeColor="text2"/>
        <w:sz w:val="28"/>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68320178"/>
    <w:multiLevelType w:val="hybridMultilevel"/>
    <w:tmpl w:val="234EB7D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250176"/>
    <w:multiLevelType w:val="hybridMultilevel"/>
    <w:tmpl w:val="E40E92E6"/>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A96F0F"/>
    <w:multiLevelType w:val="hybridMultilevel"/>
    <w:tmpl w:val="D42E66E8"/>
    <w:lvl w:ilvl="0" w:tplc="CC9AB07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9D083C"/>
    <w:multiLevelType w:val="hybridMultilevel"/>
    <w:tmpl w:val="6F60552E"/>
    <w:lvl w:ilvl="0" w:tplc="3EFCB72C">
      <w:start w:val="1"/>
      <w:numFmt w:val="bullet"/>
      <w:lvlText w:val=""/>
      <w:lvlJc w:val="left"/>
      <w:pPr>
        <w:tabs>
          <w:tab w:val="num" w:pos="360"/>
        </w:tabs>
        <w:ind w:left="360" w:hanging="360"/>
      </w:pPr>
      <w:rPr>
        <w:rFonts w:ascii="Wingdings" w:hAnsi="Wingdings" w:hint="default"/>
        <w:b w:val="0"/>
        <w:i w:val="0"/>
        <w:color w:val="44546A" w:themeColor="text2"/>
        <w:sz w:val="28"/>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9"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3DD31DA"/>
    <w:multiLevelType w:val="hybridMultilevel"/>
    <w:tmpl w:val="15965D8A"/>
    <w:lvl w:ilvl="0" w:tplc="CC9AB07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38015B"/>
    <w:multiLevelType w:val="hybridMultilevel"/>
    <w:tmpl w:val="42BED4BC"/>
    <w:lvl w:ilvl="0" w:tplc="70D4E22A">
      <w:start w:val="1"/>
      <w:numFmt w:val="bullet"/>
      <w:lvlText w:val=""/>
      <w:lvlJc w:val="left"/>
      <w:pPr>
        <w:ind w:left="720" w:hanging="360"/>
      </w:pPr>
      <w:rPr>
        <w:rFonts w:ascii="Wingdings" w:hAnsi="Wingdings" w:hint="default"/>
        <w:b w:val="0"/>
        <w:i w:val="0"/>
        <w:color w:val="44546A" w:themeColor="text2"/>
        <w:sz w:val="28"/>
      </w:rPr>
    </w:lvl>
    <w:lvl w:ilvl="1" w:tplc="23026482">
      <w:start w:val="1"/>
      <w:numFmt w:val="bullet"/>
      <w:lvlText w:val=""/>
      <w:lvlJc w:val="left"/>
      <w:pPr>
        <w:ind w:left="1440" w:hanging="360"/>
      </w:pPr>
      <w:rPr>
        <w:rFonts w:ascii="Wingdings" w:hAnsi="Wingdings" w:hint="default"/>
        <w:color w:val="44546A" w:themeColor="text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237E58"/>
    <w:multiLevelType w:val="hybridMultilevel"/>
    <w:tmpl w:val="F59ACE5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D777D0"/>
    <w:multiLevelType w:val="multilevel"/>
    <w:tmpl w:val="7D385F78"/>
    <w:numStyleLink w:val="GlasswallDefault"/>
  </w:abstractNum>
  <w:abstractNum w:abstractNumId="44" w15:restartNumberingAfterBreak="0">
    <w:nsid w:val="7FAC3EDF"/>
    <w:multiLevelType w:val="hybridMultilevel"/>
    <w:tmpl w:val="7D385F7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3"/>
  </w:num>
  <w:num w:numId="4">
    <w:abstractNumId w:val="16"/>
  </w:num>
  <w:num w:numId="5">
    <w:abstractNumId w:val="22"/>
  </w:num>
  <w:num w:numId="6">
    <w:abstractNumId w:val="4"/>
  </w:num>
  <w:num w:numId="7">
    <w:abstractNumId w:val="9"/>
  </w:num>
  <w:num w:numId="8">
    <w:abstractNumId w:val="3"/>
  </w:num>
  <w:num w:numId="9">
    <w:abstractNumId w:val="18"/>
  </w:num>
  <w:num w:numId="10">
    <w:abstractNumId w:val="40"/>
  </w:num>
  <w:num w:numId="11">
    <w:abstractNumId w:val="37"/>
  </w:num>
  <w:num w:numId="12">
    <w:abstractNumId w:val="17"/>
  </w:num>
  <w:num w:numId="13">
    <w:abstractNumId w:val="5"/>
  </w:num>
  <w:num w:numId="14">
    <w:abstractNumId w:val="28"/>
  </w:num>
  <w:num w:numId="15">
    <w:abstractNumId w:val="34"/>
  </w:num>
  <w:num w:numId="16">
    <w:abstractNumId w:val="33"/>
  </w:num>
  <w:num w:numId="17">
    <w:abstractNumId w:val="38"/>
  </w:num>
  <w:num w:numId="18">
    <w:abstractNumId w:val="2"/>
  </w:num>
  <w:num w:numId="19">
    <w:abstractNumId w:val="19"/>
  </w:num>
  <w:num w:numId="20">
    <w:abstractNumId w:val="26"/>
  </w:num>
  <w:num w:numId="21">
    <w:abstractNumId w:val="8"/>
  </w:num>
  <w:num w:numId="22">
    <w:abstractNumId w:val="7"/>
  </w:num>
  <w:num w:numId="23">
    <w:abstractNumId w:val="1"/>
  </w:num>
  <w:num w:numId="24">
    <w:abstractNumId w:val="14"/>
  </w:num>
  <w:num w:numId="25">
    <w:abstractNumId w:val="24"/>
  </w:num>
  <w:num w:numId="26">
    <w:abstractNumId w:val="21"/>
  </w:num>
  <w:num w:numId="27">
    <w:abstractNumId w:val="32"/>
  </w:num>
  <w:num w:numId="28">
    <w:abstractNumId w:val="11"/>
  </w:num>
  <w:num w:numId="29">
    <w:abstractNumId w:val="10"/>
  </w:num>
  <w:num w:numId="30">
    <w:abstractNumId w:val="41"/>
  </w:num>
  <w:num w:numId="31">
    <w:abstractNumId w:val="30"/>
  </w:num>
  <w:num w:numId="32">
    <w:abstractNumId w:val="15"/>
  </w:num>
  <w:num w:numId="33">
    <w:abstractNumId w:val="0"/>
  </w:num>
  <w:num w:numId="34">
    <w:abstractNumId w:val="44"/>
  </w:num>
  <w:num w:numId="35">
    <w:abstractNumId w:val="39"/>
  </w:num>
  <w:num w:numId="36">
    <w:abstractNumId w:val="29"/>
  </w:num>
  <w:num w:numId="37">
    <w:abstractNumId w:val="43"/>
  </w:num>
  <w:num w:numId="38">
    <w:abstractNumId w:val="20"/>
  </w:num>
  <w:num w:numId="39">
    <w:abstractNumId w:val="13"/>
  </w:num>
  <w:num w:numId="40">
    <w:abstractNumId w:val="36"/>
  </w:num>
  <w:num w:numId="41">
    <w:abstractNumId w:val="31"/>
  </w:num>
  <w:num w:numId="42">
    <w:abstractNumId w:val="35"/>
  </w:num>
  <w:num w:numId="43">
    <w:abstractNumId w:val="6"/>
  </w:num>
  <w:num w:numId="44">
    <w:abstractNumId w:val="42"/>
  </w:num>
  <w:num w:numId="4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
    <w15:presenceInfo w15:providerId="None" w15:userId="C"/>
  </w15:person>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308FB"/>
    <w:rsid w:val="00042B53"/>
    <w:rsid w:val="00045D56"/>
    <w:rsid w:val="00056DFA"/>
    <w:rsid w:val="00065BCF"/>
    <w:rsid w:val="000A4AFB"/>
    <w:rsid w:val="000D5AE1"/>
    <w:rsid w:val="000E6F34"/>
    <w:rsid w:val="000F2D60"/>
    <w:rsid w:val="000F7AE9"/>
    <w:rsid w:val="001028F3"/>
    <w:rsid w:val="00196DFC"/>
    <w:rsid w:val="001C4C7F"/>
    <w:rsid w:val="001C65B1"/>
    <w:rsid w:val="001C7829"/>
    <w:rsid w:val="001E165F"/>
    <w:rsid w:val="00213E01"/>
    <w:rsid w:val="0021556A"/>
    <w:rsid w:val="00236F8F"/>
    <w:rsid w:val="00285267"/>
    <w:rsid w:val="002F6D87"/>
    <w:rsid w:val="002F7275"/>
    <w:rsid w:val="00324B87"/>
    <w:rsid w:val="003316D3"/>
    <w:rsid w:val="00344B1F"/>
    <w:rsid w:val="00351DD3"/>
    <w:rsid w:val="003546DE"/>
    <w:rsid w:val="0036496F"/>
    <w:rsid w:val="003A1326"/>
    <w:rsid w:val="003B3E4F"/>
    <w:rsid w:val="003C06B7"/>
    <w:rsid w:val="003C2BB9"/>
    <w:rsid w:val="003C4923"/>
    <w:rsid w:val="004270B9"/>
    <w:rsid w:val="0047439B"/>
    <w:rsid w:val="0047665C"/>
    <w:rsid w:val="00476817"/>
    <w:rsid w:val="004824DE"/>
    <w:rsid w:val="004B5159"/>
    <w:rsid w:val="004F44BB"/>
    <w:rsid w:val="00500EA0"/>
    <w:rsid w:val="0059450B"/>
    <w:rsid w:val="005A5E3D"/>
    <w:rsid w:val="005B2715"/>
    <w:rsid w:val="005E5C51"/>
    <w:rsid w:val="005F4ECB"/>
    <w:rsid w:val="00611562"/>
    <w:rsid w:val="0062442D"/>
    <w:rsid w:val="006343C8"/>
    <w:rsid w:val="00653571"/>
    <w:rsid w:val="00686D81"/>
    <w:rsid w:val="006A6166"/>
    <w:rsid w:val="006A73A7"/>
    <w:rsid w:val="006C6CFD"/>
    <w:rsid w:val="0075005D"/>
    <w:rsid w:val="00766ED5"/>
    <w:rsid w:val="0078337E"/>
    <w:rsid w:val="007A0C9B"/>
    <w:rsid w:val="007D3757"/>
    <w:rsid w:val="007D4076"/>
    <w:rsid w:val="008148DF"/>
    <w:rsid w:val="00837811"/>
    <w:rsid w:val="00842584"/>
    <w:rsid w:val="0087272C"/>
    <w:rsid w:val="00895F20"/>
    <w:rsid w:val="0091282D"/>
    <w:rsid w:val="00917391"/>
    <w:rsid w:val="009510B0"/>
    <w:rsid w:val="00965B7B"/>
    <w:rsid w:val="0097308F"/>
    <w:rsid w:val="009A341A"/>
    <w:rsid w:val="009B0429"/>
    <w:rsid w:val="009B3275"/>
    <w:rsid w:val="009B51C7"/>
    <w:rsid w:val="00A9682D"/>
    <w:rsid w:val="00A9705D"/>
    <w:rsid w:val="00AA6CF8"/>
    <w:rsid w:val="00AC059A"/>
    <w:rsid w:val="00AC4735"/>
    <w:rsid w:val="00AD4F3D"/>
    <w:rsid w:val="00AF5AF1"/>
    <w:rsid w:val="00B0323E"/>
    <w:rsid w:val="00B22C98"/>
    <w:rsid w:val="00B34060"/>
    <w:rsid w:val="00B4018E"/>
    <w:rsid w:val="00B50CCC"/>
    <w:rsid w:val="00B63A19"/>
    <w:rsid w:val="00B75CB2"/>
    <w:rsid w:val="00B817CF"/>
    <w:rsid w:val="00B841F3"/>
    <w:rsid w:val="00BA7D7B"/>
    <w:rsid w:val="00BE32F0"/>
    <w:rsid w:val="00C47857"/>
    <w:rsid w:val="00C56E49"/>
    <w:rsid w:val="00CB166A"/>
    <w:rsid w:val="00CB60A3"/>
    <w:rsid w:val="00CF665F"/>
    <w:rsid w:val="00D955D2"/>
    <w:rsid w:val="00DC78BF"/>
    <w:rsid w:val="00DD08D7"/>
    <w:rsid w:val="00DF192D"/>
    <w:rsid w:val="00DF5AD2"/>
    <w:rsid w:val="00E36E32"/>
    <w:rsid w:val="00E3724A"/>
    <w:rsid w:val="00E91264"/>
    <w:rsid w:val="00E91B61"/>
    <w:rsid w:val="00EA3E1C"/>
    <w:rsid w:val="00EC07F6"/>
    <w:rsid w:val="00EF55B6"/>
    <w:rsid w:val="00F02A7C"/>
    <w:rsid w:val="00F42134"/>
    <w:rsid w:val="00F4454C"/>
    <w:rsid w:val="00F53833"/>
    <w:rsid w:val="00FA1F81"/>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F108A"/>
  <w15:docId w15:val="{854A7293-497E-4AC0-B3C1-F4124C26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35"/>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character" w:styleId="CommentReference">
    <w:name w:val="annotation reference"/>
    <w:basedOn w:val="DefaultParagraphFont"/>
    <w:uiPriority w:val="99"/>
    <w:semiHidden/>
    <w:unhideWhenUsed/>
    <w:rsid w:val="000E6F34"/>
    <w:rPr>
      <w:sz w:val="16"/>
      <w:szCs w:val="16"/>
    </w:rPr>
  </w:style>
  <w:style w:type="paragraph" w:styleId="CommentText">
    <w:name w:val="annotation text"/>
    <w:basedOn w:val="Normal"/>
    <w:link w:val="CommentTextChar"/>
    <w:uiPriority w:val="99"/>
    <w:semiHidden/>
    <w:unhideWhenUsed/>
    <w:rsid w:val="000E6F34"/>
    <w:pPr>
      <w:spacing w:line="240" w:lineRule="auto"/>
    </w:pPr>
    <w:rPr>
      <w:sz w:val="20"/>
      <w:szCs w:val="20"/>
    </w:rPr>
  </w:style>
  <w:style w:type="character" w:customStyle="1" w:styleId="CommentTextChar">
    <w:name w:val="Comment Text Char"/>
    <w:basedOn w:val="DefaultParagraphFont"/>
    <w:link w:val="CommentText"/>
    <w:uiPriority w:val="99"/>
    <w:semiHidden/>
    <w:rsid w:val="000E6F34"/>
    <w:rPr>
      <w:color w:val="424242"/>
      <w:sz w:val="20"/>
      <w:szCs w:val="20"/>
    </w:rPr>
  </w:style>
  <w:style w:type="paragraph" w:styleId="CommentSubject">
    <w:name w:val="annotation subject"/>
    <w:basedOn w:val="CommentText"/>
    <w:next w:val="CommentText"/>
    <w:link w:val="CommentSubjectChar"/>
    <w:uiPriority w:val="99"/>
    <w:semiHidden/>
    <w:unhideWhenUsed/>
    <w:rsid w:val="000E6F34"/>
    <w:rPr>
      <w:b/>
      <w:bCs/>
    </w:rPr>
  </w:style>
  <w:style w:type="character" w:customStyle="1" w:styleId="CommentSubjectChar">
    <w:name w:val="Comment Subject Char"/>
    <w:basedOn w:val="CommentTextChar"/>
    <w:link w:val="CommentSubject"/>
    <w:uiPriority w:val="99"/>
    <w:semiHidden/>
    <w:rsid w:val="000E6F34"/>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792212398">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6466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55431-2C04-414B-A5BF-704AFA42B748}"/>
</file>

<file path=customXml/itemProps2.xml><?xml version="1.0" encoding="utf-8"?>
<ds:datastoreItem xmlns:ds="http://schemas.openxmlformats.org/officeDocument/2006/customXml" ds:itemID="{40AD6693-DCAC-4B13-9EE7-42BD387148B8}"/>
</file>

<file path=customXml/itemProps3.xml><?xml version="1.0" encoding="utf-8"?>
<ds:datastoreItem xmlns:ds="http://schemas.openxmlformats.org/officeDocument/2006/customXml" ds:itemID="{BEE60D99-A446-4D97-8311-0ECF11FC2B46}"/>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5849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2018-05-18T14:36:00Z</dcterms:created>
  <dcterms:modified xsi:type="dcterms:W3CDTF">2018-05-18T14:36:00Z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