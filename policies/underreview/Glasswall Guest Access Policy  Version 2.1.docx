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7A198" w14:textId="77777777" w:rsidR="00F42134" w:rsidRDefault="00F42134" w:rsidP="00EF55B6">
      <w:pPr>
        <w:jc w:val="center"/>
        <w:rPr>
          <w:rFonts w:eastAsiaTheme="majorEastAsia" w:cstheme="majorBidi"/>
          <w:b/>
          <w:color w:val="2B3856"/>
          <w:sz w:val="72"/>
          <w:szCs w:val="32"/>
        </w:rPr>
      </w:pPr>
    </w:p>
    <w:p w14:paraId="4C9F197D"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0EA19F03" w14:textId="77777777" w:rsidR="008148DF" w:rsidRDefault="008148DF" w:rsidP="008148DF">
      <w:pPr>
        <w:jc w:val="center"/>
        <w:rPr>
          <w:rFonts w:eastAsiaTheme="majorEastAsia" w:cstheme="majorBidi"/>
          <w:b/>
          <w:color w:val="2B3856"/>
          <w:sz w:val="72"/>
          <w:szCs w:val="32"/>
        </w:rPr>
      </w:pPr>
    </w:p>
    <w:p w14:paraId="695DFE52" w14:textId="77777777" w:rsidR="001028F3" w:rsidRDefault="00C10802" w:rsidP="00170643">
      <w:pPr>
        <w:jc w:val="center"/>
        <w:rPr>
          <w:rFonts w:eastAsiaTheme="majorEastAsia" w:cstheme="majorBidi"/>
          <w:b/>
          <w:color w:val="2B3856"/>
          <w:sz w:val="72"/>
          <w:szCs w:val="32"/>
        </w:rPr>
      </w:pPr>
      <w:r>
        <w:rPr>
          <w:rFonts w:eastAsiaTheme="majorEastAsia" w:cstheme="majorBidi"/>
          <w:b/>
          <w:color w:val="2B3856"/>
          <w:sz w:val="72"/>
          <w:szCs w:val="32"/>
        </w:rPr>
        <w:t>Guest</w:t>
      </w:r>
      <w:r w:rsidR="00EE4FAD">
        <w:rPr>
          <w:rFonts w:eastAsiaTheme="majorEastAsia" w:cstheme="majorBidi"/>
          <w:b/>
          <w:color w:val="2B3856"/>
          <w:sz w:val="72"/>
          <w:szCs w:val="32"/>
        </w:rPr>
        <w:t xml:space="preserve"> Access</w:t>
      </w:r>
      <w:r w:rsidR="008148DF">
        <w:rPr>
          <w:rFonts w:eastAsiaTheme="majorEastAsia" w:cstheme="majorBidi"/>
          <w:b/>
          <w:color w:val="2B3856"/>
          <w:sz w:val="72"/>
          <w:szCs w:val="32"/>
        </w:rPr>
        <w:t xml:space="preserve"> Policy</w:t>
      </w:r>
    </w:p>
    <w:p w14:paraId="55F26D86" w14:textId="77777777" w:rsidR="00B63A19" w:rsidRDefault="00B63A19" w:rsidP="00EF55B6">
      <w:pPr>
        <w:jc w:val="center"/>
        <w:rPr>
          <w:rFonts w:eastAsiaTheme="majorEastAsia" w:cstheme="majorBidi"/>
          <w:b/>
          <w:color w:val="2B3856"/>
          <w:sz w:val="72"/>
          <w:szCs w:val="32"/>
        </w:rPr>
      </w:pPr>
    </w:p>
    <w:p w14:paraId="5060906F"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p>
    <w:p w14:paraId="2391DB9A" w14:textId="77777777" w:rsidR="00B63A19" w:rsidRDefault="00B63A19" w:rsidP="00B63A19"/>
    <w:p w14:paraId="2DA25E4A" w14:textId="77777777" w:rsidR="00B63A19" w:rsidRDefault="00B63A19" w:rsidP="00B63A19"/>
    <w:p w14:paraId="49081154" w14:textId="77777777" w:rsidR="00B63A19" w:rsidRDefault="00B63A19" w:rsidP="00B63A19"/>
    <w:p w14:paraId="558D9230" w14:textId="77777777" w:rsidR="00B63A19" w:rsidRDefault="00B63A19" w:rsidP="00B63A19"/>
    <w:p w14:paraId="332E3100" w14:textId="77777777" w:rsidR="00B63A19" w:rsidRDefault="00B63A19" w:rsidP="00B63A19"/>
    <w:p w14:paraId="0E1AA69E" w14:textId="77777777" w:rsidR="00B63A19" w:rsidRDefault="00B63A19" w:rsidP="00B63A19"/>
    <w:p w14:paraId="2F76B82B" w14:textId="77777777" w:rsidR="00B63A19" w:rsidRDefault="00B63A19" w:rsidP="00B63A19"/>
    <w:p w14:paraId="78840902" w14:textId="77777777" w:rsidR="00B63A19" w:rsidRPr="00101E7A" w:rsidRDefault="00B63A19" w:rsidP="00101E7A">
      <w:pPr>
        <w:pStyle w:val="Heading1"/>
        <w:jc w:val="center"/>
      </w:pPr>
    </w:p>
    <w:p w14:paraId="7C5A8530" w14:textId="77777777" w:rsidR="00EF55B6" w:rsidRPr="00101E7A" w:rsidRDefault="00536B18" w:rsidP="00101E7A">
      <w:pPr>
        <w:pStyle w:val="Heading1"/>
        <w:jc w:val="center"/>
      </w:pPr>
      <w:r>
        <w:t>Revision 2</w:t>
      </w:r>
      <w:r w:rsidR="00101E7A" w:rsidRPr="00101E7A">
        <w:t>.0</w:t>
      </w:r>
    </w:p>
    <w:p w14:paraId="37B47F32" w14:textId="77777777" w:rsidR="00101E7A" w:rsidRPr="00101E7A" w:rsidRDefault="00EF55B6" w:rsidP="00101E7A">
      <w:pPr>
        <w:pStyle w:val="Heading1"/>
        <w:rPr>
          <w:rFonts w:ascii="Calibri" w:eastAsia="Times New Roman" w:hAnsi="Calibri" w:cs="Times New Roman"/>
        </w:rPr>
      </w:pPr>
      <w:r>
        <w:br w:type="page"/>
      </w:r>
      <w:r w:rsidR="00101E7A" w:rsidRPr="00101E7A">
        <w:rPr>
          <w:rFonts w:ascii="Calibri" w:eastAsia="Times New Roman" w:hAnsi="Calibri" w:cs="Times New Roman"/>
        </w:rPr>
        <w:lastRenderedPageBreak/>
        <w:t>Document History</w:t>
      </w:r>
    </w:p>
    <w:p w14:paraId="22806547" w14:textId="77777777" w:rsidR="00101E7A" w:rsidRPr="00101E7A" w:rsidRDefault="00101E7A" w:rsidP="00101E7A">
      <w:pPr>
        <w:keepNext/>
        <w:keepLines/>
        <w:spacing w:before="40" w:after="0" w:line="256" w:lineRule="auto"/>
        <w:outlineLvl w:val="2"/>
        <w:rPr>
          <w:rFonts w:ascii="Calibri" w:eastAsia="Times New Roman" w:hAnsi="Calibri" w:cs="Times New Roman"/>
          <w:sz w:val="28"/>
          <w:szCs w:val="24"/>
        </w:rPr>
      </w:pPr>
      <w:bookmarkStart w:id="9" w:name="_Toc482971149"/>
      <w:bookmarkStart w:id="10" w:name="_Toc482978266"/>
      <w:bookmarkStart w:id="11" w:name="_Toc485298918"/>
      <w:bookmarkStart w:id="12" w:name="_Toc493849870"/>
      <w:bookmarkStart w:id="13" w:name="_Toc493851146"/>
      <w:bookmarkStart w:id="14" w:name="_Toc493853738"/>
      <w:r w:rsidRPr="00101E7A">
        <w:rPr>
          <w:rFonts w:ascii="Calibri" w:eastAsia="Times New Roman" w:hAnsi="Calibri" w:cs="Times New Roman"/>
          <w:sz w:val="28"/>
          <w:szCs w:val="24"/>
        </w:rPr>
        <w:t>Table 1: Document Change History</w:t>
      </w:r>
      <w:bookmarkEnd w:id="9"/>
      <w:bookmarkEnd w:id="10"/>
      <w:bookmarkEnd w:id="11"/>
      <w:bookmarkEnd w:id="12"/>
      <w:bookmarkEnd w:id="13"/>
      <w:bookmarkEnd w:id="14"/>
    </w:p>
    <w:p w14:paraId="32BA0C8A" w14:textId="77777777" w:rsidR="00101E7A" w:rsidRPr="00101E7A" w:rsidRDefault="00101E7A" w:rsidP="00101E7A">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101E7A" w:rsidRPr="00101E7A" w14:paraId="34532E8D" w14:textId="77777777" w:rsidTr="00101E7A">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267FE95E" w14:textId="77777777" w:rsidR="00101E7A" w:rsidRPr="00101E7A" w:rsidRDefault="00101E7A" w:rsidP="00101E7A">
            <w:pPr>
              <w:rPr>
                <w:rFonts w:eastAsia="Calibri"/>
                <w:i/>
                <w:color w:val="FFFFFF" w:themeColor="background1"/>
                <w:sz w:val="32"/>
              </w:rPr>
            </w:pPr>
            <w:r w:rsidRPr="00101E7A">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14288FD2" w14:textId="77777777" w:rsidR="00101E7A" w:rsidRPr="00101E7A" w:rsidRDefault="00101E7A" w:rsidP="00101E7A">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101E7A">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73222881" w14:textId="77777777" w:rsidR="00101E7A" w:rsidRPr="00101E7A" w:rsidRDefault="00101E7A" w:rsidP="00101E7A">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101E7A">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0078C611" w14:textId="77777777" w:rsidR="00101E7A" w:rsidRPr="00101E7A" w:rsidRDefault="00101E7A" w:rsidP="00101E7A">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101E7A">
              <w:rPr>
                <w:rFonts w:eastAsia="Calibri"/>
                <w:i/>
                <w:color w:val="FFFFFF" w:themeColor="background1"/>
                <w:sz w:val="32"/>
              </w:rPr>
              <w:t>Description</w:t>
            </w:r>
          </w:p>
        </w:tc>
      </w:tr>
      <w:tr w:rsidR="00536B18" w:rsidRPr="00101E7A" w14:paraId="16DCB573" w14:textId="77777777" w:rsidTr="00101E7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762DAFC9" w14:textId="77777777" w:rsidR="00536B18" w:rsidRPr="00532CB9" w:rsidRDefault="00536B18"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51BDB22F" w14:textId="77777777" w:rsidR="00536B18" w:rsidRPr="00532CB9" w:rsidRDefault="00536B18"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7569968E" w14:textId="77777777" w:rsidR="00536B18" w:rsidRPr="00532CB9" w:rsidRDefault="00536B18"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6EC1AB7C" w14:textId="77777777" w:rsidR="00536B18" w:rsidRPr="00532CB9" w:rsidRDefault="00536B18"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101E7A" w:rsidRPr="00101E7A" w14:paraId="6C92DA20" w14:textId="77777777" w:rsidTr="00101E7A">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2C29CAEE" w14:textId="77777777" w:rsidR="00101E7A" w:rsidRPr="00101E7A" w:rsidRDefault="00101E7A" w:rsidP="00101E7A">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A5AD13E"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691A2DFC"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2C62FD0E"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r>
      <w:tr w:rsidR="00101E7A" w:rsidRPr="00101E7A" w14:paraId="1FEBF611" w14:textId="77777777" w:rsidTr="00101E7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8C6E7DF" w14:textId="77777777" w:rsidR="00101E7A" w:rsidRPr="00101E7A" w:rsidRDefault="00101E7A" w:rsidP="00101E7A">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61BA45BA"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4211EA1B"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444ED91D"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r>
      <w:tr w:rsidR="00101E7A" w:rsidRPr="00101E7A" w14:paraId="4F42E97E" w14:textId="77777777" w:rsidTr="00101E7A">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3A4BBD6C" w14:textId="77777777" w:rsidR="00101E7A" w:rsidRPr="00101E7A" w:rsidRDefault="00101E7A" w:rsidP="00101E7A">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06AEAA82"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75D001A2"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47DB9DD6"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r>
      <w:tr w:rsidR="00101E7A" w:rsidRPr="00101E7A" w14:paraId="211D20CC" w14:textId="77777777" w:rsidTr="00101E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5045CF1" w14:textId="77777777" w:rsidR="00101E7A" w:rsidRPr="00101E7A" w:rsidRDefault="00101E7A" w:rsidP="00101E7A">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236E5F0C"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5C410C80"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46896CBB"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r>
    </w:tbl>
    <w:p w14:paraId="757FE3EF" w14:textId="77777777" w:rsidR="00101E7A" w:rsidRPr="00101E7A" w:rsidRDefault="00101E7A" w:rsidP="00101E7A">
      <w:pPr>
        <w:spacing w:line="256" w:lineRule="auto"/>
        <w:rPr>
          <w:rFonts w:ascii="Calibri" w:eastAsia="Calibri" w:hAnsi="Calibri" w:cs="Times New Roman"/>
        </w:rPr>
      </w:pPr>
    </w:p>
    <w:p w14:paraId="46584002" w14:textId="77777777" w:rsidR="00101E7A" w:rsidRPr="00101E7A" w:rsidRDefault="00101E7A" w:rsidP="00101E7A">
      <w:pPr>
        <w:keepNext/>
        <w:keepLines/>
        <w:spacing w:before="240" w:after="0" w:line="256" w:lineRule="auto"/>
        <w:outlineLvl w:val="0"/>
        <w:rPr>
          <w:rFonts w:ascii="Calibri" w:eastAsia="Times New Roman" w:hAnsi="Calibri" w:cs="Times New Roman"/>
          <w:b/>
          <w:color w:val="2B3856"/>
          <w:sz w:val="52"/>
          <w:szCs w:val="32"/>
        </w:rPr>
      </w:pPr>
      <w:bookmarkStart w:id="15" w:name="_Toc482971150"/>
      <w:bookmarkStart w:id="16" w:name="_Toc482978267"/>
      <w:bookmarkStart w:id="17" w:name="_Toc485298919"/>
      <w:bookmarkStart w:id="18" w:name="_Toc493849871"/>
      <w:bookmarkStart w:id="19" w:name="_Toc493851147"/>
      <w:bookmarkStart w:id="20" w:name="_Toc493853739"/>
      <w:r w:rsidRPr="00101E7A">
        <w:rPr>
          <w:rFonts w:ascii="Calibri" w:eastAsia="Times New Roman" w:hAnsi="Calibri" w:cs="Times New Roman"/>
          <w:b/>
          <w:color w:val="2B3856"/>
          <w:sz w:val="52"/>
          <w:szCs w:val="32"/>
        </w:rPr>
        <w:t>Document Distribution</w:t>
      </w:r>
      <w:bookmarkEnd w:id="15"/>
      <w:bookmarkEnd w:id="16"/>
      <w:bookmarkEnd w:id="17"/>
      <w:bookmarkEnd w:id="18"/>
      <w:bookmarkEnd w:id="19"/>
      <w:bookmarkEnd w:id="20"/>
    </w:p>
    <w:p w14:paraId="429C740E" w14:textId="77777777" w:rsidR="00101E7A" w:rsidRPr="00101E7A" w:rsidRDefault="00101E7A" w:rsidP="00101E7A">
      <w:pPr>
        <w:keepNext/>
        <w:keepLines/>
        <w:spacing w:before="40" w:after="0" w:line="256" w:lineRule="auto"/>
        <w:outlineLvl w:val="2"/>
        <w:rPr>
          <w:rFonts w:ascii="Calibri" w:eastAsia="Times New Roman" w:hAnsi="Calibri" w:cs="Times New Roman"/>
          <w:sz w:val="28"/>
          <w:szCs w:val="24"/>
        </w:rPr>
      </w:pPr>
      <w:bookmarkStart w:id="21" w:name="_Toc482971151"/>
      <w:bookmarkStart w:id="22" w:name="_Toc482978268"/>
      <w:bookmarkStart w:id="23" w:name="_Toc485298920"/>
      <w:bookmarkStart w:id="24" w:name="_Toc493849872"/>
      <w:bookmarkStart w:id="25" w:name="_Toc493851148"/>
      <w:bookmarkStart w:id="26" w:name="_Toc493853740"/>
      <w:r w:rsidRPr="00101E7A">
        <w:rPr>
          <w:rFonts w:ascii="Calibri" w:eastAsia="Times New Roman" w:hAnsi="Calibri" w:cs="Times New Roman"/>
          <w:sz w:val="28"/>
          <w:szCs w:val="24"/>
        </w:rPr>
        <w:t>Table 2: Document Distribution</w:t>
      </w:r>
      <w:bookmarkEnd w:id="21"/>
      <w:bookmarkEnd w:id="22"/>
      <w:bookmarkEnd w:id="23"/>
      <w:bookmarkEnd w:id="24"/>
      <w:bookmarkEnd w:id="25"/>
      <w:bookmarkEnd w:id="26"/>
    </w:p>
    <w:p w14:paraId="071D0313" w14:textId="77777777" w:rsidR="00101E7A" w:rsidRPr="00101E7A" w:rsidRDefault="00101E7A" w:rsidP="00101E7A">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101E7A" w:rsidRPr="00101E7A" w14:paraId="205DD815" w14:textId="77777777" w:rsidTr="00101E7A">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7F0B960A" w14:textId="77777777" w:rsidR="00101E7A" w:rsidRPr="00101E7A" w:rsidRDefault="00101E7A" w:rsidP="00101E7A">
            <w:pPr>
              <w:rPr>
                <w:rFonts w:eastAsia="Calibri"/>
                <w:i/>
                <w:color w:val="FFFFFF" w:themeColor="background1"/>
                <w:sz w:val="32"/>
              </w:rPr>
            </w:pPr>
            <w:r w:rsidRPr="00101E7A">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7A87E8ED" w14:textId="77777777" w:rsidR="00101E7A" w:rsidRPr="00101E7A" w:rsidRDefault="00101E7A" w:rsidP="00101E7A">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101E7A">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4AFFD07F" w14:textId="77777777" w:rsidR="00101E7A" w:rsidRPr="00101E7A" w:rsidRDefault="00101E7A" w:rsidP="00101E7A">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101E7A">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52EE707A" w14:textId="77777777" w:rsidR="00101E7A" w:rsidRPr="00101E7A" w:rsidRDefault="00101E7A" w:rsidP="00101E7A">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101E7A">
              <w:rPr>
                <w:rFonts w:eastAsia="Calibri"/>
                <w:i/>
                <w:color w:val="FFFFFF" w:themeColor="background1"/>
                <w:sz w:val="32"/>
              </w:rPr>
              <w:t>Signature</w:t>
            </w:r>
          </w:p>
        </w:tc>
      </w:tr>
      <w:tr w:rsidR="00536B18" w:rsidRPr="00101E7A" w14:paraId="52FA46B8" w14:textId="77777777" w:rsidTr="00101E7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B375659" w14:textId="77777777" w:rsidR="00536B18" w:rsidRPr="00532CB9" w:rsidRDefault="00536B18"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4F8816E" w14:textId="77777777" w:rsidR="00536B18" w:rsidRPr="00532CB9" w:rsidRDefault="00536B18"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C8A1E6B" w14:textId="77777777" w:rsidR="00536B18" w:rsidRPr="00532CB9" w:rsidRDefault="00536B18"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9BDD753" w14:textId="77777777" w:rsidR="00536B18" w:rsidRPr="00101E7A" w:rsidRDefault="00536B18" w:rsidP="00101E7A">
            <w:pPr>
              <w:cnfStyle w:val="000000100000" w:firstRow="0" w:lastRow="0" w:firstColumn="0" w:lastColumn="0" w:oddVBand="0" w:evenVBand="0" w:oddHBand="1" w:evenHBand="0" w:firstRowFirstColumn="0" w:firstRowLastColumn="0" w:lastRowFirstColumn="0" w:lastRowLastColumn="0"/>
              <w:rPr>
                <w:rFonts w:eastAsia="Calibri"/>
              </w:rPr>
            </w:pPr>
          </w:p>
        </w:tc>
      </w:tr>
      <w:tr w:rsidR="00536B18" w:rsidRPr="00101E7A" w14:paraId="729865F3" w14:textId="77777777" w:rsidTr="00101E7A">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677EA31" w14:textId="77777777" w:rsidR="00536B18" w:rsidRPr="00532CB9" w:rsidRDefault="00536B18"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160427A" w14:textId="77777777" w:rsidR="00536B18" w:rsidRPr="00532CB9" w:rsidRDefault="00536B18"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4E312A6" w14:textId="77777777" w:rsidR="00536B18" w:rsidRPr="00532CB9" w:rsidRDefault="00536B18"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64F12FE" w14:textId="77777777" w:rsidR="00536B18" w:rsidRPr="00101E7A" w:rsidRDefault="00536B18" w:rsidP="00101E7A">
            <w:pPr>
              <w:cnfStyle w:val="000000000000" w:firstRow="0" w:lastRow="0" w:firstColumn="0" w:lastColumn="0" w:oddVBand="0" w:evenVBand="0" w:oddHBand="0" w:evenHBand="0" w:firstRowFirstColumn="0" w:firstRowLastColumn="0" w:lastRowFirstColumn="0" w:lastRowLastColumn="0"/>
              <w:rPr>
                <w:rFonts w:eastAsia="Calibri"/>
              </w:rPr>
            </w:pPr>
          </w:p>
        </w:tc>
      </w:tr>
      <w:tr w:rsidR="00101E7A" w:rsidRPr="00101E7A" w14:paraId="4247AABD" w14:textId="77777777" w:rsidTr="00101E7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B8C06A6" w14:textId="77777777" w:rsidR="00101E7A" w:rsidRPr="00101E7A" w:rsidRDefault="00101E7A" w:rsidP="00101E7A">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5E7F363"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E70D1B7"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92A2E86" w14:textId="77777777" w:rsidR="00101E7A" w:rsidRPr="00101E7A" w:rsidRDefault="00101E7A" w:rsidP="00101E7A">
            <w:pPr>
              <w:cnfStyle w:val="000000100000" w:firstRow="0" w:lastRow="0" w:firstColumn="0" w:lastColumn="0" w:oddVBand="0" w:evenVBand="0" w:oddHBand="1" w:evenHBand="0" w:firstRowFirstColumn="0" w:firstRowLastColumn="0" w:lastRowFirstColumn="0" w:lastRowLastColumn="0"/>
              <w:rPr>
                <w:rFonts w:eastAsia="Calibri"/>
              </w:rPr>
            </w:pPr>
          </w:p>
        </w:tc>
      </w:tr>
      <w:tr w:rsidR="00101E7A" w:rsidRPr="00101E7A" w14:paraId="670EA15E" w14:textId="77777777" w:rsidTr="00101E7A">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26DE941" w14:textId="77777777" w:rsidR="00101E7A" w:rsidRPr="00101E7A" w:rsidRDefault="00101E7A" w:rsidP="00101E7A">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D9A3F39"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1785B08"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148F5E9" w14:textId="77777777" w:rsidR="00101E7A" w:rsidRPr="00101E7A" w:rsidRDefault="00101E7A" w:rsidP="00101E7A">
            <w:pPr>
              <w:cnfStyle w:val="000000000000" w:firstRow="0" w:lastRow="0" w:firstColumn="0" w:lastColumn="0" w:oddVBand="0" w:evenVBand="0" w:oddHBand="0" w:evenHBand="0" w:firstRowFirstColumn="0" w:firstRowLastColumn="0" w:lastRowFirstColumn="0" w:lastRowLastColumn="0"/>
              <w:rPr>
                <w:rFonts w:eastAsia="Calibri"/>
              </w:rPr>
            </w:pPr>
          </w:p>
        </w:tc>
      </w:tr>
    </w:tbl>
    <w:p w14:paraId="3751818E" w14:textId="77777777" w:rsidR="002F6D87" w:rsidRDefault="002F6D87" w:rsidP="00101E7A">
      <w:pPr>
        <w:pStyle w:val="Heading2"/>
      </w:pPr>
      <w:r>
        <w:br w:type="page"/>
      </w:r>
    </w:p>
    <w:p w14:paraId="4CE3ED1E" w14:textId="77777777" w:rsidR="00EE4FAD" w:rsidRDefault="002F6D87" w:rsidP="00EE4FAD">
      <w:pPr>
        <w:pStyle w:val="Heading1"/>
        <w:rPr>
          <w:rFonts w:eastAsiaTheme="minorEastAsia" w:cstheme="minorBidi"/>
          <w:noProof/>
          <w:sz w:val="22"/>
          <w:szCs w:val="22"/>
          <w:lang w:eastAsia="en-GB"/>
        </w:rPr>
      </w:pPr>
      <w:bookmarkStart w:id="27" w:name="_Toc482971152"/>
      <w:bookmarkStart w:id="28" w:name="_Toc482978269"/>
      <w:bookmarkStart w:id="29" w:name="_Toc485298921"/>
      <w:bookmarkStart w:id="30" w:name="_Toc493849873"/>
      <w:bookmarkStart w:id="31" w:name="_Toc493851149"/>
      <w:bookmarkStart w:id="32" w:name="_Toc494095942"/>
      <w:bookmarkStart w:id="33" w:name="_Toc494096433"/>
      <w:bookmarkStart w:id="34" w:name="_Toc494096750"/>
      <w:r>
        <w:lastRenderedPageBreak/>
        <w:t>Contents</w:t>
      </w:r>
      <w:bookmarkEnd w:id="27"/>
      <w:bookmarkEnd w:id="28"/>
      <w:bookmarkEnd w:id="29"/>
      <w:bookmarkEnd w:id="30"/>
      <w:bookmarkEnd w:id="31"/>
      <w:bookmarkEnd w:id="32"/>
      <w:bookmarkEnd w:id="33"/>
      <w:bookmarkEnd w:id="34"/>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5F0C6B24" w14:textId="77777777" w:rsidR="00EE4FAD" w:rsidRDefault="007B15F6">
      <w:pPr>
        <w:pStyle w:val="TOC1"/>
        <w:rPr>
          <w:rFonts w:eastAsiaTheme="minorEastAsia" w:cstheme="minorBidi"/>
          <w:noProof/>
          <w:sz w:val="22"/>
          <w:szCs w:val="22"/>
          <w:lang w:eastAsia="en-GB"/>
        </w:rPr>
      </w:pPr>
      <w:hyperlink w:history="1">
        <w:r w:rsidR="00EE4FAD" w:rsidRPr="00D44D12">
          <w:rPr>
            <w:rStyle w:val="Hyperlink"/>
            <w:rFonts w:eastAsiaTheme="majorEastAsia"/>
            <w:noProof/>
          </w:rPr>
          <w:t>1.0 Overview</w:t>
        </w:r>
        <w:r w:rsidR="00EE4FAD">
          <w:rPr>
            <w:noProof/>
          </w:rPr>
          <w:tab/>
        </w:r>
        <w:r w:rsidR="00EE4FAD">
          <w:rPr>
            <w:noProof/>
          </w:rPr>
          <w:fldChar w:fldCharType="begin"/>
        </w:r>
        <w:r w:rsidR="00EE4FAD">
          <w:rPr>
            <w:noProof/>
          </w:rPr>
          <w:instrText xml:space="preserve"> PAGEREF _Toc494096751 \h </w:instrText>
        </w:r>
        <w:r w:rsidR="00EE4FAD">
          <w:rPr>
            <w:noProof/>
          </w:rPr>
        </w:r>
        <w:r w:rsidR="00EE4FAD">
          <w:rPr>
            <w:noProof/>
          </w:rPr>
          <w:fldChar w:fldCharType="separate"/>
        </w:r>
        <w:r w:rsidR="00EE4FAD">
          <w:rPr>
            <w:noProof/>
          </w:rPr>
          <w:t>4</w:t>
        </w:r>
        <w:r w:rsidR="00EE4FAD">
          <w:rPr>
            <w:noProof/>
          </w:rPr>
          <w:fldChar w:fldCharType="end"/>
        </w:r>
      </w:hyperlink>
    </w:p>
    <w:p w14:paraId="7A773CB6" w14:textId="77777777" w:rsidR="00EE4FAD" w:rsidRDefault="007B15F6">
      <w:pPr>
        <w:pStyle w:val="TOC1"/>
        <w:rPr>
          <w:rFonts w:eastAsiaTheme="minorEastAsia" w:cstheme="minorBidi"/>
          <w:noProof/>
          <w:sz w:val="22"/>
          <w:szCs w:val="22"/>
          <w:lang w:eastAsia="en-GB"/>
        </w:rPr>
      </w:pPr>
      <w:hyperlink w:history="1">
        <w:r w:rsidR="00EE4FAD" w:rsidRPr="00D44D12">
          <w:rPr>
            <w:rStyle w:val="Hyperlink"/>
            <w:rFonts w:eastAsiaTheme="majorEastAsia"/>
            <w:noProof/>
          </w:rPr>
          <w:t>2.0 Purpose</w:t>
        </w:r>
        <w:r w:rsidR="00EE4FAD">
          <w:rPr>
            <w:noProof/>
          </w:rPr>
          <w:tab/>
        </w:r>
        <w:r w:rsidR="00EE4FAD">
          <w:rPr>
            <w:noProof/>
          </w:rPr>
          <w:fldChar w:fldCharType="begin"/>
        </w:r>
        <w:r w:rsidR="00EE4FAD">
          <w:rPr>
            <w:noProof/>
          </w:rPr>
          <w:instrText xml:space="preserve"> PAGEREF _Toc494096752 \h </w:instrText>
        </w:r>
        <w:r w:rsidR="00EE4FAD">
          <w:rPr>
            <w:noProof/>
          </w:rPr>
        </w:r>
        <w:r w:rsidR="00EE4FAD">
          <w:rPr>
            <w:noProof/>
          </w:rPr>
          <w:fldChar w:fldCharType="separate"/>
        </w:r>
        <w:r w:rsidR="00EE4FAD">
          <w:rPr>
            <w:noProof/>
          </w:rPr>
          <w:t>4</w:t>
        </w:r>
        <w:r w:rsidR="00EE4FAD">
          <w:rPr>
            <w:noProof/>
          </w:rPr>
          <w:fldChar w:fldCharType="end"/>
        </w:r>
      </w:hyperlink>
    </w:p>
    <w:p w14:paraId="4B60FCE4" w14:textId="77777777" w:rsidR="00EE4FAD" w:rsidRDefault="007B15F6">
      <w:pPr>
        <w:pStyle w:val="TOC1"/>
        <w:rPr>
          <w:rFonts w:eastAsiaTheme="minorEastAsia" w:cstheme="minorBidi"/>
          <w:noProof/>
          <w:sz w:val="22"/>
          <w:szCs w:val="22"/>
          <w:lang w:eastAsia="en-GB"/>
        </w:rPr>
      </w:pPr>
      <w:hyperlink w:history="1">
        <w:r w:rsidR="00EE4FAD" w:rsidRPr="00D44D12">
          <w:rPr>
            <w:rStyle w:val="Hyperlink"/>
            <w:rFonts w:eastAsiaTheme="majorEastAsia"/>
            <w:noProof/>
          </w:rPr>
          <w:t>3.0 Scope</w:t>
        </w:r>
        <w:r w:rsidR="00EE4FAD">
          <w:rPr>
            <w:noProof/>
          </w:rPr>
          <w:tab/>
        </w:r>
        <w:r w:rsidR="00EE4FAD">
          <w:rPr>
            <w:noProof/>
          </w:rPr>
          <w:fldChar w:fldCharType="begin"/>
        </w:r>
        <w:r w:rsidR="00EE4FAD">
          <w:rPr>
            <w:noProof/>
          </w:rPr>
          <w:instrText xml:space="preserve"> PAGEREF _Toc494096753 \h </w:instrText>
        </w:r>
        <w:r w:rsidR="00EE4FAD">
          <w:rPr>
            <w:noProof/>
          </w:rPr>
        </w:r>
        <w:r w:rsidR="00EE4FAD">
          <w:rPr>
            <w:noProof/>
          </w:rPr>
          <w:fldChar w:fldCharType="separate"/>
        </w:r>
        <w:r w:rsidR="00EE4FAD">
          <w:rPr>
            <w:noProof/>
          </w:rPr>
          <w:t>4</w:t>
        </w:r>
        <w:r w:rsidR="00EE4FAD">
          <w:rPr>
            <w:noProof/>
          </w:rPr>
          <w:fldChar w:fldCharType="end"/>
        </w:r>
      </w:hyperlink>
    </w:p>
    <w:p w14:paraId="62D28A85" w14:textId="77777777" w:rsidR="00EE4FAD" w:rsidRDefault="007B15F6">
      <w:pPr>
        <w:pStyle w:val="TOC1"/>
        <w:rPr>
          <w:rFonts w:eastAsiaTheme="minorEastAsia" w:cstheme="minorBidi"/>
          <w:noProof/>
          <w:sz w:val="22"/>
          <w:szCs w:val="22"/>
          <w:lang w:eastAsia="en-GB"/>
        </w:rPr>
      </w:pPr>
      <w:hyperlink w:history="1">
        <w:r w:rsidR="00EE4FAD" w:rsidRPr="00D44D12">
          <w:rPr>
            <w:rStyle w:val="Hyperlink"/>
            <w:rFonts w:eastAsiaTheme="majorEastAsia"/>
            <w:noProof/>
          </w:rPr>
          <w:t>4.0 Policy</w:t>
        </w:r>
        <w:r w:rsidR="00EE4FAD">
          <w:rPr>
            <w:noProof/>
          </w:rPr>
          <w:tab/>
        </w:r>
        <w:r w:rsidR="00EE4FAD">
          <w:rPr>
            <w:noProof/>
          </w:rPr>
          <w:fldChar w:fldCharType="begin"/>
        </w:r>
        <w:r w:rsidR="00EE4FAD">
          <w:rPr>
            <w:noProof/>
          </w:rPr>
          <w:instrText xml:space="preserve"> PAGEREF _Toc494096754 \h </w:instrText>
        </w:r>
        <w:r w:rsidR="00EE4FAD">
          <w:rPr>
            <w:noProof/>
          </w:rPr>
        </w:r>
        <w:r w:rsidR="00EE4FAD">
          <w:rPr>
            <w:noProof/>
          </w:rPr>
          <w:fldChar w:fldCharType="separate"/>
        </w:r>
        <w:r w:rsidR="00EE4FAD">
          <w:rPr>
            <w:noProof/>
          </w:rPr>
          <w:t>5</w:t>
        </w:r>
        <w:r w:rsidR="00EE4FAD">
          <w:rPr>
            <w:noProof/>
          </w:rPr>
          <w:fldChar w:fldCharType="end"/>
        </w:r>
      </w:hyperlink>
    </w:p>
    <w:p w14:paraId="42190C66" w14:textId="77777777" w:rsidR="00EE4FAD" w:rsidRDefault="007B15F6">
      <w:pPr>
        <w:pStyle w:val="TOC2"/>
        <w:rPr>
          <w:rFonts w:eastAsiaTheme="minorEastAsia" w:cstheme="minorBidi"/>
          <w:noProof/>
          <w:sz w:val="22"/>
          <w:szCs w:val="22"/>
          <w:lang w:eastAsia="en-GB"/>
        </w:rPr>
      </w:pPr>
      <w:hyperlink w:history="1">
        <w:r w:rsidR="00EE4FAD" w:rsidRPr="00D44D12">
          <w:rPr>
            <w:rStyle w:val="Hyperlink"/>
            <w:rFonts w:eastAsiaTheme="majorEastAsia"/>
            <w:noProof/>
          </w:rPr>
          <w:t>4.1 Granting Guest Access</w:t>
        </w:r>
        <w:r w:rsidR="00EE4FAD">
          <w:rPr>
            <w:noProof/>
          </w:rPr>
          <w:tab/>
        </w:r>
        <w:r w:rsidR="00EE4FAD">
          <w:rPr>
            <w:noProof/>
          </w:rPr>
          <w:fldChar w:fldCharType="begin"/>
        </w:r>
        <w:r w:rsidR="00EE4FAD">
          <w:rPr>
            <w:noProof/>
          </w:rPr>
          <w:instrText xml:space="preserve"> PAGEREF _Toc494096755 \h </w:instrText>
        </w:r>
        <w:r w:rsidR="00EE4FAD">
          <w:rPr>
            <w:noProof/>
          </w:rPr>
        </w:r>
        <w:r w:rsidR="00EE4FAD">
          <w:rPr>
            <w:noProof/>
          </w:rPr>
          <w:fldChar w:fldCharType="separate"/>
        </w:r>
        <w:r w:rsidR="00EE4FAD">
          <w:rPr>
            <w:noProof/>
          </w:rPr>
          <w:t>5</w:t>
        </w:r>
        <w:r w:rsidR="00EE4FAD">
          <w:rPr>
            <w:noProof/>
          </w:rPr>
          <w:fldChar w:fldCharType="end"/>
        </w:r>
      </w:hyperlink>
    </w:p>
    <w:p w14:paraId="55FD771A" w14:textId="77777777" w:rsidR="00EE4FAD" w:rsidRDefault="007B15F6">
      <w:pPr>
        <w:pStyle w:val="TOC3"/>
        <w:tabs>
          <w:tab w:val="right" w:leader="dot" w:pos="9465"/>
        </w:tabs>
        <w:rPr>
          <w:rFonts w:eastAsiaTheme="minorEastAsia"/>
          <w:noProof/>
          <w:color w:val="auto"/>
          <w:lang w:eastAsia="en-GB"/>
        </w:rPr>
      </w:pPr>
      <w:hyperlink w:history="1">
        <w:r w:rsidR="00EE4FAD" w:rsidRPr="00D44D12">
          <w:rPr>
            <w:rStyle w:val="Hyperlink"/>
            <w:noProof/>
          </w:rPr>
          <w:t>4.1.1 Acceptable Use Policy (AUP)</w:t>
        </w:r>
        <w:r w:rsidR="00EE4FAD">
          <w:rPr>
            <w:noProof/>
          </w:rPr>
          <w:tab/>
        </w:r>
        <w:r w:rsidR="00EE4FAD">
          <w:rPr>
            <w:noProof/>
          </w:rPr>
          <w:fldChar w:fldCharType="begin"/>
        </w:r>
        <w:r w:rsidR="00EE4FAD">
          <w:rPr>
            <w:noProof/>
          </w:rPr>
          <w:instrText xml:space="preserve"> PAGEREF _Toc494096756 \h </w:instrText>
        </w:r>
        <w:r w:rsidR="00EE4FAD">
          <w:rPr>
            <w:noProof/>
          </w:rPr>
        </w:r>
        <w:r w:rsidR="00EE4FAD">
          <w:rPr>
            <w:noProof/>
          </w:rPr>
          <w:fldChar w:fldCharType="separate"/>
        </w:r>
        <w:r w:rsidR="00EE4FAD">
          <w:rPr>
            <w:noProof/>
          </w:rPr>
          <w:t>5</w:t>
        </w:r>
        <w:r w:rsidR="00EE4FAD">
          <w:rPr>
            <w:noProof/>
          </w:rPr>
          <w:fldChar w:fldCharType="end"/>
        </w:r>
      </w:hyperlink>
    </w:p>
    <w:p w14:paraId="77CEF64F" w14:textId="77777777" w:rsidR="00EE4FAD" w:rsidRDefault="007B15F6">
      <w:pPr>
        <w:pStyle w:val="TOC3"/>
        <w:tabs>
          <w:tab w:val="right" w:leader="dot" w:pos="9465"/>
        </w:tabs>
        <w:rPr>
          <w:rFonts w:eastAsiaTheme="minorEastAsia"/>
          <w:noProof/>
          <w:color w:val="auto"/>
          <w:lang w:eastAsia="en-GB"/>
        </w:rPr>
      </w:pPr>
      <w:hyperlink w:history="1">
        <w:r w:rsidR="00EE4FAD" w:rsidRPr="00D44D12">
          <w:rPr>
            <w:rStyle w:val="Hyperlink"/>
            <w:noProof/>
          </w:rPr>
          <w:t>4.1.2 Company Network Access Approval</w:t>
        </w:r>
        <w:r w:rsidR="00EE4FAD">
          <w:rPr>
            <w:noProof/>
          </w:rPr>
          <w:tab/>
        </w:r>
        <w:r w:rsidR="00EE4FAD">
          <w:rPr>
            <w:noProof/>
          </w:rPr>
          <w:fldChar w:fldCharType="begin"/>
        </w:r>
        <w:r w:rsidR="00EE4FAD">
          <w:rPr>
            <w:noProof/>
          </w:rPr>
          <w:instrText xml:space="preserve"> PAGEREF _Toc494096757 \h </w:instrText>
        </w:r>
        <w:r w:rsidR="00EE4FAD">
          <w:rPr>
            <w:noProof/>
          </w:rPr>
        </w:r>
        <w:r w:rsidR="00EE4FAD">
          <w:rPr>
            <w:noProof/>
          </w:rPr>
          <w:fldChar w:fldCharType="separate"/>
        </w:r>
        <w:r w:rsidR="00EE4FAD">
          <w:rPr>
            <w:noProof/>
          </w:rPr>
          <w:t>5</w:t>
        </w:r>
        <w:r w:rsidR="00EE4FAD">
          <w:rPr>
            <w:noProof/>
          </w:rPr>
          <w:fldChar w:fldCharType="end"/>
        </w:r>
      </w:hyperlink>
    </w:p>
    <w:p w14:paraId="59CC3B0B" w14:textId="77777777" w:rsidR="00EE4FAD" w:rsidRDefault="007B15F6">
      <w:pPr>
        <w:pStyle w:val="TOC3"/>
        <w:tabs>
          <w:tab w:val="right" w:leader="dot" w:pos="9465"/>
        </w:tabs>
        <w:rPr>
          <w:rFonts w:eastAsiaTheme="minorEastAsia"/>
          <w:noProof/>
          <w:color w:val="auto"/>
          <w:lang w:eastAsia="en-GB"/>
        </w:rPr>
      </w:pPr>
      <w:hyperlink w:history="1">
        <w:r w:rsidR="00EE4FAD" w:rsidRPr="00D44D12">
          <w:rPr>
            <w:rStyle w:val="Hyperlink"/>
            <w:noProof/>
          </w:rPr>
          <w:t>4.1.3 Account Use</w:t>
        </w:r>
        <w:r w:rsidR="00EE4FAD">
          <w:rPr>
            <w:noProof/>
          </w:rPr>
          <w:tab/>
        </w:r>
        <w:r w:rsidR="00EE4FAD">
          <w:rPr>
            <w:noProof/>
          </w:rPr>
          <w:fldChar w:fldCharType="begin"/>
        </w:r>
        <w:r w:rsidR="00EE4FAD">
          <w:rPr>
            <w:noProof/>
          </w:rPr>
          <w:instrText xml:space="preserve"> PAGEREF _Toc494096758 \h </w:instrText>
        </w:r>
        <w:r w:rsidR="00EE4FAD">
          <w:rPr>
            <w:noProof/>
          </w:rPr>
        </w:r>
        <w:r w:rsidR="00EE4FAD">
          <w:rPr>
            <w:noProof/>
          </w:rPr>
          <w:fldChar w:fldCharType="separate"/>
        </w:r>
        <w:r w:rsidR="00EE4FAD">
          <w:rPr>
            <w:noProof/>
          </w:rPr>
          <w:t>5</w:t>
        </w:r>
        <w:r w:rsidR="00EE4FAD">
          <w:rPr>
            <w:noProof/>
          </w:rPr>
          <w:fldChar w:fldCharType="end"/>
        </w:r>
      </w:hyperlink>
    </w:p>
    <w:p w14:paraId="0B020910" w14:textId="77777777" w:rsidR="00EE4FAD" w:rsidRDefault="007B15F6">
      <w:pPr>
        <w:pStyle w:val="TOC3"/>
        <w:tabs>
          <w:tab w:val="right" w:leader="dot" w:pos="9465"/>
        </w:tabs>
        <w:rPr>
          <w:rFonts w:eastAsiaTheme="minorEastAsia"/>
          <w:noProof/>
          <w:color w:val="auto"/>
          <w:lang w:eastAsia="en-GB"/>
        </w:rPr>
      </w:pPr>
      <w:hyperlink w:history="1">
        <w:r w:rsidR="00EE4FAD" w:rsidRPr="00D44D12">
          <w:rPr>
            <w:rStyle w:val="Hyperlink"/>
            <w:noProof/>
          </w:rPr>
          <w:t>4.1.4 Provision of Guest Use Machines</w:t>
        </w:r>
        <w:r w:rsidR="00EE4FAD">
          <w:rPr>
            <w:noProof/>
          </w:rPr>
          <w:tab/>
        </w:r>
        <w:r w:rsidR="00EE4FAD">
          <w:rPr>
            <w:noProof/>
          </w:rPr>
          <w:fldChar w:fldCharType="begin"/>
        </w:r>
        <w:r w:rsidR="00EE4FAD">
          <w:rPr>
            <w:noProof/>
          </w:rPr>
          <w:instrText xml:space="preserve"> PAGEREF _Toc494096759 \h </w:instrText>
        </w:r>
        <w:r w:rsidR="00EE4FAD">
          <w:rPr>
            <w:noProof/>
          </w:rPr>
        </w:r>
        <w:r w:rsidR="00EE4FAD">
          <w:rPr>
            <w:noProof/>
          </w:rPr>
          <w:fldChar w:fldCharType="separate"/>
        </w:r>
        <w:r w:rsidR="00EE4FAD">
          <w:rPr>
            <w:noProof/>
          </w:rPr>
          <w:t>5</w:t>
        </w:r>
        <w:r w:rsidR="00EE4FAD">
          <w:rPr>
            <w:noProof/>
          </w:rPr>
          <w:fldChar w:fldCharType="end"/>
        </w:r>
      </w:hyperlink>
    </w:p>
    <w:p w14:paraId="68226C26" w14:textId="77777777" w:rsidR="00EE4FAD" w:rsidRDefault="007B15F6">
      <w:pPr>
        <w:pStyle w:val="TOC3"/>
        <w:tabs>
          <w:tab w:val="right" w:leader="dot" w:pos="9465"/>
        </w:tabs>
        <w:rPr>
          <w:rFonts w:eastAsiaTheme="minorEastAsia"/>
          <w:noProof/>
          <w:color w:val="auto"/>
          <w:lang w:eastAsia="en-GB"/>
        </w:rPr>
      </w:pPr>
      <w:hyperlink w:history="1">
        <w:r w:rsidR="00EE4FAD" w:rsidRPr="00D44D12">
          <w:rPr>
            <w:rStyle w:val="Hyperlink"/>
            <w:noProof/>
          </w:rPr>
          <w:t>4.1.5 Security of Guest Owned Machines</w:t>
        </w:r>
        <w:r w:rsidR="00EE4FAD">
          <w:rPr>
            <w:noProof/>
          </w:rPr>
          <w:tab/>
        </w:r>
        <w:r w:rsidR="00EE4FAD">
          <w:rPr>
            <w:noProof/>
          </w:rPr>
          <w:fldChar w:fldCharType="begin"/>
        </w:r>
        <w:r w:rsidR="00EE4FAD">
          <w:rPr>
            <w:noProof/>
          </w:rPr>
          <w:instrText xml:space="preserve"> PAGEREF _Toc494096760 \h </w:instrText>
        </w:r>
        <w:r w:rsidR="00EE4FAD">
          <w:rPr>
            <w:noProof/>
          </w:rPr>
        </w:r>
        <w:r w:rsidR="00EE4FAD">
          <w:rPr>
            <w:noProof/>
          </w:rPr>
          <w:fldChar w:fldCharType="separate"/>
        </w:r>
        <w:r w:rsidR="00EE4FAD">
          <w:rPr>
            <w:noProof/>
          </w:rPr>
          <w:t>5</w:t>
        </w:r>
        <w:r w:rsidR="00EE4FAD">
          <w:rPr>
            <w:noProof/>
          </w:rPr>
          <w:fldChar w:fldCharType="end"/>
        </w:r>
      </w:hyperlink>
    </w:p>
    <w:p w14:paraId="0B9BD6A2" w14:textId="77777777" w:rsidR="00EE4FAD" w:rsidRDefault="007B15F6">
      <w:pPr>
        <w:pStyle w:val="TOC2"/>
        <w:rPr>
          <w:rFonts w:eastAsiaTheme="minorEastAsia" w:cstheme="minorBidi"/>
          <w:noProof/>
          <w:sz w:val="22"/>
          <w:szCs w:val="22"/>
          <w:lang w:eastAsia="en-GB"/>
        </w:rPr>
      </w:pPr>
      <w:hyperlink w:history="1">
        <w:r w:rsidR="00EE4FAD" w:rsidRPr="00D44D12">
          <w:rPr>
            <w:rStyle w:val="Hyperlink"/>
            <w:rFonts w:eastAsiaTheme="majorEastAsia"/>
            <w:noProof/>
          </w:rPr>
          <w:t>4.2 Restrictions on Guest Access</w:t>
        </w:r>
        <w:r w:rsidR="00EE4FAD">
          <w:rPr>
            <w:noProof/>
          </w:rPr>
          <w:tab/>
        </w:r>
        <w:r w:rsidR="00EE4FAD">
          <w:rPr>
            <w:noProof/>
          </w:rPr>
          <w:fldChar w:fldCharType="begin"/>
        </w:r>
        <w:r w:rsidR="00EE4FAD">
          <w:rPr>
            <w:noProof/>
          </w:rPr>
          <w:instrText xml:space="preserve"> PAGEREF _Toc494096761 \h </w:instrText>
        </w:r>
        <w:r w:rsidR="00EE4FAD">
          <w:rPr>
            <w:noProof/>
          </w:rPr>
        </w:r>
        <w:r w:rsidR="00EE4FAD">
          <w:rPr>
            <w:noProof/>
          </w:rPr>
          <w:fldChar w:fldCharType="separate"/>
        </w:r>
        <w:r w:rsidR="00EE4FAD">
          <w:rPr>
            <w:noProof/>
          </w:rPr>
          <w:t>5</w:t>
        </w:r>
        <w:r w:rsidR="00EE4FAD">
          <w:rPr>
            <w:noProof/>
          </w:rPr>
          <w:fldChar w:fldCharType="end"/>
        </w:r>
      </w:hyperlink>
    </w:p>
    <w:p w14:paraId="7485BCBF" w14:textId="77777777" w:rsidR="00EE4FAD" w:rsidRDefault="007B15F6">
      <w:pPr>
        <w:pStyle w:val="TOC2"/>
        <w:rPr>
          <w:rFonts w:eastAsiaTheme="minorEastAsia" w:cstheme="minorBidi"/>
          <w:noProof/>
          <w:sz w:val="22"/>
          <w:szCs w:val="22"/>
          <w:lang w:eastAsia="en-GB"/>
        </w:rPr>
      </w:pPr>
      <w:hyperlink w:history="1">
        <w:r w:rsidR="00EE4FAD" w:rsidRPr="00D44D12">
          <w:rPr>
            <w:rStyle w:val="Hyperlink"/>
            <w:rFonts w:eastAsiaTheme="majorEastAsia"/>
            <w:noProof/>
          </w:rPr>
          <w:t>4.3 Monitoring of Guest Access</w:t>
        </w:r>
        <w:r w:rsidR="00EE4FAD">
          <w:rPr>
            <w:noProof/>
          </w:rPr>
          <w:tab/>
        </w:r>
        <w:r w:rsidR="00EE4FAD">
          <w:rPr>
            <w:noProof/>
          </w:rPr>
          <w:fldChar w:fldCharType="begin"/>
        </w:r>
        <w:r w:rsidR="00EE4FAD">
          <w:rPr>
            <w:noProof/>
          </w:rPr>
          <w:instrText xml:space="preserve"> PAGEREF _Toc494096762 \h </w:instrText>
        </w:r>
        <w:r w:rsidR="00EE4FAD">
          <w:rPr>
            <w:noProof/>
          </w:rPr>
        </w:r>
        <w:r w:rsidR="00EE4FAD">
          <w:rPr>
            <w:noProof/>
          </w:rPr>
          <w:fldChar w:fldCharType="separate"/>
        </w:r>
        <w:r w:rsidR="00EE4FAD">
          <w:rPr>
            <w:noProof/>
          </w:rPr>
          <w:t>5</w:t>
        </w:r>
        <w:r w:rsidR="00EE4FAD">
          <w:rPr>
            <w:noProof/>
          </w:rPr>
          <w:fldChar w:fldCharType="end"/>
        </w:r>
      </w:hyperlink>
    </w:p>
    <w:p w14:paraId="49A6D88F" w14:textId="77777777" w:rsidR="00EE4FAD" w:rsidRDefault="007B15F6">
      <w:pPr>
        <w:pStyle w:val="TOC2"/>
        <w:rPr>
          <w:rFonts w:eastAsiaTheme="minorEastAsia" w:cstheme="minorBidi"/>
          <w:noProof/>
          <w:sz w:val="22"/>
          <w:szCs w:val="22"/>
          <w:lang w:eastAsia="en-GB"/>
        </w:rPr>
      </w:pPr>
      <w:hyperlink w:history="1">
        <w:r w:rsidR="00EE4FAD" w:rsidRPr="00D44D12">
          <w:rPr>
            <w:rStyle w:val="Hyperlink"/>
            <w:rFonts w:eastAsiaTheme="majorEastAsia"/>
            <w:noProof/>
          </w:rPr>
          <w:t>4.4 Applicability of Other Policies</w:t>
        </w:r>
        <w:r w:rsidR="00EE4FAD">
          <w:rPr>
            <w:noProof/>
          </w:rPr>
          <w:tab/>
        </w:r>
        <w:r w:rsidR="00EE4FAD">
          <w:rPr>
            <w:noProof/>
          </w:rPr>
          <w:fldChar w:fldCharType="begin"/>
        </w:r>
        <w:r w:rsidR="00EE4FAD">
          <w:rPr>
            <w:noProof/>
          </w:rPr>
          <w:instrText xml:space="preserve"> PAGEREF _Toc494096763 \h </w:instrText>
        </w:r>
        <w:r w:rsidR="00EE4FAD">
          <w:rPr>
            <w:noProof/>
          </w:rPr>
        </w:r>
        <w:r w:rsidR="00EE4FAD">
          <w:rPr>
            <w:noProof/>
          </w:rPr>
          <w:fldChar w:fldCharType="separate"/>
        </w:r>
        <w:r w:rsidR="00EE4FAD">
          <w:rPr>
            <w:noProof/>
          </w:rPr>
          <w:t>5</w:t>
        </w:r>
        <w:r w:rsidR="00EE4FAD">
          <w:rPr>
            <w:noProof/>
          </w:rPr>
          <w:fldChar w:fldCharType="end"/>
        </w:r>
      </w:hyperlink>
    </w:p>
    <w:p w14:paraId="20CEB274" w14:textId="77777777" w:rsidR="00EE4FAD" w:rsidRDefault="007B15F6">
      <w:pPr>
        <w:pStyle w:val="TOC1"/>
        <w:rPr>
          <w:rFonts w:eastAsiaTheme="minorEastAsia" w:cstheme="minorBidi"/>
          <w:noProof/>
          <w:sz w:val="22"/>
          <w:szCs w:val="22"/>
          <w:lang w:eastAsia="en-GB"/>
        </w:rPr>
      </w:pPr>
      <w:hyperlink w:history="1">
        <w:r w:rsidR="00EE4FAD" w:rsidRPr="00D44D12">
          <w:rPr>
            <w:rStyle w:val="Hyperlink"/>
            <w:rFonts w:eastAsiaTheme="majorEastAsia"/>
            <w:noProof/>
          </w:rPr>
          <w:t>5.0 Enforcement</w:t>
        </w:r>
        <w:r w:rsidR="00EE4FAD">
          <w:rPr>
            <w:noProof/>
          </w:rPr>
          <w:tab/>
        </w:r>
        <w:r w:rsidR="00EE4FAD">
          <w:rPr>
            <w:noProof/>
          </w:rPr>
          <w:fldChar w:fldCharType="begin"/>
        </w:r>
        <w:r w:rsidR="00EE4FAD">
          <w:rPr>
            <w:noProof/>
          </w:rPr>
          <w:instrText xml:space="preserve"> PAGEREF _Toc494096764 \h </w:instrText>
        </w:r>
        <w:r w:rsidR="00EE4FAD">
          <w:rPr>
            <w:noProof/>
          </w:rPr>
        </w:r>
        <w:r w:rsidR="00EE4FAD">
          <w:rPr>
            <w:noProof/>
          </w:rPr>
          <w:fldChar w:fldCharType="separate"/>
        </w:r>
        <w:r w:rsidR="00EE4FAD">
          <w:rPr>
            <w:noProof/>
          </w:rPr>
          <w:t>6</w:t>
        </w:r>
        <w:r w:rsidR="00EE4FAD">
          <w:rPr>
            <w:noProof/>
          </w:rPr>
          <w:fldChar w:fldCharType="end"/>
        </w:r>
      </w:hyperlink>
    </w:p>
    <w:p w14:paraId="34A0D113" w14:textId="77777777" w:rsidR="00EE4FAD" w:rsidRDefault="007B15F6">
      <w:pPr>
        <w:pStyle w:val="TOC1"/>
        <w:rPr>
          <w:rFonts w:eastAsiaTheme="minorEastAsia" w:cstheme="minorBidi"/>
          <w:noProof/>
          <w:sz w:val="22"/>
          <w:szCs w:val="22"/>
          <w:lang w:eastAsia="en-GB"/>
        </w:rPr>
      </w:pPr>
      <w:hyperlink w:history="1">
        <w:r w:rsidR="00EE4FAD" w:rsidRPr="00D44D12">
          <w:rPr>
            <w:rStyle w:val="Hyperlink"/>
            <w:rFonts w:eastAsiaTheme="majorEastAsia"/>
            <w:noProof/>
          </w:rPr>
          <w:t>6.0 Definitions</w:t>
        </w:r>
        <w:r w:rsidR="00EE4FAD">
          <w:rPr>
            <w:noProof/>
          </w:rPr>
          <w:tab/>
        </w:r>
        <w:r w:rsidR="00EE4FAD">
          <w:rPr>
            <w:noProof/>
          </w:rPr>
          <w:fldChar w:fldCharType="begin"/>
        </w:r>
        <w:r w:rsidR="00EE4FAD">
          <w:rPr>
            <w:noProof/>
          </w:rPr>
          <w:instrText xml:space="preserve"> PAGEREF _Toc494096765 \h </w:instrText>
        </w:r>
        <w:r w:rsidR="00EE4FAD">
          <w:rPr>
            <w:noProof/>
          </w:rPr>
        </w:r>
        <w:r w:rsidR="00EE4FAD">
          <w:rPr>
            <w:noProof/>
          </w:rPr>
          <w:fldChar w:fldCharType="separate"/>
        </w:r>
        <w:r w:rsidR="00EE4FAD">
          <w:rPr>
            <w:noProof/>
          </w:rPr>
          <w:t>6</w:t>
        </w:r>
        <w:r w:rsidR="00EE4FAD">
          <w:rPr>
            <w:noProof/>
          </w:rPr>
          <w:fldChar w:fldCharType="end"/>
        </w:r>
      </w:hyperlink>
    </w:p>
    <w:p w14:paraId="1881A3F1" w14:textId="77777777" w:rsidR="00285267" w:rsidRDefault="006A6166" w:rsidP="0062442D">
      <w:pPr>
        <w:pStyle w:val="Heading3"/>
      </w:pPr>
      <w:r>
        <w:fldChar w:fldCharType="end"/>
      </w:r>
      <w:bookmarkStart w:id="35" w:name="_Toc467494323"/>
      <w:bookmarkStart w:id="36" w:name="_Ref482970839"/>
      <w:bookmarkStart w:id="37" w:name="_Ref482970863"/>
      <w:bookmarkStart w:id="38" w:name="_Ref482970864"/>
      <w:bookmarkStart w:id="39" w:name="_Ref482971032"/>
    </w:p>
    <w:bookmarkEnd w:id="35"/>
    <w:bookmarkEnd w:id="36"/>
    <w:bookmarkEnd w:id="37"/>
    <w:bookmarkEnd w:id="38"/>
    <w:bookmarkEnd w:id="39"/>
    <w:p w14:paraId="407B0674" w14:textId="77777777" w:rsidR="00EE4FAD" w:rsidRDefault="006A73A7" w:rsidP="00EE4FAD">
      <w:r>
        <w:br w:type="page"/>
      </w:r>
      <w:r w:rsidR="00EE4FAD">
        <w:lastRenderedPageBreak/>
        <w:t>Glasswall is hereinafter referred to as "the company."</w:t>
      </w:r>
    </w:p>
    <w:p w14:paraId="4AB368EE" w14:textId="77777777" w:rsidR="00EE4FAD" w:rsidRDefault="00EE4FAD" w:rsidP="00EE4FAD">
      <w:pPr>
        <w:pStyle w:val="Heading1"/>
      </w:pPr>
      <w:bookmarkStart w:id="40" w:name="_Toc494096751"/>
      <w:r>
        <w:t>1.0 Overview</w:t>
      </w:r>
      <w:bookmarkEnd w:id="40"/>
    </w:p>
    <w:p w14:paraId="5FCD55AA" w14:textId="77777777" w:rsidR="00EE4FAD" w:rsidRDefault="00EE4FAD" w:rsidP="00EE4FAD">
      <w:r>
        <w:t>Guest access to the company's network is often necessary for customers, consultants, or vendors who are visiting the company premises.  This can be simply in the form of outbound Internet access, or the guest may require access to specific resources on the company's network.</w:t>
      </w:r>
    </w:p>
    <w:p w14:paraId="635C477A" w14:textId="77777777" w:rsidR="00EE4FAD" w:rsidRDefault="00EE4FAD" w:rsidP="00EE4FAD">
      <w:pPr>
        <w:pStyle w:val="Heading1"/>
      </w:pPr>
      <w:bookmarkStart w:id="41" w:name="_Toc494096752"/>
      <w:r>
        <w:t>2.0 Purpose</w:t>
      </w:r>
      <w:bookmarkEnd w:id="41"/>
    </w:p>
    <w:p w14:paraId="662F02A9" w14:textId="77777777" w:rsidR="00EE4FAD" w:rsidRDefault="00EE4FAD" w:rsidP="00EE4FAD">
      <w:r>
        <w:t>This policy outlines the company's procedures for controlling guest access.</w:t>
      </w:r>
    </w:p>
    <w:p w14:paraId="34860A73" w14:textId="77777777" w:rsidR="00EE4FAD" w:rsidRDefault="00EE4FAD" w:rsidP="00EE4FAD">
      <w:pPr>
        <w:pStyle w:val="Heading1"/>
      </w:pPr>
      <w:bookmarkStart w:id="42" w:name="_Toc494096753"/>
      <w:r>
        <w:t>3.0 Scope</w:t>
      </w:r>
      <w:bookmarkEnd w:id="42"/>
    </w:p>
    <w:p w14:paraId="5D2D5970" w14:textId="229A5356" w:rsidR="00CE48B6" w:rsidRDefault="00EE4FAD" w:rsidP="00EE4FAD">
      <w:r>
        <w:t>The scope of this policy includes any guest access to the company network or Internet through the company's infrastructure.  This policy does not include open Guest Wireless Access that may be available at Company locations</w:t>
      </w:r>
      <w:r w:rsidR="00CE48B6">
        <w:t>.</w:t>
      </w:r>
    </w:p>
    <w:p w14:paraId="15B8CF99" w14:textId="77777777" w:rsidR="00EE4FAD" w:rsidRDefault="00EE4FAD">
      <w:r>
        <w:br w:type="page"/>
      </w:r>
    </w:p>
    <w:p w14:paraId="6E00DF12" w14:textId="77777777" w:rsidR="00EE4FAD" w:rsidRDefault="00EE4FAD" w:rsidP="00EE4FAD">
      <w:pPr>
        <w:pStyle w:val="Heading1"/>
      </w:pPr>
      <w:bookmarkStart w:id="43" w:name="_Toc494096754"/>
      <w:r>
        <w:lastRenderedPageBreak/>
        <w:t>4.0 Policy</w:t>
      </w:r>
      <w:bookmarkEnd w:id="43"/>
    </w:p>
    <w:p w14:paraId="327AA21C" w14:textId="77777777" w:rsidR="00EE4FAD" w:rsidRDefault="00EE4FAD" w:rsidP="00EE4FAD">
      <w:pPr>
        <w:pStyle w:val="Heading2"/>
      </w:pPr>
      <w:bookmarkStart w:id="44" w:name="_Toc494096755"/>
      <w:r>
        <w:t>4.1 Granting Guest Access</w:t>
      </w:r>
      <w:bookmarkEnd w:id="44"/>
    </w:p>
    <w:p w14:paraId="25A9EDA8" w14:textId="77777777" w:rsidR="00EE4FAD" w:rsidRDefault="00EE4FAD" w:rsidP="00EE4FAD">
      <w:r>
        <w:t>Guest access will only be provided to authorised non-employees.</w:t>
      </w:r>
    </w:p>
    <w:p w14:paraId="030F0593" w14:textId="77777777" w:rsidR="00EE4FAD" w:rsidRDefault="00EE4FAD" w:rsidP="00EE4FAD">
      <w:pPr>
        <w:pStyle w:val="Heading3"/>
      </w:pPr>
      <w:bookmarkStart w:id="45" w:name="_Toc494096756"/>
      <w:r>
        <w:t>4.1.1 Acceptable Use Policy (AUP)</w:t>
      </w:r>
      <w:bookmarkEnd w:id="45"/>
    </w:p>
    <w:p w14:paraId="72558D13" w14:textId="77777777" w:rsidR="00EE4FAD" w:rsidRDefault="00EE4FAD" w:rsidP="00EE4FAD">
      <w:r>
        <w:t>Guests must agree to read and sign the company's Acceptable Use Policy (AUP) before being granted access.</w:t>
      </w:r>
    </w:p>
    <w:p w14:paraId="57120658" w14:textId="77777777" w:rsidR="00EE4FAD" w:rsidRDefault="00EE4FAD" w:rsidP="00EE4FAD">
      <w:pPr>
        <w:pStyle w:val="Heading3"/>
      </w:pPr>
      <w:bookmarkStart w:id="46" w:name="_Toc494096757"/>
      <w:r>
        <w:t>4.1.2 Company Network Access Approval</w:t>
      </w:r>
      <w:bookmarkEnd w:id="46"/>
    </w:p>
    <w:p w14:paraId="698A32DC" w14:textId="77777777" w:rsidR="00EE4FAD" w:rsidRDefault="00EE4FAD" w:rsidP="00EE4FAD">
      <w:r>
        <w:t>Guest access will only be approved by authorised employees for valid business purposes.</w:t>
      </w:r>
    </w:p>
    <w:p w14:paraId="75CE1A67" w14:textId="77777777" w:rsidR="00EE4FAD" w:rsidRDefault="00EE4FAD" w:rsidP="00EE4FAD">
      <w:pPr>
        <w:pStyle w:val="Heading3"/>
      </w:pPr>
      <w:bookmarkStart w:id="47" w:name="_Toc494096758"/>
      <w:r>
        <w:t>4.1.3 Account Use</w:t>
      </w:r>
      <w:bookmarkEnd w:id="47"/>
    </w:p>
    <w:p w14:paraId="7ED7E49D" w14:textId="77777777" w:rsidR="00EE4FAD" w:rsidRDefault="00EE4FAD" w:rsidP="00EE4FAD">
      <w:pPr>
        <w:pStyle w:val="NoSpacing"/>
      </w:pPr>
      <w:r>
        <w:t>The following must apply;</w:t>
      </w:r>
    </w:p>
    <w:p w14:paraId="3B6A5D56" w14:textId="7E44ADA9" w:rsidR="002732FF" w:rsidRDefault="00EE4FAD" w:rsidP="00C16520">
      <w:pPr>
        <w:pStyle w:val="NoSpacing"/>
        <w:numPr>
          <w:ilvl w:val="0"/>
          <w:numId w:val="3"/>
        </w:numPr>
      </w:pPr>
      <w:r>
        <w:t>Guest accounts are only to be used by guests</w:t>
      </w:r>
      <w:ins w:id="48" w:author="Jenny Brown" w:date="2018-05-18T16:02:00Z">
        <w:r w:rsidR="007B15F6">
          <w:t>.</w:t>
        </w:r>
      </w:ins>
    </w:p>
    <w:p w14:paraId="7A8B8148" w14:textId="74C38342" w:rsidR="002732FF" w:rsidRDefault="00EE4FAD" w:rsidP="00512D61">
      <w:pPr>
        <w:pStyle w:val="NoSpacing"/>
        <w:numPr>
          <w:ilvl w:val="0"/>
          <w:numId w:val="3"/>
        </w:numPr>
      </w:pPr>
      <w:r>
        <w:t xml:space="preserve">Guest accounts must be set up for each guest </w:t>
      </w:r>
      <w:r w:rsidR="002732FF">
        <w:t>accessing the company's network</w:t>
      </w:r>
      <w:ins w:id="49" w:author="Jenny Brown" w:date="2018-05-18T16:02:00Z">
        <w:r w:rsidR="007B15F6">
          <w:t>.</w:t>
        </w:r>
      </w:ins>
    </w:p>
    <w:p w14:paraId="54EBAD94" w14:textId="4EA3238D" w:rsidR="00EE4FAD" w:rsidRDefault="00EE4FAD" w:rsidP="00512D61">
      <w:pPr>
        <w:pStyle w:val="NoSpacing"/>
        <w:numPr>
          <w:ilvl w:val="0"/>
          <w:numId w:val="3"/>
        </w:numPr>
      </w:pPr>
      <w:r>
        <w:t>Guest accounts are only</w:t>
      </w:r>
      <w:r w:rsidR="002732FF">
        <w:t xml:space="preserve"> valid for a maximum of 30 days</w:t>
      </w:r>
      <w:ins w:id="50" w:author="Jenny Brown" w:date="2018-05-18T16:02:00Z">
        <w:r w:rsidR="007B15F6">
          <w:t>.</w:t>
        </w:r>
      </w:ins>
    </w:p>
    <w:p w14:paraId="706EDB82" w14:textId="35281D38" w:rsidR="00EE4FAD" w:rsidRDefault="00EE4FAD" w:rsidP="00A10D66">
      <w:pPr>
        <w:pStyle w:val="NoSpacing"/>
        <w:numPr>
          <w:ilvl w:val="0"/>
          <w:numId w:val="3"/>
        </w:numPr>
      </w:pPr>
      <w:r>
        <w:t xml:space="preserve">Guest accounts must be </w:t>
      </w:r>
      <w:r w:rsidR="002732FF">
        <w:t>deleted when no longer required</w:t>
      </w:r>
      <w:ins w:id="51" w:author="Jenny Brown" w:date="2018-05-18T16:02:00Z">
        <w:r w:rsidR="007B15F6">
          <w:t>.</w:t>
        </w:r>
      </w:ins>
    </w:p>
    <w:p w14:paraId="67E7F4C6" w14:textId="77777777" w:rsidR="00EE4FAD" w:rsidRDefault="00EE4FAD" w:rsidP="00EE4FAD">
      <w:pPr>
        <w:pStyle w:val="NoSpacing"/>
      </w:pPr>
    </w:p>
    <w:p w14:paraId="48A63528" w14:textId="77777777" w:rsidR="00EE4FAD" w:rsidRDefault="00EE4FAD" w:rsidP="00EE4FAD">
      <w:pPr>
        <w:pStyle w:val="Heading3"/>
      </w:pPr>
      <w:bookmarkStart w:id="52" w:name="_Toc494096759"/>
      <w:r>
        <w:t>4.1.4 Provision of Guest Use Machines</w:t>
      </w:r>
      <w:bookmarkEnd w:id="52"/>
    </w:p>
    <w:p w14:paraId="2B522895" w14:textId="77777777" w:rsidR="00EE4FAD" w:rsidRDefault="00EE4FAD" w:rsidP="00EE4FAD">
      <w:pPr>
        <w:pStyle w:val="NoSpacing"/>
      </w:pPr>
      <w:r>
        <w:t>The following must apply;</w:t>
      </w:r>
    </w:p>
    <w:p w14:paraId="09EBA8EF" w14:textId="5E8ED9D9" w:rsidR="00EE4FAD" w:rsidRDefault="00EE4FAD" w:rsidP="00A10D66">
      <w:pPr>
        <w:pStyle w:val="NoSpacing"/>
        <w:numPr>
          <w:ilvl w:val="0"/>
          <w:numId w:val="2"/>
        </w:numPr>
      </w:pPr>
      <w:r>
        <w:t xml:space="preserve">Guests must use </w:t>
      </w:r>
      <w:ins w:id="53" w:author="Jenny Brown" w:date="2018-05-18T16:02:00Z">
        <w:r w:rsidR="007B15F6">
          <w:t xml:space="preserve">a </w:t>
        </w:r>
      </w:ins>
      <w:r>
        <w:t>company owned guest machine to access the company network, unless prior authorisati</w:t>
      </w:r>
      <w:r w:rsidR="002732FF">
        <w:t>on is granted by the IT Manager</w:t>
      </w:r>
      <w:ins w:id="54" w:author="Jenny Brown" w:date="2018-05-18T16:02:00Z">
        <w:r w:rsidR="007B15F6">
          <w:t>.</w:t>
        </w:r>
      </w:ins>
    </w:p>
    <w:p w14:paraId="30BC9345" w14:textId="77777777" w:rsidR="00EE4FAD" w:rsidRDefault="00EE4FAD" w:rsidP="00EE4FAD">
      <w:pPr>
        <w:pStyle w:val="NoSpacing"/>
      </w:pPr>
    </w:p>
    <w:p w14:paraId="4D6A8B9E" w14:textId="77777777" w:rsidR="00EE4FAD" w:rsidRDefault="00EE4FAD" w:rsidP="00EE4FAD">
      <w:pPr>
        <w:pStyle w:val="Heading3"/>
      </w:pPr>
      <w:bookmarkStart w:id="55" w:name="_Toc494096760"/>
      <w:r>
        <w:t>4.1.5 Security of Guest Owned Machines</w:t>
      </w:r>
      <w:bookmarkEnd w:id="55"/>
    </w:p>
    <w:p w14:paraId="0B7B062B" w14:textId="77777777" w:rsidR="00EE4FAD" w:rsidRDefault="00EE4FAD" w:rsidP="00EE4FAD">
      <w:pPr>
        <w:pStyle w:val="NoSpacing"/>
      </w:pPr>
      <w:r>
        <w:t>The following must apply;</w:t>
      </w:r>
    </w:p>
    <w:p w14:paraId="09A843F7" w14:textId="4AE51EE9" w:rsidR="00EE4FAD" w:rsidRDefault="00EE4FAD" w:rsidP="00A10D66">
      <w:pPr>
        <w:pStyle w:val="NoSpacing"/>
        <w:numPr>
          <w:ilvl w:val="0"/>
          <w:numId w:val="2"/>
        </w:numPr>
      </w:pPr>
      <w:r>
        <w:t>Guest owned machines must comply with the Mobile Device Policy, unless a waiver is granted by the IT M</w:t>
      </w:r>
      <w:r w:rsidR="002732FF">
        <w:t>anager on behalf of the Company</w:t>
      </w:r>
      <w:ins w:id="56" w:author="Jenny Brown" w:date="2018-05-18T16:02:00Z">
        <w:r w:rsidR="007B15F6">
          <w:t>.</w:t>
        </w:r>
      </w:ins>
    </w:p>
    <w:p w14:paraId="174411E1" w14:textId="77777777" w:rsidR="00EE4FAD" w:rsidRDefault="00EE4FAD" w:rsidP="00EE4FAD">
      <w:pPr>
        <w:pStyle w:val="NoSpacing"/>
      </w:pPr>
    </w:p>
    <w:p w14:paraId="296EB297" w14:textId="77777777" w:rsidR="00EE4FAD" w:rsidRDefault="00EE4FAD" w:rsidP="00EE4FAD">
      <w:pPr>
        <w:pStyle w:val="Heading2"/>
      </w:pPr>
      <w:bookmarkStart w:id="57" w:name="_Toc494096761"/>
      <w:r>
        <w:t>4.2 Restrictions on Guest Access</w:t>
      </w:r>
      <w:bookmarkEnd w:id="57"/>
    </w:p>
    <w:p w14:paraId="16C61A22" w14:textId="77777777" w:rsidR="00EE4FAD" w:rsidRDefault="00EE4FAD" w:rsidP="00EE4FAD">
      <w:pPr>
        <w:pStyle w:val="NoSpacing"/>
      </w:pPr>
      <w:r>
        <w:t>Guest access will be restricted to the minimum amount necessary to undertake specific and approved tasks.</w:t>
      </w:r>
    </w:p>
    <w:p w14:paraId="48E54492" w14:textId="77777777" w:rsidR="00EE4FAD" w:rsidRDefault="00EE4FAD" w:rsidP="00EE4FAD">
      <w:pPr>
        <w:pStyle w:val="NoSpacing"/>
      </w:pPr>
    </w:p>
    <w:p w14:paraId="1E84740D" w14:textId="77777777" w:rsidR="00EE4FAD" w:rsidRDefault="00EE4FAD" w:rsidP="00EE4FAD">
      <w:pPr>
        <w:pStyle w:val="Heading2"/>
      </w:pPr>
      <w:bookmarkStart w:id="58" w:name="_Toc494096762"/>
      <w:r>
        <w:t>4.3 Monitoring of Guest Access</w:t>
      </w:r>
      <w:bookmarkEnd w:id="58"/>
    </w:p>
    <w:p w14:paraId="5A64D67C" w14:textId="77777777" w:rsidR="00EE4FAD" w:rsidRDefault="00EE4FAD" w:rsidP="00EE4FAD">
      <w:pPr>
        <w:pStyle w:val="NoSpacing"/>
      </w:pPr>
      <w:r>
        <w:t>Guest access must be monitored to ensure that the company's interests are protected and the applicable company policies are complied with.</w:t>
      </w:r>
    </w:p>
    <w:p w14:paraId="698542FD" w14:textId="77777777" w:rsidR="00EE4FAD" w:rsidRDefault="00EE4FAD" w:rsidP="00EE4FAD">
      <w:pPr>
        <w:pStyle w:val="NoSpacing"/>
      </w:pPr>
    </w:p>
    <w:p w14:paraId="3867CBFD" w14:textId="77777777" w:rsidR="00EE4FAD" w:rsidRDefault="00EE4FAD" w:rsidP="00EE4FAD">
      <w:pPr>
        <w:pStyle w:val="Heading2"/>
      </w:pPr>
      <w:bookmarkStart w:id="59" w:name="_Toc494096763"/>
      <w:r>
        <w:t>4.4 Applicability of Other Policies</w:t>
      </w:r>
      <w:bookmarkEnd w:id="59"/>
    </w:p>
    <w:p w14:paraId="010967DB" w14:textId="4B908566" w:rsidR="00EE4FAD" w:rsidRDefault="00EE4FAD" w:rsidP="00EE4FAD">
      <w:pPr>
        <w:pStyle w:val="NoSpacing"/>
      </w:pPr>
      <w:r>
        <w:t>This document is part of the company's cohesive set of security policies.  Other policies may apply to the topics covered in this document and as such the applicable policies should be reviewed as needed.</w:t>
      </w:r>
    </w:p>
    <w:p w14:paraId="025A6D61" w14:textId="54FECBB0" w:rsidR="00CE48B6" w:rsidRDefault="00CE48B6" w:rsidP="00EE4FAD">
      <w:pPr>
        <w:pStyle w:val="NoSpacing"/>
      </w:pPr>
    </w:p>
    <w:p w14:paraId="4DD8F76D" w14:textId="2C8002B4" w:rsidR="00CE48B6" w:rsidRDefault="00CE48B6" w:rsidP="00EE4FAD">
      <w:pPr>
        <w:pStyle w:val="NoSpacing"/>
      </w:pPr>
      <w:r>
        <w:lastRenderedPageBreak/>
        <w:t>See the Glasswall Wireless Network policy for guidance relating to guests using the open wireless network.</w:t>
      </w:r>
    </w:p>
    <w:p w14:paraId="60E1DFD9" w14:textId="77777777" w:rsidR="00EE4FAD" w:rsidRDefault="00EE4FAD" w:rsidP="00EE4FAD">
      <w:pPr>
        <w:pStyle w:val="NoSpacing"/>
      </w:pPr>
    </w:p>
    <w:p w14:paraId="545576E0" w14:textId="77777777" w:rsidR="00EE4FAD" w:rsidRDefault="00EE4FAD" w:rsidP="00EE4FAD">
      <w:pPr>
        <w:pStyle w:val="Heading1"/>
      </w:pPr>
      <w:bookmarkStart w:id="60" w:name="_Toc494096764"/>
      <w:r>
        <w:t>5.0 Enforcement</w:t>
      </w:r>
      <w:bookmarkEnd w:id="60"/>
    </w:p>
    <w:p w14:paraId="6DBE5C05" w14:textId="77777777" w:rsidR="00EE4FAD" w:rsidRDefault="00EE4FAD" w:rsidP="00EE4FAD">
      <w:pPr>
        <w:pStyle w:val="NoSpacing"/>
      </w:pPr>
    </w:p>
    <w:p w14:paraId="3ADD1431" w14:textId="77777777" w:rsidR="00EE4FAD" w:rsidRDefault="00EE4FAD" w:rsidP="00EE4FAD">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4E5C76B0" w14:textId="77777777" w:rsidR="00EE4FAD" w:rsidRDefault="00EE4FAD" w:rsidP="00EE4FAD">
      <w:pPr>
        <w:pStyle w:val="NoSpacing"/>
      </w:pPr>
    </w:p>
    <w:p w14:paraId="4C422470" w14:textId="77777777" w:rsidR="00EE4FAD" w:rsidRDefault="00EE4FAD" w:rsidP="00EE4FAD">
      <w:pPr>
        <w:pStyle w:val="Heading1"/>
      </w:pPr>
      <w:bookmarkStart w:id="61" w:name="_Toc494096765"/>
      <w:r>
        <w:t>6.0 Definitions</w:t>
      </w:r>
      <w:bookmarkEnd w:id="61"/>
    </w:p>
    <w:p w14:paraId="207CC91C" w14:textId="77777777" w:rsidR="00EE4FAD" w:rsidRDefault="00EE4FAD" w:rsidP="00EE4FAD">
      <w:pPr>
        <w:pStyle w:val="NoSpacing"/>
      </w:pPr>
    </w:p>
    <w:p w14:paraId="6E3C0AA4" w14:textId="6C9947AA" w:rsidR="00724526" w:rsidRDefault="00724526" w:rsidP="00724526">
      <w:pPr>
        <w:pStyle w:val="NoSpacing"/>
      </w:pPr>
      <w:r>
        <w:t>Refer to Glasswall Information Security Policy Guide</w:t>
      </w:r>
      <w:ins w:id="62" w:author="Jenny Brown" w:date="2018-05-18T16:02:00Z">
        <w:r w:rsidR="007B15F6">
          <w:t>.</w:t>
        </w:r>
      </w:ins>
      <w:bookmarkStart w:id="63" w:name="_GoBack"/>
      <w:bookmarkEnd w:id="63"/>
    </w:p>
    <w:p w14:paraId="10711CC2" w14:textId="77777777" w:rsidR="00EE4FAD" w:rsidRDefault="00EE4FAD" w:rsidP="00EE4FAD">
      <w:pPr>
        <w:pStyle w:val="NoSpacing"/>
      </w:pPr>
    </w:p>
    <w:sectPr w:rsidR="00EE4FAD"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42D68" w14:textId="77777777" w:rsidR="0028601B" w:rsidRDefault="0028601B" w:rsidP="00DF5AD2">
      <w:pPr>
        <w:spacing w:after="0" w:line="240" w:lineRule="auto"/>
      </w:pPr>
      <w:r>
        <w:separator/>
      </w:r>
    </w:p>
  </w:endnote>
  <w:endnote w:type="continuationSeparator" w:id="0">
    <w:p w14:paraId="3E73EF3F" w14:textId="77777777" w:rsidR="0028601B" w:rsidRDefault="0028601B"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24CD9" w14:textId="77777777" w:rsidR="00611562" w:rsidRDefault="00C47857" w:rsidP="002F6D87">
    <w:pPr>
      <w:pStyle w:val="Footer"/>
      <w:jc w:val="center"/>
    </w:pPr>
    <w:r>
      <w:rPr>
        <w:noProof/>
        <w:lang w:eastAsia="en-GB"/>
      </w:rPr>
      <w:drawing>
        <wp:anchor distT="0" distB="0" distL="114300" distR="114300" simplePos="0" relativeHeight="251661312" behindDoc="1" locked="0" layoutInCell="1" allowOverlap="1" wp14:anchorId="5B2525D4" wp14:editId="3B291C25">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00B63A19" w:rsidRPr="00B63A19">
      <w:t>lasswall Solutions Ltd.</w:t>
    </w:r>
    <w:r w:rsidR="00006D85">
      <w:t xml:space="preserve"> </w:t>
    </w:r>
    <w:r w:rsidR="00EE4FAD">
      <w:t>–</w:t>
    </w:r>
    <w:r w:rsidR="00006D85">
      <w:t xml:space="preserve"> </w:t>
    </w:r>
    <w:r w:rsidR="00EE4FAD">
      <w:t xml:space="preserve">Guest Access </w:t>
    </w:r>
    <w:r w:rsidR="00B63A19" w:rsidRPr="00B63A19">
      <w:t>Policy</w:t>
    </w:r>
    <w:r w:rsidR="008165F3">
      <w:t xml:space="preserve"> </w:t>
    </w:r>
    <w:r w:rsidR="009510B0">
      <w:t xml:space="preserve">- </w:t>
    </w:r>
    <w:r w:rsidR="00611562">
      <w:t>Company Confidential</w:t>
    </w:r>
  </w:p>
  <w:p w14:paraId="10CAF20F" w14:textId="009FCFA8" w:rsidR="00285267" w:rsidRPr="009510B0" w:rsidRDefault="00285267"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7B15F6" w:rsidRPr="007B15F6">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569AF" w14:textId="77777777" w:rsidR="00895F20" w:rsidRDefault="005A5E3D" w:rsidP="00895F20">
    <w:pPr>
      <w:pStyle w:val="Footer"/>
      <w:jc w:val="center"/>
    </w:pPr>
    <w:r>
      <w:rPr>
        <w:noProof/>
        <w:lang w:eastAsia="en-GB"/>
      </w:rPr>
      <w:drawing>
        <wp:anchor distT="0" distB="0" distL="114300" distR="114300" simplePos="0" relativeHeight="251657216" behindDoc="1" locked="0" layoutInCell="1" allowOverlap="1" wp14:anchorId="0D615369" wp14:editId="69C99DF6">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rsidR="00895F20">
      <w:t>Glasswall Solutions Limited</w:t>
    </w:r>
    <w:r w:rsidR="00895F20">
      <w:br/>
      <w:t>18A St James’s Place, London. SW1A 1NH</w:t>
    </w:r>
  </w:p>
  <w:p w14:paraId="00544801" w14:textId="77777777" w:rsidR="00895F20" w:rsidRDefault="00895F20" w:rsidP="00895F20">
    <w:pPr>
      <w:pStyle w:val="Footer"/>
      <w:jc w:val="center"/>
    </w:pPr>
    <w:r>
      <w:t>Company No: 05573793</w:t>
    </w:r>
  </w:p>
  <w:p w14:paraId="3C5AF148" w14:textId="77777777" w:rsidR="00B63A19" w:rsidRDefault="00B63A19" w:rsidP="00B817CF">
    <w:pPr>
      <w:pStyle w:val="Footer"/>
    </w:pPr>
  </w:p>
  <w:p w14:paraId="07E7235D" w14:textId="77777777" w:rsidR="00895F20" w:rsidRDefault="005A5E3D" w:rsidP="005A5E3D">
    <w:pPr>
      <w:pStyle w:val="Footer"/>
      <w:tabs>
        <w:tab w:val="left" w:pos="8240"/>
      </w:tabs>
    </w:pPr>
    <w:r>
      <w:tab/>
    </w:r>
  </w:p>
  <w:p w14:paraId="49445E3B" w14:textId="77777777" w:rsidR="00DD08D7" w:rsidRPr="00DD08D7" w:rsidRDefault="00DD08D7"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41C96" w14:textId="77777777" w:rsidR="0028601B" w:rsidRDefault="0028601B" w:rsidP="00DF5AD2">
      <w:pPr>
        <w:spacing w:after="0" w:line="240" w:lineRule="auto"/>
      </w:pPr>
      <w:r>
        <w:separator/>
      </w:r>
    </w:p>
  </w:footnote>
  <w:footnote w:type="continuationSeparator" w:id="0">
    <w:p w14:paraId="52F634F2" w14:textId="77777777" w:rsidR="0028601B" w:rsidRDefault="0028601B"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1632B" w14:textId="77777777" w:rsidR="00DF5AD2" w:rsidRDefault="005A5E3D">
    <w:pPr>
      <w:pStyle w:val="Header"/>
    </w:pPr>
    <w:r>
      <w:rPr>
        <w:noProof/>
        <w:lang w:eastAsia="en-GB"/>
      </w:rPr>
      <w:drawing>
        <wp:anchor distT="0" distB="0" distL="114300" distR="114300" simplePos="0" relativeHeight="251663360" behindDoc="0" locked="0" layoutInCell="1" allowOverlap="1" wp14:anchorId="630CF1A7" wp14:editId="029F8AF5">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sidR="00686D81">
      <w:rPr>
        <w:noProof/>
        <w:lang w:eastAsia="en-GB"/>
      </w:rPr>
      <w:drawing>
        <wp:anchor distT="0" distB="0" distL="114300" distR="114300" simplePos="0" relativeHeight="251659264" behindDoc="1" locked="0" layoutInCell="1" allowOverlap="1" wp14:anchorId="3DA29313" wp14:editId="20F110FB">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6C87F" w14:textId="77777777" w:rsidR="00DD08D7" w:rsidRDefault="007D3757">
    <w:pPr>
      <w:pStyle w:val="Header"/>
    </w:pPr>
    <w:r>
      <w:rPr>
        <w:noProof/>
        <w:lang w:eastAsia="en-GB"/>
      </w:rPr>
      <w:drawing>
        <wp:anchor distT="0" distB="0" distL="114300" distR="114300" simplePos="0" relativeHeight="251653120" behindDoc="1" locked="0" layoutInCell="1" allowOverlap="1" wp14:anchorId="33298106" wp14:editId="5A4784E4">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sidR="002F7275">
      <w:rPr>
        <w:noProof/>
        <w:lang w:eastAsia="en-GB"/>
      </w:rPr>
      <w:drawing>
        <wp:anchor distT="0" distB="0" distL="114300" distR="114300" simplePos="0" relativeHeight="251655168" behindDoc="1" locked="0" layoutInCell="1" allowOverlap="1" wp14:anchorId="04C20423" wp14:editId="22255602">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448D22BD"/>
    <w:multiLevelType w:val="hybridMultilevel"/>
    <w:tmpl w:val="C45226D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75931"/>
    <w:multiLevelType w:val="hybridMultilevel"/>
    <w:tmpl w:val="F730AB4E"/>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Brown">
    <w15:presenceInfo w15:providerId="None" w15:userId="Jenny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42B53"/>
    <w:rsid w:val="00045D56"/>
    <w:rsid w:val="00065BCF"/>
    <w:rsid w:val="000778FF"/>
    <w:rsid w:val="000A4AFB"/>
    <w:rsid w:val="000D5AE1"/>
    <w:rsid w:val="000F2D60"/>
    <w:rsid w:val="000F7AE9"/>
    <w:rsid w:val="00101E7A"/>
    <w:rsid w:val="001028F3"/>
    <w:rsid w:val="00170643"/>
    <w:rsid w:val="00196DFC"/>
    <w:rsid w:val="001C65B1"/>
    <w:rsid w:val="001C7829"/>
    <w:rsid w:val="001E165F"/>
    <w:rsid w:val="0021556A"/>
    <w:rsid w:val="002732FF"/>
    <w:rsid w:val="00281C8C"/>
    <w:rsid w:val="00285267"/>
    <w:rsid w:val="0028601B"/>
    <w:rsid w:val="002F6D87"/>
    <w:rsid w:val="002F7275"/>
    <w:rsid w:val="00324B87"/>
    <w:rsid w:val="003316D3"/>
    <w:rsid w:val="00344B1F"/>
    <w:rsid w:val="00351DD3"/>
    <w:rsid w:val="003A1326"/>
    <w:rsid w:val="003C2BB9"/>
    <w:rsid w:val="003C4923"/>
    <w:rsid w:val="004046D8"/>
    <w:rsid w:val="004270B9"/>
    <w:rsid w:val="00476817"/>
    <w:rsid w:val="00476D4B"/>
    <w:rsid w:val="004824DE"/>
    <w:rsid w:val="004B5159"/>
    <w:rsid w:val="00536B18"/>
    <w:rsid w:val="005A5E3D"/>
    <w:rsid w:val="005B2715"/>
    <w:rsid w:val="005E5C51"/>
    <w:rsid w:val="005F4ECB"/>
    <w:rsid w:val="00611562"/>
    <w:rsid w:val="00614DC6"/>
    <w:rsid w:val="0062442D"/>
    <w:rsid w:val="006343C8"/>
    <w:rsid w:val="00653571"/>
    <w:rsid w:val="00686D81"/>
    <w:rsid w:val="006A6166"/>
    <w:rsid w:val="006A73A7"/>
    <w:rsid w:val="006C6CFD"/>
    <w:rsid w:val="00707FE1"/>
    <w:rsid w:val="00724526"/>
    <w:rsid w:val="0075005D"/>
    <w:rsid w:val="0078337E"/>
    <w:rsid w:val="007A0C9B"/>
    <w:rsid w:val="007B15F6"/>
    <w:rsid w:val="007D3757"/>
    <w:rsid w:val="007D4076"/>
    <w:rsid w:val="008148DF"/>
    <w:rsid w:val="008165F3"/>
    <w:rsid w:val="008406D8"/>
    <w:rsid w:val="00842584"/>
    <w:rsid w:val="00895F20"/>
    <w:rsid w:val="008A42AA"/>
    <w:rsid w:val="0091282D"/>
    <w:rsid w:val="00925A65"/>
    <w:rsid w:val="009510B0"/>
    <w:rsid w:val="00965B7B"/>
    <w:rsid w:val="009A341A"/>
    <w:rsid w:val="009B0429"/>
    <w:rsid w:val="009B51C7"/>
    <w:rsid w:val="00A10D66"/>
    <w:rsid w:val="00A82B4A"/>
    <w:rsid w:val="00A9682D"/>
    <w:rsid w:val="00A9705D"/>
    <w:rsid w:val="00AC059A"/>
    <w:rsid w:val="00AC4735"/>
    <w:rsid w:val="00AD4F3D"/>
    <w:rsid w:val="00AF5AF1"/>
    <w:rsid w:val="00B22C98"/>
    <w:rsid w:val="00B34060"/>
    <w:rsid w:val="00B4018E"/>
    <w:rsid w:val="00B47B1A"/>
    <w:rsid w:val="00B50CCC"/>
    <w:rsid w:val="00B63A19"/>
    <w:rsid w:val="00B817CF"/>
    <w:rsid w:val="00B841F3"/>
    <w:rsid w:val="00BA7D7B"/>
    <w:rsid w:val="00BE4930"/>
    <w:rsid w:val="00C10802"/>
    <w:rsid w:val="00C47857"/>
    <w:rsid w:val="00C56E49"/>
    <w:rsid w:val="00CB166A"/>
    <w:rsid w:val="00CE48B6"/>
    <w:rsid w:val="00D955D2"/>
    <w:rsid w:val="00DC78BF"/>
    <w:rsid w:val="00DD08D7"/>
    <w:rsid w:val="00DF192D"/>
    <w:rsid w:val="00DF5AD2"/>
    <w:rsid w:val="00E05E48"/>
    <w:rsid w:val="00E12A61"/>
    <w:rsid w:val="00E3724A"/>
    <w:rsid w:val="00E74F54"/>
    <w:rsid w:val="00E84DBA"/>
    <w:rsid w:val="00E91B61"/>
    <w:rsid w:val="00EC07F6"/>
    <w:rsid w:val="00EE4FAD"/>
    <w:rsid w:val="00EF55B6"/>
    <w:rsid w:val="00F42134"/>
    <w:rsid w:val="00F53833"/>
    <w:rsid w:val="00FA1F81"/>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E4BBFF"/>
  <w15:docId w15:val="{D6C93240-97AA-4FCF-B7D1-25AF17BF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101E7A"/>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707FE1"/>
    <w:rPr>
      <w:sz w:val="16"/>
      <w:szCs w:val="16"/>
    </w:rPr>
  </w:style>
  <w:style w:type="paragraph" w:styleId="CommentText">
    <w:name w:val="annotation text"/>
    <w:basedOn w:val="Normal"/>
    <w:link w:val="CommentTextChar"/>
    <w:uiPriority w:val="99"/>
    <w:semiHidden/>
    <w:unhideWhenUsed/>
    <w:rsid w:val="00707FE1"/>
    <w:pPr>
      <w:spacing w:line="240" w:lineRule="auto"/>
    </w:pPr>
    <w:rPr>
      <w:sz w:val="20"/>
      <w:szCs w:val="20"/>
    </w:rPr>
  </w:style>
  <w:style w:type="character" w:customStyle="1" w:styleId="CommentTextChar">
    <w:name w:val="Comment Text Char"/>
    <w:basedOn w:val="DefaultParagraphFont"/>
    <w:link w:val="CommentText"/>
    <w:uiPriority w:val="99"/>
    <w:semiHidden/>
    <w:rsid w:val="00707FE1"/>
    <w:rPr>
      <w:color w:val="424242"/>
      <w:sz w:val="20"/>
      <w:szCs w:val="20"/>
    </w:rPr>
  </w:style>
  <w:style w:type="paragraph" w:styleId="CommentSubject">
    <w:name w:val="annotation subject"/>
    <w:basedOn w:val="CommentText"/>
    <w:next w:val="CommentText"/>
    <w:link w:val="CommentSubjectChar"/>
    <w:uiPriority w:val="99"/>
    <w:semiHidden/>
    <w:unhideWhenUsed/>
    <w:rsid w:val="00707FE1"/>
    <w:rPr>
      <w:b/>
      <w:bCs/>
    </w:rPr>
  </w:style>
  <w:style w:type="character" w:customStyle="1" w:styleId="CommentSubjectChar">
    <w:name w:val="Comment Subject Char"/>
    <w:basedOn w:val="CommentTextChar"/>
    <w:link w:val="CommentSubject"/>
    <w:uiPriority w:val="99"/>
    <w:semiHidden/>
    <w:rsid w:val="00707FE1"/>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18882246">
      <w:bodyDiv w:val="1"/>
      <w:marLeft w:val="0"/>
      <w:marRight w:val="0"/>
      <w:marTop w:val="0"/>
      <w:marBottom w:val="0"/>
      <w:divBdr>
        <w:top w:val="none" w:sz="0" w:space="0" w:color="auto"/>
        <w:left w:val="none" w:sz="0" w:space="0" w:color="auto"/>
        <w:bottom w:val="none" w:sz="0" w:space="0" w:color="auto"/>
        <w:right w:val="none" w:sz="0" w:space="0" w:color="auto"/>
      </w:divBdr>
    </w:div>
    <w:div w:id="1591966980">
      <w:bodyDiv w:val="1"/>
      <w:marLeft w:val="0"/>
      <w:marRight w:val="0"/>
      <w:marTop w:val="0"/>
      <w:marBottom w:val="0"/>
      <w:divBdr>
        <w:top w:val="none" w:sz="0" w:space="0" w:color="auto"/>
        <w:left w:val="none" w:sz="0" w:space="0" w:color="auto"/>
        <w:bottom w:val="none" w:sz="0" w:space="0" w:color="auto"/>
        <w:right w:val="none" w:sz="0" w:space="0" w:color="auto"/>
      </w:divBdr>
    </w:div>
    <w:div w:id="19619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E2793F-DA2E-423E-8063-8588F6CA6716}"/>
</file>

<file path=customXml/itemProps2.xml><?xml version="1.0" encoding="utf-8"?>
<ds:datastoreItem xmlns:ds="http://schemas.openxmlformats.org/officeDocument/2006/customXml" ds:itemID="{64D9B114-DEB2-4236-B34F-72F5A3B917E1}"/>
</file>

<file path=customXml/itemProps3.xml><?xml version="1.0" encoding="utf-8"?>
<ds:datastoreItem xmlns:ds="http://schemas.openxmlformats.org/officeDocument/2006/customXml" ds:itemID="{A6505BDB-4878-4148-A616-95CF8EBED445}"/>
</file>

<file path=docProps/app.xml><?xml version="1.0" encoding="utf-8"?>
<Properties xmlns="http://schemas.openxmlformats.org/officeDocument/2006/extended-properties" xmlns:vt="http://schemas.openxmlformats.org/officeDocument/2006/docPropsVTypes">
  <Template>Normal</Template>
  <TotalTime>0</TotalTime>
  <Pages>6</Pages>
  <Words>672</Words>
  <Characters>3833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2018-05-18T15:02:00Z</dcterms:created>
  <dcterms:modified xsi:type="dcterms:W3CDTF">2018-05-18T15:02:00Z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