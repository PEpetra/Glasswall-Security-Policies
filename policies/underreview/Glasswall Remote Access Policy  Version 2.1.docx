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193A2" w14:textId="77777777" w:rsidR="00F42134" w:rsidRDefault="00F42134" w:rsidP="00EF55B6">
      <w:pPr>
        <w:jc w:val="center"/>
        <w:rPr>
          <w:rFonts w:eastAsiaTheme="majorEastAsia" w:cstheme="majorBidi"/>
          <w:b/>
          <w:color w:val="2B3856"/>
          <w:sz w:val="72"/>
          <w:szCs w:val="32"/>
        </w:rPr>
      </w:pPr>
    </w:p>
    <w:p w14:paraId="48D96DB1" w14:textId="77777777" w:rsidR="008148DF" w:rsidRDefault="008148DF" w:rsidP="008148DF">
      <w:pPr>
        <w:jc w:val="center"/>
        <w:rPr>
          <w:rFonts w:eastAsiaTheme="majorEastAsia" w:cstheme="majorBidi"/>
          <w:b/>
          <w:color w:val="2B3856"/>
          <w:sz w:val="72"/>
          <w:szCs w:val="32"/>
        </w:rPr>
      </w:pPr>
      <w:r>
        <w:rPr>
          <w:rFonts w:eastAsiaTheme="majorEastAsia" w:cstheme="majorBidi"/>
          <w:b/>
          <w:color w:val="2B3856"/>
          <w:sz w:val="72"/>
          <w:szCs w:val="32"/>
        </w:rPr>
        <w:t>Glasswall Solutions Ltd.</w:t>
      </w:r>
    </w:p>
    <w:p w14:paraId="5851EFD9" w14:textId="77777777" w:rsidR="008148DF" w:rsidRDefault="008148DF" w:rsidP="008148DF">
      <w:pPr>
        <w:jc w:val="center"/>
        <w:rPr>
          <w:rFonts w:eastAsiaTheme="majorEastAsia" w:cstheme="majorBidi"/>
          <w:b/>
          <w:color w:val="2B3856"/>
          <w:sz w:val="72"/>
          <w:szCs w:val="32"/>
        </w:rPr>
      </w:pPr>
    </w:p>
    <w:p w14:paraId="5A6B4740" w14:textId="77777777" w:rsidR="001028F3" w:rsidRDefault="00305938" w:rsidP="00170643">
      <w:pPr>
        <w:jc w:val="center"/>
        <w:rPr>
          <w:rFonts w:eastAsiaTheme="majorEastAsia" w:cstheme="majorBidi"/>
          <w:b/>
          <w:color w:val="2B3856"/>
          <w:sz w:val="72"/>
          <w:szCs w:val="32"/>
        </w:rPr>
      </w:pPr>
      <w:r>
        <w:rPr>
          <w:rFonts w:eastAsiaTheme="majorEastAsia" w:cstheme="majorBidi"/>
          <w:b/>
          <w:color w:val="2B3856"/>
          <w:sz w:val="72"/>
          <w:szCs w:val="32"/>
        </w:rPr>
        <w:t>Remote Access</w:t>
      </w:r>
      <w:r w:rsidR="008148DF">
        <w:rPr>
          <w:rFonts w:eastAsiaTheme="majorEastAsia" w:cstheme="majorBidi"/>
          <w:b/>
          <w:color w:val="2B3856"/>
          <w:sz w:val="72"/>
          <w:szCs w:val="32"/>
        </w:rPr>
        <w:t xml:space="preserve"> Policy</w:t>
      </w:r>
    </w:p>
    <w:p w14:paraId="60993FE9" w14:textId="77777777" w:rsidR="00B63A19" w:rsidRDefault="00B63A19" w:rsidP="00EF55B6">
      <w:pPr>
        <w:jc w:val="center"/>
        <w:rPr>
          <w:rFonts w:eastAsiaTheme="majorEastAsia" w:cstheme="majorBidi"/>
          <w:b/>
          <w:color w:val="2B3856"/>
          <w:sz w:val="72"/>
          <w:szCs w:val="32"/>
        </w:rPr>
      </w:pPr>
    </w:p>
    <w:p w14:paraId="7235A96E" w14:textId="77777777" w:rsidR="00B63A19" w:rsidRDefault="00B63A19" w:rsidP="00611562">
      <w:pPr>
        <w:pStyle w:val="Heading3"/>
        <w:ind w:left="851" w:right="970"/>
        <w:jc w:val="center"/>
      </w:pPr>
      <w:bookmarkStart w:id="0" w:name="_Ref482970188"/>
      <w:bookmarkStart w:id="1" w:name="_Toc482971147"/>
      <w:bookmarkStart w:id="2" w:name="_Toc482978264"/>
      <w:bookmarkStart w:id="3" w:name="_Toc485298916"/>
      <w:bookmarkStart w:id="4" w:name="_Toc493849868"/>
      <w:bookmarkStart w:id="5" w:name="_Toc493851144"/>
      <w:bookmarkStart w:id="6" w:name="_Toc494095937"/>
      <w:bookmarkStart w:id="7" w:name="_Toc494096428"/>
      <w:bookmarkStart w:id="8" w:name="_Toc494096745"/>
      <w:bookmarkStart w:id="9" w:name="_Toc494099318"/>
      <w:bookmarkStart w:id="10" w:name="_Toc494102150"/>
      <w:bookmarkStart w:id="11" w:name="_Toc494105182"/>
      <w:bookmarkStart w:id="12" w:name="_Toc494105725"/>
      <w:bookmarkStart w:id="13" w:name="_Toc494109286"/>
      <w:bookmarkStart w:id="14" w:name="_Toc494110034"/>
      <w:bookmarkStart w:id="15" w:name="_Toc494114866"/>
      <w:bookmarkStart w:id="16" w:name="_Toc494115111"/>
      <w:r w:rsidRPr="004D60A6">
        <w:t xml:space="preserve">Information contained herein is the property of Glasswall Limited and is </w:t>
      </w:r>
      <w:r w:rsidR="00611562">
        <w:t xml:space="preserve">company </w:t>
      </w:r>
      <w:r w:rsidRPr="004D60A6">
        <w:t>confidential.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0FB1CE5C" w14:textId="77777777" w:rsidR="00B63A19" w:rsidRDefault="00B63A19" w:rsidP="00B63A19"/>
    <w:p w14:paraId="33465A64" w14:textId="77777777" w:rsidR="00B63A19" w:rsidRDefault="00B63A19" w:rsidP="00B63A19"/>
    <w:p w14:paraId="2D06864C" w14:textId="77777777" w:rsidR="00B63A19" w:rsidRDefault="00B63A19" w:rsidP="00B63A19"/>
    <w:p w14:paraId="6E5ACE86" w14:textId="77777777" w:rsidR="00B63A19" w:rsidRDefault="00B63A19" w:rsidP="00B63A19"/>
    <w:p w14:paraId="2CB1DE5F" w14:textId="77777777" w:rsidR="00B63A19" w:rsidRDefault="00B63A19" w:rsidP="00B63A19"/>
    <w:p w14:paraId="3EACA75F" w14:textId="77777777" w:rsidR="00B63A19" w:rsidRDefault="00B63A19" w:rsidP="00B63A19"/>
    <w:p w14:paraId="009DBE95" w14:textId="77777777" w:rsidR="00B63A19" w:rsidRDefault="00B63A19" w:rsidP="00B63A19"/>
    <w:p w14:paraId="3EA51027" w14:textId="77777777" w:rsidR="00B63A19" w:rsidRPr="0033348F" w:rsidRDefault="00B63A19" w:rsidP="0033348F">
      <w:pPr>
        <w:pStyle w:val="Heading1"/>
        <w:jc w:val="center"/>
      </w:pPr>
    </w:p>
    <w:p w14:paraId="5D698095" w14:textId="77777777" w:rsidR="00EF55B6" w:rsidRPr="0033348F" w:rsidRDefault="002A03CE" w:rsidP="0033348F">
      <w:pPr>
        <w:pStyle w:val="Heading1"/>
        <w:jc w:val="center"/>
      </w:pPr>
      <w:r>
        <w:t>Revision 2</w:t>
      </w:r>
      <w:r w:rsidR="0033348F" w:rsidRPr="0033348F">
        <w:t>.0</w:t>
      </w:r>
    </w:p>
    <w:p w14:paraId="3376C652" w14:textId="77777777" w:rsidR="0033348F" w:rsidRPr="0033348F" w:rsidRDefault="00EF55B6" w:rsidP="0033348F">
      <w:pPr>
        <w:pStyle w:val="Heading1"/>
        <w:rPr>
          <w:rFonts w:ascii="Calibri" w:eastAsia="Times New Roman" w:hAnsi="Calibri" w:cs="Times New Roman"/>
        </w:rPr>
      </w:pPr>
      <w:r>
        <w:br w:type="page"/>
      </w:r>
      <w:r w:rsidR="0033348F" w:rsidRPr="0033348F">
        <w:rPr>
          <w:rFonts w:ascii="Calibri" w:eastAsia="Times New Roman" w:hAnsi="Calibri" w:cs="Times New Roman"/>
        </w:rPr>
        <w:lastRenderedPageBreak/>
        <w:t>Document History</w:t>
      </w:r>
    </w:p>
    <w:p w14:paraId="6EA30ABB" w14:textId="77777777" w:rsidR="0033348F" w:rsidRPr="0033348F" w:rsidRDefault="0033348F" w:rsidP="0033348F">
      <w:pPr>
        <w:keepNext/>
        <w:keepLines/>
        <w:spacing w:before="40" w:after="0" w:line="256" w:lineRule="auto"/>
        <w:outlineLvl w:val="2"/>
        <w:rPr>
          <w:rFonts w:ascii="Calibri" w:eastAsia="Times New Roman" w:hAnsi="Calibri" w:cs="Times New Roman"/>
          <w:sz w:val="28"/>
          <w:szCs w:val="24"/>
        </w:rPr>
      </w:pPr>
      <w:bookmarkStart w:id="17" w:name="_Toc482971149"/>
      <w:bookmarkStart w:id="18" w:name="_Toc482978266"/>
      <w:bookmarkStart w:id="19" w:name="_Toc485298918"/>
      <w:bookmarkStart w:id="20" w:name="_Toc493849870"/>
      <w:bookmarkStart w:id="21" w:name="_Toc493851146"/>
      <w:bookmarkStart w:id="22" w:name="_Toc493853738"/>
      <w:r w:rsidRPr="0033348F">
        <w:rPr>
          <w:rFonts w:ascii="Calibri" w:eastAsia="Times New Roman" w:hAnsi="Calibri" w:cs="Times New Roman"/>
          <w:sz w:val="28"/>
          <w:szCs w:val="24"/>
        </w:rPr>
        <w:t>Table 1: Document Change History</w:t>
      </w:r>
      <w:bookmarkEnd w:id="17"/>
      <w:bookmarkEnd w:id="18"/>
      <w:bookmarkEnd w:id="19"/>
      <w:bookmarkEnd w:id="20"/>
      <w:bookmarkEnd w:id="21"/>
      <w:bookmarkEnd w:id="22"/>
    </w:p>
    <w:p w14:paraId="7FDFAB0E" w14:textId="77777777" w:rsidR="0033348F" w:rsidRPr="0033348F" w:rsidRDefault="0033348F" w:rsidP="0033348F">
      <w:pPr>
        <w:spacing w:line="256" w:lineRule="auto"/>
        <w:rPr>
          <w:rFonts w:ascii="Calibri" w:eastAsia="Calibri" w:hAnsi="Calibri" w:cs="Times New Roman"/>
        </w:rPr>
      </w:pPr>
    </w:p>
    <w:tbl>
      <w:tblPr>
        <w:tblStyle w:val="LightList-Accent111"/>
        <w:tblW w:w="9613" w:type="dxa"/>
        <w:tblInd w:w="0" w:type="dxa"/>
        <w:tblBorders>
          <w:top w:val="single" w:sz="8" w:space="0" w:color="2B3856"/>
          <w:left w:val="single" w:sz="8" w:space="0" w:color="2B3856"/>
          <w:bottom w:val="single" w:sz="8" w:space="0" w:color="2B3856"/>
          <w:right w:val="single" w:sz="8" w:space="0" w:color="2B3856"/>
          <w:insideH w:val="single" w:sz="8" w:space="0" w:color="2B3856"/>
          <w:insideV w:val="single" w:sz="8" w:space="0" w:color="2B3856"/>
        </w:tblBorders>
        <w:tblLook w:val="04A0" w:firstRow="1" w:lastRow="0" w:firstColumn="1" w:lastColumn="0" w:noHBand="0" w:noVBand="1"/>
      </w:tblPr>
      <w:tblGrid>
        <w:gridCol w:w="2400"/>
        <w:gridCol w:w="2126"/>
        <w:gridCol w:w="2268"/>
        <w:gridCol w:w="2819"/>
      </w:tblGrid>
      <w:tr w:rsidR="0033348F" w:rsidRPr="0033348F" w14:paraId="41D081B3" w14:textId="77777777" w:rsidTr="0033348F">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shd w:val="clear" w:color="auto" w:fill="2B3856"/>
            <w:hideMark/>
          </w:tcPr>
          <w:p w14:paraId="42B2337E" w14:textId="77777777" w:rsidR="0033348F" w:rsidRPr="0033348F" w:rsidRDefault="0033348F" w:rsidP="0033348F">
            <w:pPr>
              <w:rPr>
                <w:rFonts w:eastAsia="Calibri"/>
                <w:i/>
                <w:color w:val="FFFFFF" w:themeColor="background1"/>
                <w:sz w:val="32"/>
              </w:rPr>
            </w:pPr>
            <w:r w:rsidRPr="0033348F">
              <w:rPr>
                <w:rFonts w:eastAsia="Calibri"/>
                <w:i/>
                <w:color w:val="FFFFFF" w:themeColor="background1"/>
                <w:sz w:val="32"/>
              </w:rPr>
              <w:t>Issue Date</w:t>
            </w:r>
          </w:p>
        </w:tc>
        <w:tc>
          <w:tcPr>
            <w:tcW w:w="2126" w:type="dxa"/>
            <w:tcBorders>
              <w:top w:val="single" w:sz="8" w:space="0" w:color="2B3856"/>
              <w:left w:val="single" w:sz="8" w:space="0" w:color="2B3856"/>
              <w:bottom w:val="single" w:sz="8" w:space="0" w:color="2B3856"/>
              <w:right w:val="single" w:sz="8" w:space="0" w:color="2B3856"/>
            </w:tcBorders>
            <w:shd w:val="clear" w:color="auto" w:fill="2B3856"/>
            <w:hideMark/>
          </w:tcPr>
          <w:p w14:paraId="496E48E8" w14:textId="77777777" w:rsidR="0033348F" w:rsidRPr="0033348F" w:rsidRDefault="0033348F" w:rsidP="0033348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33348F">
              <w:rPr>
                <w:rFonts w:eastAsia="Calibri"/>
                <w:i/>
                <w:color w:val="FFFFFF" w:themeColor="background1"/>
                <w:sz w:val="32"/>
              </w:rPr>
              <w:t>Issue Number</w:t>
            </w:r>
          </w:p>
        </w:tc>
        <w:tc>
          <w:tcPr>
            <w:tcW w:w="2268" w:type="dxa"/>
            <w:tcBorders>
              <w:top w:val="single" w:sz="8" w:space="0" w:color="2B3856"/>
              <w:left w:val="single" w:sz="8" w:space="0" w:color="2B3856"/>
              <w:bottom w:val="single" w:sz="8" w:space="0" w:color="2B3856"/>
              <w:right w:val="single" w:sz="8" w:space="0" w:color="2B3856"/>
            </w:tcBorders>
            <w:shd w:val="clear" w:color="auto" w:fill="2B3856"/>
            <w:hideMark/>
          </w:tcPr>
          <w:p w14:paraId="26EFC7D8" w14:textId="77777777" w:rsidR="0033348F" w:rsidRPr="0033348F" w:rsidRDefault="0033348F" w:rsidP="0033348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33348F">
              <w:rPr>
                <w:rFonts w:eastAsia="Calibri"/>
                <w:i/>
                <w:color w:val="FFFFFF" w:themeColor="background1"/>
                <w:sz w:val="32"/>
              </w:rPr>
              <w:t>Document Owner</w:t>
            </w:r>
          </w:p>
        </w:tc>
        <w:tc>
          <w:tcPr>
            <w:tcW w:w="2819" w:type="dxa"/>
            <w:tcBorders>
              <w:top w:val="single" w:sz="8" w:space="0" w:color="2B3856"/>
              <w:left w:val="single" w:sz="8" w:space="0" w:color="2B3856"/>
              <w:bottom w:val="single" w:sz="8" w:space="0" w:color="2B3856"/>
              <w:right w:val="single" w:sz="8" w:space="0" w:color="2B3856"/>
            </w:tcBorders>
            <w:shd w:val="clear" w:color="auto" w:fill="2B3856"/>
            <w:hideMark/>
          </w:tcPr>
          <w:p w14:paraId="57D281F5" w14:textId="77777777" w:rsidR="0033348F" w:rsidRPr="0033348F" w:rsidRDefault="0033348F" w:rsidP="0033348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33348F">
              <w:rPr>
                <w:rFonts w:eastAsia="Calibri"/>
                <w:i/>
                <w:color w:val="FFFFFF" w:themeColor="background1"/>
                <w:sz w:val="32"/>
              </w:rPr>
              <w:t>Description</w:t>
            </w:r>
          </w:p>
        </w:tc>
      </w:tr>
      <w:tr w:rsidR="002A03CE" w:rsidRPr="0033348F" w14:paraId="2B345BF7" w14:textId="77777777" w:rsidTr="0033348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hideMark/>
          </w:tcPr>
          <w:p w14:paraId="770C86DE" w14:textId="77777777" w:rsidR="002A03CE" w:rsidRPr="00532CB9" w:rsidRDefault="002A03CE" w:rsidP="005F5901">
            <w:pPr>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126" w:type="dxa"/>
            <w:tcBorders>
              <w:top w:val="single" w:sz="8" w:space="0" w:color="2B3856"/>
              <w:left w:val="single" w:sz="8" w:space="0" w:color="2B3856"/>
              <w:bottom w:val="single" w:sz="8" w:space="0" w:color="2B3856"/>
              <w:right w:val="single" w:sz="8" w:space="0" w:color="2B3856"/>
            </w:tcBorders>
            <w:hideMark/>
          </w:tcPr>
          <w:p w14:paraId="369EE07F" w14:textId="77777777" w:rsidR="002A03CE" w:rsidRPr="00532CB9" w:rsidRDefault="002A03CE"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sidRPr="00532CB9">
              <w:rPr>
                <w:rFonts w:eastAsia="Calibri"/>
              </w:rPr>
              <w:t>.0</w:t>
            </w:r>
          </w:p>
        </w:tc>
        <w:tc>
          <w:tcPr>
            <w:tcW w:w="2268" w:type="dxa"/>
            <w:tcBorders>
              <w:top w:val="single" w:sz="8" w:space="0" w:color="2B3856"/>
              <w:left w:val="single" w:sz="8" w:space="0" w:color="2B3856"/>
              <w:bottom w:val="single" w:sz="8" w:space="0" w:color="2B3856"/>
              <w:right w:val="single" w:sz="8" w:space="0" w:color="2B3856"/>
            </w:tcBorders>
          </w:tcPr>
          <w:p w14:paraId="081726B5" w14:textId="77777777" w:rsidR="002A03CE" w:rsidRPr="00532CB9" w:rsidRDefault="002A03CE" w:rsidP="005F5901">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hideMark/>
          </w:tcPr>
          <w:p w14:paraId="7B349490" w14:textId="77777777" w:rsidR="002A03CE" w:rsidRPr="00532CB9" w:rsidRDefault="002A03CE"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Final Draft</w:t>
            </w:r>
          </w:p>
        </w:tc>
      </w:tr>
      <w:tr w:rsidR="0033348F" w:rsidRPr="0033348F" w14:paraId="048BB447" w14:textId="77777777" w:rsidTr="0033348F">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12B8CBC1" w14:textId="77777777" w:rsidR="0033348F" w:rsidRPr="0033348F" w:rsidRDefault="0033348F" w:rsidP="0033348F">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566D675B" w14:textId="77777777" w:rsidR="0033348F" w:rsidRPr="0033348F" w:rsidRDefault="0033348F" w:rsidP="0033348F">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3E22E966" w14:textId="77777777" w:rsidR="0033348F" w:rsidRPr="0033348F" w:rsidRDefault="0033348F" w:rsidP="0033348F">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5C60B1A3" w14:textId="77777777" w:rsidR="0033348F" w:rsidRPr="0033348F" w:rsidRDefault="0033348F" w:rsidP="0033348F">
            <w:pPr>
              <w:cnfStyle w:val="000000000000" w:firstRow="0" w:lastRow="0" w:firstColumn="0" w:lastColumn="0" w:oddVBand="0" w:evenVBand="0" w:oddHBand="0" w:evenHBand="0" w:firstRowFirstColumn="0" w:firstRowLastColumn="0" w:lastRowFirstColumn="0" w:lastRowLastColumn="0"/>
              <w:rPr>
                <w:rFonts w:eastAsia="Calibri"/>
              </w:rPr>
            </w:pPr>
          </w:p>
        </w:tc>
      </w:tr>
      <w:tr w:rsidR="0033348F" w:rsidRPr="0033348F" w14:paraId="4CDD19A0" w14:textId="77777777" w:rsidTr="0033348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7E8FB725" w14:textId="77777777" w:rsidR="0033348F" w:rsidRPr="0033348F" w:rsidRDefault="0033348F" w:rsidP="0033348F">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6A71FED9" w14:textId="77777777" w:rsidR="0033348F" w:rsidRPr="0033348F" w:rsidRDefault="0033348F" w:rsidP="0033348F">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324AC724" w14:textId="77777777" w:rsidR="0033348F" w:rsidRPr="0033348F" w:rsidRDefault="0033348F" w:rsidP="0033348F">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79C670AA" w14:textId="77777777" w:rsidR="0033348F" w:rsidRPr="0033348F" w:rsidRDefault="0033348F" w:rsidP="0033348F">
            <w:pPr>
              <w:cnfStyle w:val="000000100000" w:firstRow="0" w:lastRow="0" w:firstColumn="0" w:lastColumn="0" w:oddVBand="0" w:evenVBand="0" w:oddHBand="1" w:evenHBand="0" w:firstRowFirstColumn="0" w:firstRowLastColumn="0" w:lastRowFirstColumn="0" w:lastRowLastColumn="0"/>
              <w:rPr>
                <w:rFonts w:eastAsia="Calibri"/>
              </w:rPr>
            </w:pPr>
          </w:p>
        </w:tc>
      </w:tr>
      <w:tr w:rsidR="0033348F" w:rsidRPr="0033348F" w14:paraId="4BAC5383" w14:textId="77777777" w:rsidTr="0033348F">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592CF04E" w14:textId="77777777" w:rsidR="0033348F" w:rsidRPr="0033348F" w:rsidRDefault="0033348F" w:rsidP="0033348F">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2C0BD0BB" w14:textId="77777777" w:rsidR="0033348F" w:rsidRPr="0033348F" w:rsidRDefault="0033348F" w:rsidP="0033348F">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5C535B17" w14:textId="77777777" w:rsidR="0033348F" w:rsidRPr="0033348F" w:rsidRDefault="0033348F" w:rsidP="0033348F">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04DA744D" w14:textId="77777777" w:rsidR="0033348F" w:rsidRPr="0033348F" w:rsidRDefault="0033348F" w:rsidP="0033348F">
            <w:pPr>
              <w:cnfStyle w:val="000000000000" w:firstRow="0" w:lastRow="0" w:firstColumn="0" w:lastColumn="0" w:oddVBand="0" w:evenVBand="0" w:oddHBand="0" w:evenHBand="0" w:firstRowFirstColumn="0" w:firstRowLastColumn="0" w:lastRowFirstColumn="0" w:lastRowLastColumn="0"/>
              <w:rPr>
                <w:rFonts w:eastAsia="Calibri"/>
              </w:rPr>
            </w:pPr>
          </w:p>
        </w:tc>
      </w:tr>
      <w:tr w:rsidR="0033348F" w:rsidRPr="0033348F" w14:paraId="586003DF" w14:textId="77777777" w:rsidTr="0033348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2D0CA281" w14:textId="77777777" w:rsidR="0033348F" w:rsidRPr="0033348F" w:rsidRDefault="0033348F" w:rsidP="0033348F">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58C30781" w14:textId="77777777" w:rsidR="0033348F" w:rsidRPr="0033348F" w:rsidRDefault="0033348F" w:rsidP="0033348F">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4D03B522" w14:textId="77777777" w:rsidR="0033348F" w:rsidRPr="0033348F" w:rsidRDefault="0033348F" w:rsidP="0033348F">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2248A7F4" w14:textId="77777777" w:rsidR="0033348F" w:rsidRPr="0033348F" w:rsidRDefault="0033348F" w:rsidP="0033348F">
            <w:pPr>
              <w:cnfStyle w:val="000000100000" w:firstRow="0" w:lastRow="0" w:firstColumn="0" w:lastColumn="0" w:oddVBand="0" w:evenVBand="0" w:oddHBand="1" w:evenHBand="0" w:firstRowFirstColumn="0" w:firstRowLastColumn="0" w:lastRowFirstColumn="0" w:lastRowLastColumn="0"/>
              <w:rPr>
                <w:rFonts w:eastAsia="Calibri"/>
              </w:rPr>
            </w:pPr>
          </w:p>
        </w:tc>
      </w:tr>
    </w:tbl>
    <w:p w14:paraId="76815FBE" w14:textId="77777777" w:rsidR="0033348F" w:rsidRPr="0033348F" w:rsidRDefault="0033348F" w:rsidP="0033348F">
      <w:pPr>
        <w:spacing w:line="256" w:lineRule="auto"/>
        <w:rPr>
          <w:rFonts w:ascii="Calibri" w:eastAsia="Calibri" w:hAnsi="Calibri" w:cs="Times New Roman"/>
        </w:rPr>
      </w:pPr>
    </w:p>
    <w:p w14:paraId="5C430524" w14:textId="77777777" w:rsidR="0033348F" w:rsidRPr="0033348F" w:rsidRDefault="0033348F" w:rsidP="0033348F">
      <w:pPr>
        <w:keepNext/>
        <w:keepLines/>
        <w:spacing w:before="240" w:after="0" w:line="256" w:lineRule="auto"/>
        <w:outlineLvl w:val="0"/>
        <w:rPr>
          <w:rFonts w:ascii="Calibri" w:eastAsia="Times New Roman" w:hAnsi="Calibri" w:cs="Times New Roman"/>
          <w:b/>
          <w:color w:val="2B3856"/>
          <w:sz w:val="52"/>
          <w:szCs w:val="32"/>
        </w:rPr>
      </w:pPr>
      <w:bookmarkStart w:id="23" w:name="_Toc482971150"/>
      <w:bookmarkStart w:id="24" w:name="_Toc482978267"/>
      <w:bookmarkStart w:id="25" w:name="_Toc485298919"/>
      <w:bookmarkStart w:id="26" w:name="_Toc493849871"/>
      <w:bookmarkStart w:id="27" w:name="_Toc493851147"/>
      <w:bookmarkStart w:id="28" w:name="_Toc493853739"/>
      <w:r w:rsidRPr="0033348F">
        <w:rPr>
          <w:rFonts w:ascii="Calibri" w:eastAsia="Times New Roman" w:hAnsi="Calibri" w:cs="Times New Roman"/>
          <w:b/>
          <w:color w:val="2B3856"/>
          <w:sz w:val="52"/>
          <w:szCs w:val="32"/>
        </w:rPr>
        <w:t>Document Distribution</w:t>
      </w:r>
      <w:bookmarkEnd w:id="23"/>
      <w:bookmarkEnd w:id="24"/>
      <w:bookmarkEnd w:id="25"/>
      <w:bookmarkEnd w:id="26"/>
      <w:bookmarkEnd w:id="27"/>
      <w:bookmarkEnd w:id="28"/>
    </w:p>
    <w:p w14:paraId="12291F81" w14:textId="77777777" w:rsidR="0033348F" w:rsidRPr="0033348F" w:rsidRDefault="0033348F" w:rsidP="0033348F">
      <w:pPr>
        <w:keepNext/>
        <w:keepLines/>
        <w:spacing w:before="40" w:after="0" w:line="256" w:lineRule="auto"/>
        <w:outlineLvl w:val="2"/>
        <w:rPr>
          <w:rFonts w:ascii="Calibri" w:eastAsia="Times New Roman" w:hAnsi="Calibri" w:cs="Times New Roman"/>
          <w:sz w:val="28"/>
          <w:szCs w:val="24"/>
        </w:rPr>
      </w:pPr>
      <w:bookmarkStart w:id="29" w:name="_Toc482971151"/>
      <w:bookmarkStart w:id="30" w:name="_Toc482978268"/>
      <w:bookmarkStart w:id="31" w:name="_Toc485298920"/>
      <w:bookmarkStart w:id="32" w:name="_Toc493849872"/>
      <w:bookmarkStart w:id="33" w:name="_Toc493851148"/>
      <w:bookmarkStart w:id="34" w:name="_Toc493853740"/>
      <w:r w:rsidRPr="0033348F">
        <w:rPr>
          <w:rFonts w:ascii="Calibri" w:eastAsia="Times New Roman" w:hAnsi="Calibri" w:cs="Times New Roman"/>
          <w:sz w:val="28"/>
          <w:szCs w:val="24"/>
        </w:rPr>
        <w:t>Table 2: Document Distribution</w:t>
      </w:r>
      <w:bookmarkEnd w:id="29"/>
      <w:bookmarkEnd w:id="30"/>
      <w:bookmarkEnd w:id="31"/>
      <w:bookmarkEnd w:id="32"/>
      <w:bookmarkEnd w:id="33"/>
      <w:bookmarkEnd w:id="34"/>
    </w:p>
    <w:p w14:paraId="4EAA6125" w14:textId="77777777" w:rsidR="0033348F" w:rsidRPr="0033348F" w:rsidRDefault="0033348F" w:rsidP="0033348F">
      <w:pPr>
        <w:spacing w:line="256" w:lineRule="auto"/>
        <w:rPr>
          <w:rFonts w:ascii="Calibri" w:eastAsia="Calibri" w:hAnsi="Calibri" w:cs="Times New Roman"/>
        </w:rPr>
      </w:pPr>
    </w:p>
    <w:tbl>
      <w:tblPr>
        <w:tblStyle w:val="LightList-Accent111"/>
        <w:tblW w:w="9613" w:type="dxa"/>
        <w:tblInd w:w="0" w:type="dxa"/>
        <w:tblBorders>
          <w:top w:val="single" w:sz="8" w:space="0" w:color="44546A" w:themeColor="text2"/>
          <w:left w:val="single" w:sz="8" w:space="0" w:color="44546A" w:themeColor="text2"/>
          <w:bottom w:val="single" w:sz="8" w:space="0" w:color="44546A" w:themeColor="text2"/>
          <w:right w:val="single" w:sz="8" w:space="0" w:color="44546A" w:themeColor="text2"/>
          <w:insideH w:val="single" w:sz="8" w:space="0" w:color="44546A" w:themeColor="text2"/>
          <w:insideV w:val="single" w:sz="8" w:space="0" w:color="44546A" w:themeColor="text2"/>
        </w:tblBorders>
        <w:tblLook w:val="04A0" w:firstRow="1" w:lastRow="0" w:firstColumn="1" w:lastColumn="0" w:noHBand="0" w:noVBand="1"/>
      </w:tblPr>
      <w:tblGrid>
        <w:gridCol w:w="2400"/>
        <w:gridCol w:w="2126"/>
        <w:gridCol w:w="2268"/>
        <w:gridCol w:w="2819"/>
      </w:tblGrid>
      <w:tr w:rsidR="0033348F" w:rsidRPr="0033348F" w14:paraId="58B7A652" w14:textId="77777777" w:rsidTr="0033348F">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795D94A4" w14:textId="77777777" w:rsidR="0033348F" w:rsidRPr="0033348F" w:rsidRDefault="0033348F" w:rsidP="0033348F">
            <w:pPr>
              <w:rPr>
                <w:rFonts w:eastAsia="Calibri"/>
                <w:i/>
                <w:color w:val="FFFFFF" w:themeColor="background1"/>
                <w:sz w:val="32"/>
              </w:rPr>
            </w:pPr>
            <w:r w:rsidRPr="0033348F">
              <w:rPr>
                <w:rFonts w:eastAsia="Calibri"/>
                <w:i/>
                <w:color w:val="FFFFFF" w:themeColor="background1"/>
                <w:sz w:val="32"/>
              </w:rPr>
              <w:t>Name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161C4D5E" w14:textId="77777777" w:rsidR="0033348F" w:rsidRPr="0033348F" w:rsidRDefault="0033348F" w:rsidP="0033348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33348F">
              <w:rPr>
                <w:rFonts w:eastAsia="Calibri"/>
                <w:i/>
                <w:color w:val="FFFFFF" w:themeColor="background1"/>
                <w:sz w:val="32"/>
              </w:rPr>
              <w:t>Position</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56D0D74E" w14:textId="77777777" w:rsidR="0033348F" w:rsidRPr="0033348F" w:rsidRDefault="0033348F" w:rsidP="0033348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33348F">
              <w:rPr>
                <w:rFonts w:eastAsia="Calibri"/>
                <w:i/>
                <w:color w:val="FFFFFF" w:themeColor="background1"/>
                <w:sz w:val="32"/>
              </w:rPr>
              <w:t>Date</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24E0A21B" w14:textId="77777777" w:rsidR="0033348F" w:rsidRPr="0033348F" w:rsidRDefault="0033348F" w:rsidP="0033348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33348F">
              <w:rPr>
                <w:rFonts w:eastAsia="Calibri"/>
                <w:i/>
                <w:color w:val="FFFFFF" w:themeColor="background1"/>
                <w:sz w:val="32"/>
              </w:rPr>
              <w:t>Signature</w:t>
            </w:r>
          </w:p>
        </w:tc>
      </w:tr>
      <w:tr w:rsidR="002A03CE" w:rsidRPr="0033348F" w14:paraId="4205F34F" w14:textId="77777777" w:rsidTr="0033348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187480B1" w14:textId="77777777" w:rsidR="002A03CE" w:rsidRPr="00532CB9" w:rsidRDefault="002A03CE" w:rsidP="005F5901">
            <w:pPr>
              <w:rPr>
                <w:rFonts w:eastAsia="Calibri"/>
              </w:rPr>
            </w:pPr>
            <w:r w:rsidRPr="00532CB9">
              <w:rPr>
                <w:rFonts w:eastAsia="Calibri"/>
              </w:rPr>
              <w:t>Mark Wheelhouse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4879C52A" w14:textId="77777777" w:rsidR="002A03CE" w:rsidRPr="00532CB9" w:rsidRDefault="002A03CE"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CFO</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028DC550" w14:textId="77777777" w:rsidR="002A03CE" w:rsidRPr="00532CB9" w:rsidRDefault="002A03CE"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3D73481" w14:textId="77777777" w:rsidR="002A03CE" w:rsidRPr="0033348F" w:rsidRDefault="002A03CE" w:rsidP="0033348F">
            <w:pPr>
              <w:cnfStyle w:val="000000100000" w:firstRow="0" w:lastRow="0" w:firstColumn="0" w:lastColumn="0" w:oddVBand="0" w:evenVBand="0" w:oddHBand="1" w:evenHBand="0" w:firstRowFirstColumn="0" w:firstRowLastColumn="0" w:lastRowFirstColumn="0" w:lastRowLastColumn="0"/>
              <w:rPr>
                <w:rFonts w:eastAsia="Calibri"/>
              </w:rPr>
            </w:pPr>
          </w:p>
        </w:tc>
      </w:tr>
      <w:tr w:rsidR="002A03CE" w:rsidRPr="0033348F" w14:paraId="3ED8A405" w14:textId="77777777" w:rsidTr="0033348F">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79540240" w14:textId="77777777" w:rsidR="002A03CE" w:rsidRPr="00532CB9" w:rsidRDefault="002A03CE" w:rsidP="005F5901">
            <w:pPr>
              <w:rPr>
                <w:rFonts w:eastAsia="Calibri"/>
              </w:rPr>
            </w:pPr>
            <w:r w:rsidRPr="00532CB9">
              <w:rPr>
                <w:rFonts w:eastAsia="Calibri"/>
              </w:rPr>
              <w:t>Paul Kennedy</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26E74850" w14:textId="77777777" w:rsidR="002A03CE" w:rsidRPr="00532CB9" w:rsidRDefault="002A03CE" w:rsidP="005F5901">
            <w:pPr>
              <w:cnfStyle w:val="000000000000" w:firstRow="0" w:lastRow="0" w:firstColumn="0" w:lastColumn="0" w:oddVBand="0" w:evenVBand="0" w:oddHBand="0" w:evenHBand="0" w:firstRowFirstColumn="0" w:firstRowLastColumn="0" w:lastRowFirstColumn="0" w:lastRowLastColumn="0"/>
              <w:rPr>
                <w:rFonts w:eastAsia="Calibri"/>
              </w:rPr>
            </w:pPr>
            <w:r w:rsidRPr="00532CB9">
              <w:rPr>
                <w:rFonts w:eastAsia="Calibri"/>
              </w:rPr>
              <w:t>VP, Product Development</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11CDF0AB" w14:textId="77777777" w:rsidR="002A03CE" w:rsidRPr="00532CB9" w:rsidRDefault="002A03CE" w:rsidP="005F5901">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24968E2A" w14:textId="77777777" w:rsidR="002A03CE" w:rsidRPr="0033348F" w:rsidRDefault="002A03CE" w:rsidP="0033348F">
            <w:pPr>
              <w:cnfStyle w:val="000000000000" w:firstRow="0" w:lastRow="0" w:firstColumn="0" w:lastColumn="0" w:oddVBand="0" w:evenVBand="0" w:oddHBand="0" w:evenHBand="0" w:firstRowFirstColumn="0" w:firstRowLastColumn="0" w:lastRowFirstColumn="0" w:lastRowLastColumn="0"/>
              <w:rPr>
                <w:rFonts w:eastAsia="Calibri"/>
              </w:rPr>
            </w:pPr>
          </w:p>
        </w:tc>
      </w:tr>
      <w:tr w:rsidR="0033348F" w:rsidRPr="0033348F" w14:paraId="1E5D07F8" w14:textId="77777777" w:rsidTr="0033348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8192797" w14:textId="77777777" w:rsidR="0033348F" w:rsidRPr="0033348F" w:rsidRDefault="0033348F" w:rsidP="0033348F">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810822E" w14:textId="77777777" w:rsidR="0033348F" w:rsidRPr="0033348F" w:rsidRDefault="0033348F" w:rsidP="0033348F">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C5EECA3" w14:textId="77777777" w:rsidR="0033348F" w:rsidRPr="0033348F" w:rsidRDefault="0033348F" w:rsidP="0033348F">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0A8FF74" w14:textId="77777777" w:rsidR="0033348F" w:rsidRPr="0033348F" w:rsidRDefault="0033348F" w:rsidP="0033348F">
            <w:pPr>
              <w:cnfStyle w:val="000000100000" w:firstRow="0" w:lastRow="0" w:firstColumn="0" w:lastColumn="0" w:oddVBand="0" w:evenVBand="0" w:oddHBand="1" w:evenHBand="0" w:firstRowFirstColumn="0" w:firstRowLastColumn="0" w:lastRowFirstColumn="0" w:lastRowLastColumn="0"/>
              <w:rPr>
                <w:rFonts w:eastAsia="Calibri"/>
              </w:rPr>
            </w:pPr>
          </w:p>
        </w:tc>
      </w:tr>
      <w:tr w:rsidR="0033348F" w:rsidRPr="0033348F" w14:paraId="13002FDF" w14:textId="77777777" w:rsidTr="0033348F">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2076E43" w14:textId="77777777" w:rsidR="0033348F" w:rsidRPr="0033348F" w:rsidRDefault="0033348F" w:rsidP="0033348F">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221DF0E2" w14:textId="77777777" w:rsidR="0033348F" w:rsidRPr="0033348F" w:rsidRDefault="0033348F" w:rsidP="0033348F">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1AEE158" w14:textId="77777777" w:rsidR="0033348F" w:rsidRPr="0033348F" w:rsidRDefault="0033348F" w:rsidP="0033348F">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D07E59A" w14:textId="77777777" w:rsidR="0033348F" w:rsidRPr="0033348F" w:rsidRDefault="0033348F" w:rsidP="0033348F">
            <w:pPr>
              <w:cnfStyle w:val="000000000000" w:firstRow="0" w:lastRow="0" w:firstColumn="0" w:lastColumn="0" w:oddVBand="0" w:evenVBand="0" w:oddHBand="0" w:evenHBand="0" w:firstRowFirstColumn="0" w:firstRowLastColumn="0" w:lastRowFirstColumn="0" w:lastRowLastColumn="0"/>
              <w:rPr>
                <w:rFonts w:eastAsia="Calibri"/>
              </w:rPr>
            </w:pPr>
          </w:p>
        </w:tc>
      </w:tr>
    </w:tbl>
    <w:p w14:paraId="09393935" w14:textId="77777777" w:rsidR="002F6D87" w:rsidRDefault="002F6D87" w:rsidP="0033348F">
      <w:pPr>
        <w:pStyle w:val="Heading2"/>
      </w:pPr>
      <w:r>
        <w:br w:type="page"/>
      </w:r>
    </w:p>
    <w:p w14:paraId="73546CC2" w14:textId="77777777" w:rsidR="00305938" w:rsidRDefault="002F6D87" w:rsidP="00305938">
      <w:pPr>
        <w:pStyle w:val="Heading1"/>
        <w:rPr>
          <w:rFonts w:eastAsiaTheme="minorEastAsia" w:cstheme="minorBidi"/>
          <w:noProof/>
          <w:sz w:val="22"/>
          <w:szCs w:val="22"/>
          <w:lang w:eastAsia="en-GB"/>
        </w:rPr>
      </w:pPr>
      <w:bookmarkStart w:id="35" w:name="_Toc482971152"/>
      <w:bookmarkStart w:id="36" w:name="_Toc482978269"/>
      <w:bookmarkStart w:id="37" w:name="_Toc485298921"/>
      <w:bookmarkStart w:id="38" w:name="_Toc493849873"/>
      <w:bookmarkStart w:id="39" w:name="_Toc493851149"/>
      <w:bookmarkStart w:id="40" w:name="_Toc494095942"/>
      <w:bookmarkStart w:id="41" w:name="_Toc494096433"/>
      <w:bookmarkStart w:id="42" w:name="_Toc494096750"/>
      <w:bookmarkStart w:id="43" w:name="_Toc494099323"/>
      <w:bookmarkStart w:id="44" w:name="_Toc494102155"/>
      <w:bookmarkStart w:id="45" w:name="_Toc494105187"/>
      <w:bookmarkStart w:id="46" w:name="_Toc494105730"/>
      <w:bookmarkStart w:id="47" w:name="_Toc494109291"/>
      <w:bookmarkStart w:id="48" w:name="_Toc494110039"/>
      <w:bookmarkStart w:id="49" w:name="_Toc494114871"/>
      <w:bookmarkStart w:id="50" w:name="_Toc494115116"/>
      <w:r>
        <w:lastRenderedPageBreak/>
        <w:t>Contents</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006A6166">
        <w:rPr>
          <w:rFonts w:eastAsiaTheme="minorHAnsi" w:cstheme="minorBidi"/>
          <w:sz w:val="22"/>
          <w:szCs w:val="22"/>
        </w:rPr>
        <w:fldChar w:fldCharType="begin"/>
      </w:r>
      <w:r w:rsidR="006A6166">
        <w:instrText xml:space="preserve"> TOC  \* MERGEFORMAT \h  \* MERGEFORMAT </w:instrText>
      </w:r>
      <w:r w:rsidR="006A6166">
        <w:rPr>
          <w:rFonts w:eastAsiaTheme="minorHAnsi" w:cstheme="minorBidi"/>
          <w:sz w:val="22"/>
          <w:szCs w:val="22"/>
        </w:rPr>
        <w:fldChar w:fldCharType="separate"/>
      </w:r>
    </w:p>
    <w:p w14:paraId="08DD4BC3" w14:textId="77777777" w:rsidR="00305938" w:rsidRDefault="00BC47DC">
      <w:pPr>
        <w:pStyle w:val="TOC1"/>
        <w:rPr>
          <w:rFonts w:eastAsiaTheme="minorEastAsia" w:cstheme="minorBidi"/>
          <w:noProof/>
          <w:sz w:val="22"/>
          <w:szCs w:val="22"/>
          <w:lang w:eastAsia="en-GB"/>
        </w:rPr>
      </w:pPr>
      <w:hyperlink w:history="1">
        <w:r w:rsidR="00305938" w:rsidRPr="00CA60A8">
          <w:rPr>
            <w:rStyle w:val="Hyperlink"/>
            <w:rFonts w:eastAsiaTheme="majorEastAsia"/>
            <w:noProof/>
          </w:rPr>
          <w:t>1.0 Overview</w:t>
        </w:r>
        <w:r w:rsidR="00305938">
          <w:rPr>
            <w:noProof/>
          </w:rPr>
          <w:tab/>
        </w:r>
        <w:r w:rsidR="00305938">
          <w:rPr>
            <w:noProof/>
          </w:rPr>
          <w:fldChar w:fldCharType="begin"/>
        </w:r>
        <w:r w:rsidR="00305938">
          <w:rPr>
            <w:noProof/>
          </w:rPr>
          <w:instrText xml:space="preserve"> PAGEREF _Toc494115117 \h </w:instrText>
        </w:r>
        <w:r w:rsidR="00305938">
          <w:rPr>
            <w:noProof/>
          </w:rPr>
        </w:r>
        <w:r w:rsidR="00305938">
          <w:rPr>
            <w:noProof/>
          </w:rPr>
          <w:fldChar w:fldCharType="separate"/>
        </w:r>
        <w:r w:rsidR="00305938">
          <w:rPr>
            <w:noProof/>
          </w:rPr>
          <w:t>4</w:t>
        </w:r>
        <w:r w:rsidR="00305938">
          <w:rPr>
            <w:noProof/>
          </w:rPr>
          <w:fldChar w:fldCharType="end"/>
        </w:r>
      </w:hyperlink>
    </w:p>
    <w:p w14:paraId="2CB01FEE" w14:textId="77777777" w:rsidR="00305938" w:rsidRDefault="00BC47DC">
      <w:pPr>
        <w:pStyle w:val="TOC1"/>
        <w:rPr>
          <w:rFonts w:eastAsiaTheme="minorEastAsia" w:cstheme="minorBidi"/>
          <w:noProof/>
          <w:sz w:val="22"/>
          <w:szCs w:val="22"/>
          <w:lang w:eastAsia="en-GB"/>
        </w:rPr>
      </w:pPr>
      <w:hyperlink w:history="1">
        <w:r w:rsidR="00305938" w:rsidRPr="00CA60A8">
          <w:rPr>
            <w:rStyle w:val="Hyperlink"/>
            <w:rFonts w:eastAsiaTheme="majorEastAsia"/>
            <w:noProof/>
          </w:rPr>
          <w:t>2.0 Purpose</w:t>
        </w:r>
        <w:r w:rsidR="00305938">
          <w:rPr>
            <w:noProof/>
          </w:rPr>
          <w:tab/>
        </w:r>
        <w:r w:rsidR="00305938">
          <w:rPr>
            <w:noProof/>
          </w:rPr>
          <w:fldChar w:fldCharType="begin"/>
        </w:r>
        <w:r w:rsidR="00305938">
          <w:rPr>
            <w:noProof/>
          </w:rPr>
          <w:instrText xml:space="preserve"> PAGEREF _Toc494115118 \h </w:instrText>
        </w:r>
        <w:r w:rsidR="00305938">
          <w:rPr>
            <w:noProof/>
          </w:rPr>
        </w:r>
        <w:r w:rsidR="00305938">
          <w:rPr>
            <w:noProof/>
          </w:rPr>
          <w:fldChar w:fldCharType="separate"/>
        </w:r>
        <w:r w:rsidR="00305938">
          <w:rPr>
            <w:noProof/>
          </w:rPr>
          <w:t>4</w:t>
        </w:r>
        <w:r w:rsidR="00305938">
          <w:rPr>
            <w:noProof/>
          </w:rPr>
          <w:fldChar w:fldCharType="end"/>
        </w:r>
      </w:hyperlink>
    </w:p>
    <w:p w14:paraId="7BC5A7C0" w14:textId="77777777" w:rsidR="00305938" w:rsidRDefault="00BC47DC">
      <w:pPr>
        <w:pStyle w:val="TOC1"/>
        <w:rPr>
          <w:rFonts w:eastAsiaTheme="minorEastAsia" w:cstheme="minorBidi"/>
          <w:noProof/>
          <w:sz w:val="22"/>
          <w:szCs w:val="22"/>
          <w:lang w:eastAsia="en-GB"/>
        </w:rPr>
      </w:pPr>
      <w:hyperlink w:history="1">
        <w:r w:rsidR="00305938" w:rsidRPr="00CA60A8">
          <w:rPr>
            <w:rStyle w:val="Hyperlink"/>
            <w:rFonts w:eastAsiaTheme="majorEastAsia"/>
            <w:noProof/>
          </w:rPr>
          <w:t>3.0 Scope</w:t>
        </w:r>
        <w:r w:rsidR="00305938">
          <w:rPr>
            <w:noProof/>
          </w:rPr>
          <w:tab/>
        </w:r>
        <w:r w:rsidR="00305938">
          <w:rPr>
            <w:noProof/>
          </w:rPr>
          <w:fldChar w:fldCharType="begin"/>
        </w:r>
        <w:r w:rsidR="00305938">
          <w:rPr>
            <w:noProof/>
          </w:rPr>
          <w:instrText xml:space="preserve"> PAGEREF _Toc494115119 \h </w:instrText>
        </w:r>
        <w:r w:rsidR="00305938">
          <w:rPr>
            <w:noProof/>
          </w:rPr>
        </w:r>
        <w:r w:rsidR="00305938">
          <w:rPr>
            <w:noProof/>
          </w:rPr>
          <w:fldChar w:fldCharType="separate"/>
        </w:r>
        <w:r w:rsidR="00305938">
          <w:rPr>
            <w:noProof/>
          </w:rPr>
          <w:t>4</w:t>
        </w:r>
        <w:r w:rsidR="00305938">
          <w:rPr>
            <w:noProof/>
          </w:rPr>
          <w:fldChar w:fldCharType="end"/>
        </w:r>
      </w:hyperlink>
    </w:p>
    <w:p w14:paraId="68C17D17" w14:textId="77777777" w:rsidR="00305938" w:rsidRDefault="00BC47DC">
      <w:pPr>
        <w:pStyle w:val="TOC1"/>
        <w:rPr>
          <w:rFonts w:eastAsiaTheme="minorEastAsia" w:cstheme="minorBidi"/>
          <w:noProof/>
          <w:sz w:val="22"/>
          <w:szCs w:val="22"/>
          <w:lang w:eastAsia="en-GB"/>
        </w:rPr>
      </w:pPr>
      <w:hyperlink w:history="1">
        <w:r w:rsidR="00305938" w:rsidRPr="00CA60A8">
          <w:rPr>
            <w:rStyle w:val="Hyperlink"/>
            <w:rFonts w:eastAsiaTheme="majorEastAsia"/>
            <w:noProof/>
          </w:rPr>
          <w:t>4.0 Policy</w:t>
        </w:r>
        <w:r w:rsidR="00305938">
          <w:rPr>
            <w:noProof/>
          </w:rPr>
          <w:tab/>
        </w:r>
        <w:r w:rsidR="00305938">
          <w:rPr>
            <w:noProof/>
          </w:rPr>
          <w:fldChar w:fldCharType="begin"/>
        </w:r>
        <w:r w:rsidR="00305938">
          <w:rPr>
            <w:noProof/>
          </w:rPr>
          <w:instrText xml:space="preserve"> PAGEREF _Toc494115120 \h </w:instrText>
        </w:r>
        <w:r w:rsidR="00305938">
          <w:rPr>
            <w:noProof/>
          </w:rPr>
        </w:r>
        <w:r w:rsidR="00305938">
          <w:rPr>
            <w:noProof/>
          </w:rPr>
          <w:fldChar w:fldCharType="separate"/>
        </w:r>
        <w:r w:rsidR="00305938">
          <w:rPr>
            <w:noProof/>
          </w:rPr>
          <w:t>5</w:t>
        </w:r>
        <w:r w:rsidR="00305938">
          <w:rPr>
            <w:noProof/>
          </w:rPr>
          <w:fldChar w:fldCharType="end"/>
        </w:r>
      </w:hyperlink>
    </w:p>
    <w:p w14:paraId="61E8BD6F" w14:textId="77777777" w:rsidR="00305938" w:rsidRDefault="00BC47DC">
      <w:pPr>
        <w:pStyle w:val="TOC2"/>
        <w:rPr>
          <w:rFonts w:eastAsiaTheme="minorEastAsia" w:cstheme="minorBidi"/>
          <w:noProof/>
          <w:sz w:val="22"/>
          <w:szCs w:val="22"/>
          <w:lang w:eastAsia="en-GB"/>
        </w:rPr>
      </w:pPr>
      <w:hyperlink w:history="1">
        <w:r w:rsidR="00305938" w:rsidRPr="00CA60A8">
          <w:rPr>
            <w:rStyle w:val="Hyperlink"/>
            <w:rFonts w:eastAsiaTheme="majorEastAsia"/>
            <w:noProof/>
          </w:rPr>
          <w:t>4.1 Prohibited Actions</w:t>
        </w:r>
        <w:r w:rsidR="00305938">
          <w:rPr>
            <w:noProof/>
          </w:rPr>
          <w:tab/>
        </w:r>
        <w:r w:rsidR="00305938">
          <w:rPr>
            <w:noProof/>
          </w:rPr>
          <w:fldChar w:fldCharType="begin"/>
        </w:r>
        <w:r w:rsidR="00305938">
          <w:rPr>
            <w:noProof/>
          </w:rPr>
          <w:instrText xml:space="preserve"> PAGEREF _Toc494115121 \h </w:instrText>
        </w:r>
        <w:r w:rsidR="00305938">
          <w:rPr>
            <w:noProof/>
          </w:rPr>
        </w:r>
        <w:r w:rsidR="00305938">
          <w:rPr>
            <w:noProof/>
          </w:rPr>
          <w:fldChar w:fldCharType="separate"/>
        </w:r>
        <w:r w:rsidR="00305938">
          <w:rPr>
            <w:noProof/>
          </w:rPr>
          <w:t>5</w:t>
        </w:r>
        <w:r w:rsidR="00305938">
          <w:rPr>
            <w:noProof/>
          </w:rPr>
          <w:fldChar w:fldCharType="end"/>
        </w:r>
      </w:hyperlink>
    </w:p>
    <w:p w14:paraId="38B8429C" w14:textId="77777777" w:rsidR="00305938" w:rsidRDefault="00BC47DC">
      <w:pPr>
        <w:pStyle w:val="TOC2"/>
        <w:rPr>
          <w:rFonts w:eastAsiaTheme="minorEastAsia" w:cstheme="minorBidi"/>
          <w:noProof/>
          <w:sz w:val="22"/>
          <w:szCs w:val="22"/>
          <w:lang w:eastAsia="en-GB"/>
        </w:rPr>
      </w:pPr>
      <w:hyperlink w:history="1">
        <w:r w:rsidR="00305938" w:rsidRPr="00CA60A8">
          <w:rPr>
            <w:rStyle w:val="Hyperlink"/>
            <w:rFonts w:eastAsiaTheme="majorEastAsia"/>
            <w:noProof/>
          </w:rPr>
          <w:t>4.2 Use of unapproved secure remote access methods or equipment</w:t>
        </w:r>
        <w:r w:rsidR="00305938">
          <w:rPr>
            <w:noProof/>
          </w:rPr>
          <w:tab/>
        </w:r>
        <w:r w:rsidR="00305938">
          <w:rPr>
            <w:noProof/>
          </w:rPr>
          <w:fldChar w:fldCharType="begin"/>
        </w:r>
        <w:r w:rsidR="00305938">
          <w:rPr>
            <w:noProof/>
          </w:rPr>
          <w:instrText xml:space="preserve"> PAGEREF _Toc494115122 \h </w:instrText>
        </w:r>
        <w:r w:rsidR="00305938">
          <w:rPr>
            <w:noProof/>
          </w:rPr>
        </w:r>
        <w:r w:rsidR="00305938">
          <w:rPr>
            <w:noProof/>
          </w:rPr>
          <w:fldChar w:fldCharType="separate"/>
        </w:r>
        <w:r w:rsidR="00305938">
          <w:rPr>
            <w:noProof/>
          </w:rPr>
          <w:t>5</w:t>
        </w:r>
        <w:r w:rsidR="00305938">
          <w:rPr>
            <w:noProof/>
          </w:rPr>
          <w:fldChar w:fldCharType="end"/>
        </w:r>
      </w:hyperlink>
    </w:p>
    <w:p w14:paraId="0FE03B1C" w14:textId="77777777" w:rsidR="00305938" w:rsidRDefault="00BC47DC">
      <w:pPr>
        <w:pStyle w:val="TOC2"/>
        <w:rPr>
          <w:rFonts w:eastAsiaTheme="minorEastAsia" w:cstheme="minorBidi"/>
          <w:noProof/>
          <w:sz w:val="22"/>
          <w:szCs w:val="22"/>
          <w:lang w:eastAsia="en-GB"/>
        </w:rPr>
      </w:pPr>
      <w:hyperlink w:history="1">
        <w:r w:rsidR="00305938" w:rsidRPr="00CA60A8">
          <w:rPr>
            <w:rStyle w:val="Hyperlink"/>
            <w:rFonts w:eastAsiaTheme="majorEastAsia"/>
            <w:noProof/>
          </w:rPr>
          <w:t>4.3 Network Access</w:t>
        </w:r>
        <w:r w:rsidR="00305938">
          <w:rPr>
            <w:noProof/>
          </w:rPr>
          <w:tab/>
        </w:r>
        <w:r w:rsidR="00305938">
          <w:rPr>
            <w:noProof/>
          </w:rPr>
          <w:fldChar w:fldCharType="begin"/>
        </w:r>
        <w:r w:rsidR="00305938">
          <w:rPr>
            <w:noProof/>
          </w:rPr>
          <w:instrText xml:space="preserve"> PAGEREF _Toc494115123 \h </w:instrText>
        </w:r>
        <w:r w:rsidR="00305938">
          <w:rPr>
            <w:noProof/>
          </w:rPr>
        </w:r>
        <w:r w:rsidR="00305938">
          <w:rPr>
            <w:noProof/>
          </w:rPr>
          <w:fldChar w:fldCharType="separate"/>
        </w:r>
        <w:r w:rsidR="00305938">
          <w:rPr>
            <w:noProof/>
          </w:rPr>
          <w:t>5</w:t>
        </w:r>
        <w:r w:rsidR="00305938">
          <w:rPr>
            <w:noProof/>
          </w:rPr>
          <w:fldChar w:fldCharType="end"/>
        </w:r>
      </w:hyperlink>
    </w:p>
    <w:p w14:paraId="28484BE2" w14:textId="77777777" w:rsidR="00305938" w:rsidRDefault="00BC47DC">
      <w:pPr>
        <w:pStyle w:val="TOC2"/>
        <w:rPr>
          <w:rFonts w:eastAsiaTheme="minorEastAsia" w:cstheme="minorBidi"/>
          <w:noProof/>
          <w:sz w:val="22"/>
          <w:szCs w:val="22"/>
          <w:lang w:eastAsia="en-GB"/>
        </w:rPr>
      </w:pPr>
      <w:hyperlink w:history="1">
        <w:r w:rsidR="00305938" w:rsidRPr="00CA60A8">
          <w:rPr>
            <w:rStyle w:val="Hyperlink"/>
            <w:rFonts w:eastAsiaTheme="majorEastAsia"/>
            <w:noProof/>
          </w:rPr>
          <w:t>4.4 Idle Connections</w:t>
        </w:r>
        <w:r w:rsidR="00305938">
          <w:rPr>
            <w:noProof/>
          </w:rPr>
          <w:tab/>
        </w:r>
        <w:r w:rsidR="00305938">
          <w:rPr>
            <w:noProof/>
          </w:rPr>
          <w:fldChar w:fldCharType="begin"/>
        </w:r>
        <w:r w:rsidR="00305938">
          <w:rPr>
            <w:noProof/>
          </w:rPr>
          <w:instrText xml:space="preserve"> PAGEREF _Toc494115124 \h </w:instrText>
        </w:r>
        <w:r w:rsidR="00305938">
          <w:rPr>
            <w:noProof/>
          </w:rPr>
        </w:r>
        <w:r w:rsidR="00305938">
          <w:rPr>
            <w:noProof/>
          </w:rPr>
          <w:fldChar w:fldCharType="separate"/>
        </w:r>
        <w:r w:rsidR="00305938">
          <w:rPr>
            <w:noProof/>
          </w:rPr>
          <w:t>5</w:t>
        </w:r>
        <w:r w:rsidR="00305938">
          <w:rPr>
            <w:noProof/>
          </w:rPr>
          <w:fldChar w:fldCharType="end"/>
        </w:r>
      </w:hyperlink>
    </w:p>
    <w:p w14:paraId="7893E51B" w14:textId="77777777" w:rsidR="00305938" w:rsidRDefault="00BC47DC">
      <w:pPr>
        <w:pStyle w:val="TOC2"/>
        <w:rPr>
          <w:rFonts w:eastAsiaTheme="minorEastAsia" w:cstheme="minorBidi"/>
          <w:noProof/>
          <w:sz w:val="22"/>
          <w:szCs w:val="22"/>
          <w:lang w:eastAsia="en-GB"/>
        </w:rPr>
      </w:pPr>
      <w:hyperlink w:history="1">
        <w:r w:rsidR="00305938" w:rsidRPr="00CA60A8">
          <w:rPr>
            <w:rStyle w:val="Hyperlink"/>
            <w:rFonts w:eastAsiaTheme="majorEastAsia"/>
            <w:noProof/>
          </w:rPr>
          <w:t>4.5 Applicability of Other Policies</w:t>
        </w:r>
        <w:r w:rsidR="00305938">
          <w:rPr>
            <w:noProof/>
          </w:rPr>
          <w:tab/>
        </w:r>
        <w:r w:rsidR="00305938">
          <w:rPr>
            <w:noProof/>
          </w:rPr>
          <w:fldChar w:fldCharType="begin"/>
        </w:r>
        <w:r w:rsidR="00305938">
          <w:rPr>
            <w:noProof/>
          </w:rPr>
          <w:instrText xml:space="preserve"> PAGEREF _Toc494115125 \h </w:instrText>
        </w:r>
        <w:r w:rsidR="00305938">
          <w:rPr>
            <w:noProof/>
          </w:rPr>
        </w:r>
        <w:r w:rsidR="00305938">
          <w:rPr>
            <w:noProof/>
          </w:rPr>
          <w:fldChar w:fldCharType="separate"/>
        </w:r>
        <w:r w:rsidR="00305938">
          <w:rPr>
            <w:noProof/>
          </w:rPr>
          <w:t>5</w:t>
        </w:r>
        <w:r w:rsidR="00305938">
          <w:rPr>
            <w:noProof/>
          </w:rPr>
          <w:fldChar w:fldCharType="end"/>
        </w:r>
      </w:hyperlink>
    </w:p>
    <w:p w14:paraId="5CC92C00" w14:textId="77777777" w:rsidR="00305938" w:rsidRDefault="00BC47DC">
      <w:pPr>
        <w:pStyle w:val="TOC1"/>
        <w:rPr>
          <w:rFonts w:eastAsiaTheme="minorEastAsia" w:cstheme="minorBidi"/>
          <w:noProof/>
          <w:sz w:val="22"/>
          <w:szCs w:val="22"/>
          <w:lang w:eastAsia="en-GB"/>
        </w:rPr>
      </w:pPr>
      <w:hyperlink w:history="1">
        <w:r w:rsidR="00305938" w:rsidRPr="00CA60A8">
          <w:rPr>
            <w:rStyle w:val="Hyperlink"/>
            <w:rFonts w:eastAsiaTheme="majorEastAsia"/>
            <w:noProof/>
          </w:rPr>
          <w:t>5.0 Enforcement</w:t>
        </w:r>
        <w:r w:rsidR="00305938">
          <w:rPr>
            <w:noProof/>
          </w:rPr>
          <w:tab/>
        </w:r>
        <w:r w:rsidR="00305938">
          <w:rPr>
            <w:noProof/>
          </w:rPr>
          <w:fldChar w:fldCharType="begin"/>
        </w:r>
        <w:r w:rsidR="00305938">
          <w:rPr>
            <w:noProof/>
          </w:rPr>
          <w:instrText xml:space="preserve"> PAGEREF _Toc494115126 \h </w:instrText>
        </w:r>
        <w:r w:rsidR="00305938">
          <w:rPr>
            <w:noProof/>
          </w:rPr>
        </w:r>
        <w:r w:rsidR="00305938">
          <w:rPr>
            <w:noProof/>
          </w:rPr>
          <w:fldChar w:fldCharType="separate"/>
        </w:r>
        <w:r w:rsidR="00305938">
          <w:rPr>
            <w:noProof/>
          </w:rPr>
          <w:t>6</w:t>
        </w:r>
        <w:r w:rsidR="00305938">
          <w:rPr>
            <w:noProof/>
          </w:rPr>
          <w:fldChar w:fldCharType="end"/>
        </w:r>
      </w:hyperlink>
    </w:p>
    <w:p w14:paraId="2CA9EB1F" w14:textId="77777777" w:rsidR="00305938" w:rsidRDefault="00BC47DC">
      <w:pPr>
        <w:pStyle w:val="TOC1"/>
        <w:rPr>
          <w:rFonts w:eastAsiaTheme="minorEastAsia" w:cstheme="minorBidi"/>
          <w:noProof/>
          <w:sz w:val="22"/>
          <w:szCs w:val="22"/>
          <w:lang w:eastAsia="en-GB"/>
        </w:rPr>
      </w:pPr>
      <w:hyperlink w:history="1">
        <w:r w:rsidR="00305938" w:rsidRPr="00CA60A8">
          <w:rPr>
            <w:rStyle w:val="Hyperlink"/>
            <w:rFonts w:eastAsiaTheme="majorEastAsia"/>
            <w:noProof/>
          </w:rPr>
          <w:t>6.0 Definitions</w:t>
        </w:r>
        <w:r w:rsidR="00305938">
          <w:rPr>
            <w:noProof/>
          </w:rPr>
          <w:tab/>
        </w:r>
        <w:r w:rsidR="00305938">
          <w:rPr>
            <w:noProof/>
          </w:rPr>
          <w:fldChar w:fldCharType="begin"/>
        </w:r>
        <w:r w:rsidR="00305938">
          <w:rPr>
            <w:noProof/>
          </w:rPr>
          <w:instrText xml:space="preserve"> PAGEREF _Toc494115127 \h </w:instrText>
        </w:r>
        <w:r w:rsidR="00305938">
          <w:rPr>
            <w:noProof/>
          </w:rPr>
        </w:r>
        <w:r w:rsidR="00305938">
          <w:rPr>
            <w:noProof/>
          </w:rPr>
          <w:fldChar w:fldCharType="separate"/>
        </w:r>
        <w:r w:rsidR="00305938">
          <w:rPr>
            <w:noProof/>
          </w:rPr>
          <w:t>6</w:t>
        </w:r>
        <w:r w:rsidR="00305938">
          <w:rPr>
            <w:noProof/>
          </w:rPr>
          <w:fldChar w:fldCharType="end"/>
        </w:r>
      </w:hyperlink>
    </w:p>
    <w:p w14:paraId="0DADC60D" w14:textId="77777777" w:rsidR="00A4730E" w:rsidRDefault="006A6166" w:rsidP="0062442D">
      <w:pPr>
        <w:pStyle w:val="Heading3"/>
      </w:pPr>
      <w:r>
        <w:fldChar w:fldCharType="end"/>
      </w:r>
      <w:bookmarkStart w:id="51" w:name="_Toc467494323"/>
      <w:bookmarkStart w:id="52" w:name="_Ref482970839"/>
      <w:bookmarkStart w:id="53" w:name="_Ref482970863"/>
      <w:bookmarkStart w:id="54" w:name="_Ref482970864"/>
      <w:bookmarkStart w:id="55" w:name="_Ref482971032"/>
    </w:p>
    <w:p w14:paraId="5E93A6A1" w14:textId="77777777" w:rsidR="00A4730E" w:rsidRDefault="00A4730E">
      <w:pPr>
        <w:rPr>
          <w:rFonts w:eastAsiaTheme="majorEastAsia" w:cstheme="majorBidi"/>
          <w:sz w:val="28"/>
          <w:szCs w:val="24"/>
        </w:rPr>
      </w:pPr>
      <w:r>
        <w:br w:type="page"/>
      </w:r>
    </w:p>
    <w:bookmarkEnd w:id="51"/>
    <w:bookmarkEnd w:id="52"/>
    <w:bookmarkEnd w:id="53"/>
    <w:bookmarkEnd w:id="54"/>
    <w:bookmarkEnd w:id="55"/>
    <w:p w14:paraId="616C5A62" w14:textId="77777777" w:rsidR="00305938" w:rsidRDefault="00305938" w:rsidP="00305938">
      <w:pPr>
        <w:pStyle w:val="NoSpacing"/>
      </w:pPr>
      <w:r>
        <w:lastRenderedPageBreak/>
        <w:t>Glasswall is hereinafter referred to as "the company."</w:t>
      </w:r>
    </w:p>
    <w:p w14:paraId="14D45106" w14:textId="77777777" w:rsidR="00305938" w:rsidRDefault="00305938" w:rsidP="00305938">
      <w:pPr>
        <w:pStyle w:val="Heading1"/>
      </w:pPr>
      <w:bookmarkStart w:id="56" w:name="_Toc494115117"/>
      <w:r>
        <w:t>1.0 Overview</w:t>
      </w:r>
      <w:bookmarkEnd w:id="56"/>
    </w:p>
    <w:p w14:paraId="30350A7A" w14:textId="77777777" w:rsidR="00305938" w:rsidRDefault="00305938" w:rsidP="00305938">
      <w:pPr>
        <w:pStyle w:val="NoSpacing"/>
      </w:pPr>
    </w:p>
    <w:p w14:paraId="7DDFC61B" w14:textId="77777777" w:rsidR="00305938" w:rsidRDefault="00305938" w:rsidP="00305938">
      <w:pPr>
        <w:pStyle w:val="NoSpacing"/>
      </w:pPr>
      <w:r>
        <w:t xml:space="preserve">To maintain productivity, access is often required to the company network from homes, remote networks, public </w:t>
      </w:r>
      <w:r w:rsidR="00E602C1">
        <w:t>Wi-Fi</w:t>
      </w:r>
      <w:r>
        <w:t xml:space="preserve"> hotspots, or whilst while traveling, etc., but this can introduce risks that must be addressed.</w:t>
      </w:r>
    </w:p>
    <w:p w14:paraId="0CBFE735" w14:textId="77777777" w:rsidR="00305938" w:rsidRDefault="00305938" w:rsidP="00305938">
      <w:pPr>
        <w:pStyle w:val="NoSpacing"/>
      </w:pPr>
    </w:p>
    <w:p w14:paraId="39159739" w14:textId="77777777" w:rsidR="00305938" w:rsidRDefault="00305938" w:rsidP="00305938">
      <w:pPr>
        <w:pStyle w:val="Heading1"/>
      </w:pPr>
      <w:bookmarkStart w:id="57" w:name="_Toc494115118"/>
      <w:r>
        <w:t>2.0 Purpose</w:t>
      </w:r>
      <w:bookmarkEnd w:id="57"/>
    </w:p>
    <w:p w14:paraId="0C573DAD" w14:textId="77777777" w:rsidR="00305938" w:rsidRDefault="00305938" w:rsidP="00305938">
      <w:pPr>
        <w:pStyle w:val="NoSpacing"/>
      </w:pPr>
    </w:p>
    <w:p w14:paraId="09E5D2C5" w14:textId="77777777" w:rsidR="00305938" w:rsidRDefault="00305938" w:rsidP="00305938">
      <w:pPr>
        <w:pStyle w:val="NoSpacing"/>
      </w:pPr>
      <w:r>
        <w:t>The purpose of this policy is to define how to protect confidential information when accessed outside the company network.</w:t>
      </w:r>
    </w:p>
    <w:p w14:paraId="50D37687" w14:textId="77777777" w:rsidR="00305938" w:rsidRDefault="00305938" w:rsidP="00305938">
      <w:pPr>
        <w:pStyle w:val="NoSpacing"/>
      </w:pPr>
    </w:p>
    <w:p w14:paraId="5B770444" w14:textId="77777777" w:rsidR="00305938" w:rsidRDefault="00305938" w:rsidP="00305938">
      <w:pPr>
        <w:pStyle w:val="Heading1"/>
      </w:pPr>
      <w:bookmarkStart w:id="58" w:name="_Toc494115119"/>
      <w:r>
        <w:t>3.0 Scope</w:t>
      </w:r>
      <w:bookmarkEnd w:id="58"/>
    </w:p>
    <w:p w14:paraId="7FEB7BC4" w14:textId="77777777" w:rsidR="00305938" w:rsidRDefault="00305938" w:rsidP="00305938">
      <w:pPr>
        <w:pStyle w:val="NoSpacing"/>
      </w:pPr>
    </w:p>
    <w:p w14:paraId="07F810F5" w14:textId="77777777" w:rsidR="00305938" w:rsidRDefault="00305938" w:rsidP="00305938">
      <w:pPr>
        <w:pStyle w:val="NoSpacing"/>
      </w:pPr>
      <w:r>
        <w:t>The scope of this policy covers all employees, contractors, and external parties that access company resources over a remote third-party network, whether such access is performed with company-provided or non-company-provided equipment.</w:t>
      </w:r>
    </w:p>
    <w:p w14:paraId="52AF3921" w14:textId="77777777" w:rsidR="00305938" w:rsidRDefault="00305938" w:rsidP="00305938">
      <w:pPr>
        <w:pStyle w:val="NoSpacing"/>
      </w:pPr>
    </w:p>
    <w:p w14:paraId="272F94AF" w14:textId="77777777" w:rsidR="00305938" w:rsidRDefault="00305938">
      <w:r>
        <w:br w:type="page"/>
      </w:r>
    </w:p>
    <w:p w14:paraId="6767D46A" w14:textId="77777777" w:rsidR="00305938" w:rsidRDefault="00305938" w:rsidP="00305938">
      <w:pPr>
        <w:pStyle w:val="Heading1"/>
      </w:pPr>
      <w:bookmarkStart w:id="59" w:name="_Toc494115120"/>
      <w:r>
        <w:lastRenderedPageBreak/>
        <w:t>4.0 Policy</w:t>
      </w:r>
      <w:bookmarkEnd w:id="59"/>
    </w:p>
    <w:p w14:paraId="154CD45B" w14:textId="77777777" w:rsidR="00305938" w:rsidRDefault="00305938" w:rsidP="00305938">
      <w:pPr>
        <w:pStyle w:val="NoSpacing"/>
      </w:pPr>
      <w:r>
        <w:t xml:space="preserve"> </w:t>
      </w:r>
    </w:p>
    <w:p w14:paraId="3F7B6579" w14:textId="77777777" w:rsidR="00305938" w:rsidRDefault="00305938" w:rsidP="00305938">
      <w:pPr>
        <w:pStyle w:val="Heading2"/>
      </w:pPr>
      <w:bookmarkStart w:id="60" w:name="_Toc494115121"/>
      <w:r>
        <w:t>4.1 Prohibited Actions</w:t>
      </w:r>
      <w:bookmarkEnd w:id="60"/>
    </w:p>
    <w:p w14:paraId="7BF0B88E" w14:textId="77777777" w:rsidR="00305938" w:rsidRDefault="00305938" w:rsidP="00305938">
      <w:pPr>
        <w:pStyle w:val="NoSpacing"/>
      </w:pPr>
      <w:r>
        <w:t>Remote access to company systems is only allowed through company approved means.</w:t>
      </w:r>
    </w:p>
    <w:p w14:paraId="5CE52B7A" w14:textId="77777777" w:rsidR="00305938" w:rsidRDefault="00305938" w:rsidP="00305938">
      <w:pPr>
        <w:pStyle w:val="NoSpacing"/>
      </w:pPr>
    </w:p>
    <w:p w14:paraId="5EC1C5F4" w14:textId="77777777" w:rsidR="00305938" w:rsidRDefault="00305938" w:rsidP="00305938">
      <w:pPr>
        <w:pStyle w:val="NoSpacing"/>
      </w:pPr>
      <w:r>
        <w:t>When remotely accessing the company network, users must;</w:t>
      </w:r>
    </w:p>
    <w:p w14:paraId="4AD40B4A" w14:textId="2C1F9CE8" w:rsidR="00305938" w:rsidRDefault="00305938" w:rsidP="002B1BAD">
      <w:pPr>
        <w:pStyle w:val="NoSpacing"/>
        <w:numPr>
          <w:ilvl w:val="0"/>
          <w:numId w:val="2"/>
        </w:numPr>
      </w:pPr>
      <w:r>
        <w:t>Obtain prior approval to remotely connect to the company network</w:t>
      </w:r>
      <w:ins w:id="61" w:author="Jenny Brown" w:date="2018-05-18T15:16:00Z">
        <w:r w:rsidR="00BC47DC">
          <w:t>.</w:t>
        </w:r>
      </w:ins>
    </w:p>
    <w:p w14:paraId="43C1F411" w14:textId="345C04EF" w:rsidR="00305938" w:rsidRDefault="00305938" w:rsidP="002B1BAD">
      <w:pPr>
        <w:pStyle w:val="NoSpacing"/>
        <w:numPr>
          <w:ilvl w:val="0"/>
          <w:numId w:val="2"/>
        </w:numPr>
      </w:pPr>
      <w:r>
        <w:t>Use company approved remote desktop tools</w:t>
      </w:r>
      <w:ins w:id="62" w:author="Jenny Brown" w:date="2018-05-18T15:16:00Z">
        <w:r w:rsidR="00BC47DC">
          <w:t>.</w:t>
        </w:r>
      </w:ins>
      <w:del w:id="63" w:author="Jenny Brown" w:date="2018-05-18T15:16:00Z">
        <w:r w:rsidDel="00BC47DC">
          <w:delText xml:space="preserve"> </w:delText>
        </w:r>
      </w:del>
    </w:p>
    <w:p w14:paraId="02BD1662" w14:textId="13B3E538" w:rsidR="00305938" w:rsidRDefault="00305938" w:rsidP="002B1BAD">
      <w:pPr>
        <w:pStyle w:val="NoSpacing"/>
        <w:numPr>
          <w:ilvl w:val="0"/>
          <w:numId w:val="2"/>
        </w:numPr>
      </w:pPr>
      <w:r>
        <w:t>Use company approved remote access software</w:t>
      </w:r>
      <w:ins w:id="64" w:author="Jenny Brown" w:date="2018-05-18T15:16:00Z">
        <w:r w:rsidR="00BC47DC">
          <w:t>.</w:t>
        </w:r>
      </w:ins>
    </w:p>
    <w:p w14:paraId="2B1057CA" w14:textId="7843FC87" w:rsidR="00305938" w:rsidRDefault="00305938" w:rsidP="002B1BAD">
      <w:pPr>
        <w:pStyle w:val="NoSpacing"/>
        <w:numPr>
          <w:ilvl w:val="0"/>
          <w:numId w:val="2"/>
        </w:numPr>
      </w:pPr>
      <w:r>
        <w:t>Ensure the remote host is not connected to any other network at the same time</w:t>
      </w:r>
      <w:ins w:id="65" w:author="Jenny Brown" w:date="2018-05-18T15:16:00Z">
        <w:r w:rsidR="00BC47DC">
          <w:t>.</w:t>
        </w:r>
      </w:ins>
    </w:p>
    <w:p w14:paraId="2D049DFA" w14:textId="10DC71FF" w:rsidR="00305938" w:rsidRDefault="00305938" w:rsidP="002B1BAD">
      <w:pPr>
        <w:pStyle w:val="NoSpacing"/>
        <w:numPr>
          <w:ilvl w:val="0"/>
          <w:numId w:val="2"/>
        </w:numPr>
      </w:pPr>
      <w:r>
        <w:t>Use company approved methods to protect their login and password</w:t>
      </w:r>
      <w:ins w:id="66" w:author="Jenny Brown" w:date="2018-05-18T15:16:00Z">
        <w:r w:rsidR="00BC47DC">
          <w:t>.</w:t>
        </w:r>
      </w:ins>
    </w:p>
    <w:p w14:paraId="252D5624" w14:textId="77777777" w:rsidR="00305938" w:rsidRDefault="00305938" w:rsidP="002B1BAD">
      <w:pPr>
        <w:pStyle w:val="NoSpacing"/>
        <w:numPr>
          <w:ilvl w:val="0"/>
          <w:numId w:val="2"/>
        </w:numPr>
      </w:pPr>
      <w:r>
        <w:t>All devices that are connected to company networks remotely must;</w:t>
      </w:r>
    </w:p>
    <w:p w14:paraId="574E6025" w14:textId="7F95201A" w:rsidR="00305938" w:rsidRDefault="00305938" w:rsidP="002B1BAD">
      <w:pPr>
        <w:pStyle w:val="NoSpacing"/>
        <w:numPr>
          <w:ilvl w:val="1"/>
          <w:numId w:val="3"/>
        </w:numPr>
      </w:pPr>
      <w:r>
        <w:t>Have company approved anti-virus software with the latest updates applied</w:t>
      </w:r>
      <w:ins w:id="67" w:author="Jenny Brown" w:date="2018-05-18T15:16:00Z">
        <w:r w:rsidR="00BC47DC">
          <w:t>.</w:t>
        </w:r>
      </w:ins>
    </w:p>
    <w:p w14:paraId="74CB46B3" w14:textId="51B57F3C" w:rsidR="00305938" w:rsidRDefault="00305938" w:rsidP="002B1BAD">
      <w:pPr>
        <w:pStyle w:val="NoSpacing"/>
        <w:numPr>
          <w:ilvl w:val="1"/>
          <w:numId w:val="3"/>
        </w:numPr>
      </w:pPr>
      <w:r>
        <w:t>Have the default firewall enabled where applicable</w:t>
      </w:r>
      <w:ins w:id="68" w:author="Jenny Brown" w:date="2018-05-18T15:16:00Z">
        <w:r w:rsidR="00BC47DC">
          <w:t>.</w:t>
        </w:r>
      </w:ins>
    </w:p>
    <w:p w14:paraId="35644A5F" w14:textId="2151E61F" w:rsidR="00305938" w:rsidRDefault="00305938" w:rsidP="002B1BAD">
      <w:pPr>
        <w:pStyle w:val="NoSpacing"/>
        <w:numPr>
          <w:ilvl w:val="1"/>
          <w:numId w:val="3"/>
        </w:numPr>
      </w:pPr>
      <w:r>
        <w:t>Have the most up to date software updates applied</w:t>
      </w:r>
      <w:ins w:id="69" w:author="Jenny Brown" w:date="2018-05-18T15:16:00Z">
        <w:r w:rsidR="00BC47DC">
          <w:t>.</w:t>
        </w:r>
      </w:ins>
    </w:p>
    <w:p w14:paraId="6385F667" w14:textId="21EC7D03" w:rsidR="00305938" w:rsidRDefault="00305938" w:rsidP="002B1BAD">
      <w:pPr>
        <w:pStyle w:val="NoSpacing"/>
        <w:numPr>
          <w:ilvl w:val="1"/>
          <w:numId w:val="3"/>
        </w:numPr>
      </w:pPr>
      <w:r>
        <w:t>Use company approved VPN software</w:t>
      </w:r>
      <w:ins w:id="70" w:author="Jenny Brown" w:date="2018-05-18T15:16:00Z">
        <w:r w:rsidR="00BC47DC">
          <w:t>.</w:t>
        </w:r>
      </w:ins>
    </w:p>
    <w:p w14:paraId="254AA9BB" w14:textId="77777777" w:rsidR="00305938" w:rsidRDefault="00305938" w:rsidP="002B1BAD">
      <w:pPr>
        <w:pStyle w:val="NoSpacing"/>
        <w:numPr>
          <w:ilvl w:val="0"/>
          <w:numId w:val="2"/>
        </w:numPr>
      </w:pPr>
      <w:r>
        <w:t>Ensure third party connections comply with requirements as stated in the Third-Party Connection Policy.</w:t>
      </w:r>
    </w:p>
    <w:p w14:paraId="3C5E3C62" w14:textId="77777777" w:rsidR="00305938" w:rsidRDefault="00305938" w:rsidP="002B1BAD">
      <w:pPr>
        <w:pStyle w:val="NoSpacing"/>
        <w:numPr>
          <w:ilvl w:val="0"/>
          <w:numId w:val="2"/>
        </w:numPr>
      </w:pPr>
      <w:r>
        <w:t>Ensure Mobile Devices used to connect to the company network comply with the Mobile Device Policy.</w:t>
      </w:r>
    </w:p>
    <w:p w14:paraId="063F4017" w14:textId="77777777" w:rsidR="00305938" w:rsidRDefault="00305938" w:rsidP="00305938">
      <w:pPr>
        <w:pStyle w:val="NoSpacing"/>
      </w:pPr>
    </w:p>
    <w:p w14:paraId="438A6695" w14:textId="77777777" w:rsidR="00305938" w:rsidRDefault="00305938" w:rsidP="00305938">
      <w:pPr>
        <w:pStyle w:val="Heading2"/>
      </w:pPr>
      <w:bookmarkStart w:id="71" w:name="_Toc494115122"/>
      <w:r>
        <w:t>4.2 Use of unapproved secure remote access methods or equipment</w:t>
      </w:r>
      <w:bookmarkEnd w:id="71"/>
    </w:p>
    <w:p w14:paraId="2F8E2CC2" w14:textId="77777777" w:rsidR="00305938" w:rsidRDefault="00305938" w:rsidP="00305938">
      <w:pPr>
        <w:pStyle w:val="NoSpacing"/>
      </w:pPr>
      <w:r>
        <w:t>Use of unapproved methods or equipment, such as public terminals, to access the company network is strictly prohibited.</w:t>
      </w:r>
    </w:p>
    <w:p w14:paraId="7C57E504" w14:textId="77777777" w:rsidR="00305938" w:rsidRDefault="00305938" w:rsidP="00305938">
      <w:pPr>
        <w:pStyle w:val="NoSpacing"/>
      </w:pPr>
    </w:p>
    <w:p w14:paraId="52F9C2CA" w14:textId="77777777" w:rsidR="00305938" w:rsidRDefault="00305938" w:rsidP="00305938">
      <w:pPr>
        <w:pStyle w:val="Heading2"/>
      </w:pPr>
      <w:bookmarkStart w:id="72" w:name="_Toc494115123"/>
      <w:r>
        <w:t>4.3 Network Access</w:t>
      </w:r>
      <w:bookmarkEnd w:id="72"/>
    </w:p>
    <w:p w14:paraId="52B28E6E" w14:textId="77777777" w:rsidR="00305938" w:rsidRDefault="00305938" w:rsidP="00305938">
      <w:pPr>
        <w:pStyle w:val="NoSpacing"/>
      </w:pPr>
      <w:r>
        <w:t>Remote users access privileges must be restricted to only those information assets that are reasonable and necessary to perform their job function.</w:t>
      </w:r>
    </w:p>
    <w:p w14:paraId="270F0401" w14:textId="77777777" w:rsidR="00305938" w:rsidRDefault="00305938" w:rsidP="00305938">
      <w:pPr>
        <w:pStyle w:val="NoSpacing"/>
      </w:pPr>
    </w:p>
    <w:p w14:paraId="06195F60" w14:textId="77777777" w:rsidR="00305938" w:rsidRDefault="00305938" w:rsidP="00305938">
      <w:pPr>
        <w:pStyle w:val="Heading2"/>
      </w:pPr>
      <w:bookmarkStart w:id="73" w:name="_Toc494115124"/>
      <w:r>
        <w:t>4.4 Idle Connections</w:t>
      </w:r>
      <w:bookmarkEnd w:id="73"/>
    </w:p>
    <w:p w14:paraId="166CA485" w14:textId="77777777" w:rsidR="00305938" w:rsidRDefault="00305938" w:rsidP="00305938">
      <w:pPr>
        <w:pStyle w:val="NoSpacing"/>
      </w:pPr>
      <w:r>
        <w:t>Remote connections to the company network must be timed out after 30 minutes of inactivity due to the associated security risks.</w:t>
      </w:r>
    </w:p>
    <w:p w14:paraId="60F03019" w14:textId="77777777" w:rsidR="00305938" w:rsidRDefault="00305938" w:rsidP="00305938">
      <w:pPr>
        <w:pStyle w:val="NoSpacing"/>
      </w:pPr>
    </w:p>
    <w:p w14:paraId="7972083E" w14:textId="77777777" w:rsidR="00305938" w:rsidRDefault="00305938" w:rsidP="00305938">
      <w:pPr>
        <w:pStyle w:val="Heading2"/>
      </w:pPr>
      <w:bookmarkStart w:id="74" w:name="_Toc494115125"/>
      <w:r>
        <w:t>4.5 Applicability of Other Policies</w:t>
      </w:r>
      <w:bookmarkEnd w:id="74"/>
    </w:p>
    <w:p w14:paraId="26B33892" w14:textId="77777777" w:rsidR="00305938" w:rsidRDefault="00305938" w:rsidP="00305938">
      <w:pPr>
        <w:pStyle w:val="NoSpacing"/>
      </w:pPr>
      <w:r>
        <w:t>This document is part of the company's cohesive set of security policies.  Other policies may apply to the topics covered in this document and as such the applicable policies should be reviewed as needed.</w:t>
      </w:r>
    </w:p>
    <w:p w14:paraId="448E113B" w14:textId="77777777" w:rsidR="00305938" w:rsidRDefault="00305938" w:rsidP="00305938">
      <w:pPr>
        <w:pStyle w:val="NoSpacing"/>
      </w:pPr>
    </w:p>
    <w:p w14:paraId="1937D642" w14:textId="77777777" w:rsidR="00305938" w:rsidRDefault="00305938" w:rsidP="00305938">
      <w:pPr>
        <w:pStyle w:val="Heading1"/>
      </w:pPr>
      <w:bookmarkStart w:id="75" w:name="_Toc494115126"/>
      <w:r>
        <w:lastRenderedPageBreak/>
        <w:t>5.0 Enforcement</w:t>
      </w:r>
      <w:bookmarkEnd w:id="75"/>
    </w:p>
    <w:p w14:paraId="0E2362F1" w14:textId="77777777" w:rsidR="00305938" w:rsidRDefault="00305938" w:rsidP="00305938">
      <w:pPr>
        <w:pStyle w:val="NoSpacing"/>
      </w:pPr>
    </w:p>
    <w:p w14:paraId="7E977D88" w14:textId="77777777" w:rsidR="00305938" w:rsidRDefault="00305938" w:rsidP="00305938">
      <w:pPr>
        <w:pStyle w:val="NoSpacing"/>
      </w:pPr>
      <w:r>
        <w:t>This policy will be enforced by the IT Manager and/or Executive Team. Violations may result in disciplinary action, which may include suspension, restriction of access, or more severe penalties up to and including termination of employment. Where illegal activities or theft of company property (physical or intellectual) are suspected, the company may report such activities to the applicable authorities.</w:t>
      </w:r>
    </w:p>
    <w:p w14:paraId="14B7BD46" w14:textId="77777777" w:rsidR="00305938" w:rsidRDefault="00305938" w:rsidP="00305938">
      <w:pPr>
        <w:pStyle w:val="NoSpacing"/>
      </w:pPr>
    </w:p>
    <w:p w14:paraId="67E4EB70" w14:textId="77777777" w:rsidR="00305938" w:rsidRDefault="00305938" w:rsidP="00305938">
      <w:pPr>
        <w:pStyle w:val="Heading1"/>
      </w:pPr>
      <w:bookmarkStart w:id="76" w:name="_Toc494115127"/>
      <w:r>
        <w:t>6.0 Definitions</w:t>
      </w:r>
      <w:bookmarkEnd w:id="76"/>
    </w:p>
    <w:p w14:paraId="54290CB1" w14:textId="77777777" w:rsidR="00305938" w:rsidRDefault="00305938" w:rsidP="00305938">
      <w:pPr>
        <w:pStyle w:val="NoSpacing"/>
      </w:pPr>
    </w:p>
    <w:p w14:paraId="45D8B672" w14:textId="4F6DACFD" w:rsidR="001851D1" w:rsidRDefault="001851D1" w:rsidP="001851D1">
      <w:pPr>
        <w:pStyle w:val="NoSpacing"/>
      </w:pPr>
      <w:r>
        <w:t>Refer to Information Security Policy Guide</w:t>
      </w:r>
      <w:ins w:id="77" w:author="Jenny Brown" w:date="2018-05-18T15:17:00Z">
        <w:r w:rsidR="00BC47DC">
          <w:t>.</w:t>
        </w:r>
      </w:ins>
      <w:bookmarkStart w:id="78" w:name="_GoBack"/>
      <w:bookmarkEnd w:id="78"/>
    </w:p>
    <w:p w14:paraId="25DC0C95" w14:textId="77777777" w:rsidR="00305938" w:rsidRDefault="00305938" w:rsidP="00305938">
      <w:pPr>
        <w:pStyle w:val="NoSpacing"/>
      </w:pPr>
    </w:p>
    <w:sectPr w:rsidR="00305938" w:rsidSect="006A73A7">
      <w:headerReference w:type="default" r:id="rId7"/>
      <w:footerReference w:type="default" r:id="rId8"/>
      <w:headerReference w:type="first" r:id="rId9"/>
      <w:footerReference w:type="first" r:id="rId10"/>
      <w:type w:val="continuous"/>
      <w:pgSz w:w="11906" w:h="16838"/>
      <w:pgMar w:top="2127" w:right="991" w:bottom="1418" w:left="1440" w:header="1276" w:footer="28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F370E" w14:textId="77777777" w:rsidR="0096324F" w:rsidRDefault="0096324F" w:rsidP="00DF5AD2">
      <w:pPr>
        <w:spacing w:after="0" w:line="240" w:lineRule="auto"/>
      </w:pPr>
      <w:r>
        <w:separator/>
      </w:r>
    </w:p>
  </w:endnote>
  <w:endnote w:type="continuationSeparator" w:id="0">
    <w:p w14:paraId="120CADE2" w14:textId="77777777" w:rsidR="0096324F" w:rsidRDefault="0096324F" w:rsidP="00DF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668D7" w14:textId="41B28F3B" w:rsidR="00E7496E" w:rsidRDefault="00E7496E" w:rsidP="002F6D87">
    <w:pPr>
      <w:pStyle w:val="Footer"/>
      <w:jc w:val="center"/>
    </w:pPr>
    <w:r>
      <w:rPr>
        <w:noProof/>
        <w:lang w:eastAsia="en-GB"/>
      </w:rPr>
      <w:drawing>
        <wp:anchor distT="0" distB="0" distL="114300" distR="114300" simplePos="0" relativeHeight="251661312" behindDoc="1" locked="0" layoutInCell="1" allowOverlap="1" wp14:anchorId="479A6C08" wp14:editId="0A2F3CAF">
          <wp:simplePos x="0" y="0"/>
          <wp:positionH relativeFrom="column">
            <wp:posOffset>-911225</wp:posOffset>
          </wp:positionH>
          <wp:positionV relativeFrom="page">
            <wp:posOffset>9641212</wp:posOffset>
          </wp:positionV>
          <wp:extent cx="7550150" cy="1385570"/>
          <wp:effectExtent l="0" t="0" r="0" b="50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rotWithShape="1">
                  <a:blip r:embed="rId1">
                    <a:extLst>
                      <a:ext uri="{28A0092B-C50C-407E-A947-70E740481C1C}">
                        <a14:useLocalDpi xmlns:a14="http://schemas.microsoft.com/office/drawing/2010/main" val="0"/>
                      </a:ext>
                    </a:extLst>
                  </a:blip>
                  <a:srcRect t="2" b="13616"/>
                  <a:stretch/>
                </pic:blipFill>
                <pic:spPr bwMode="auto">
                  <a:xfrm rot="10800000">
                    <a:off x="0" y="0"/>
                    <a:ext cx="7550150" cy="138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w:t>
    </w:r>
    <w:r w:rsidRPr="00B63A19">
      <w:t>lasswall Solutions Ltd.</w:t>
    </w:r>
    <w:r w:rsidR="00305938">
      <w:t xml:space="preserve"> – Remote Access</w:t>
    </w:r>
    <w:r>
      <w:t xml:space="preserve"> </w:t>
    </w:r>
    <w:r w:rsidR="00BC47DC">
      <w:t xml:space="preserve">Policy </w:t>
    </w:r>
    <w:r>
      <w:t>- Company Confidential</w:t>
    </w:r>
  </w:p>
  <w:p w14:paraId="07C0CC16" w14:textId="47286F93" w:rsidR="00E7496E" w:rsidRPr="009510B0" w:rsidRDefault="00E7496E" w:rsidP="009510B0">
    <w:pPr>
      <w:pStyle w:val="NoSpacing"/>
      <w:jc w:val="center"/>
    </w:pPr>
    <w:r w:rsidRPr="009510B0">
      <w:rPr>
        <w:spacing w:val="60"/>
      </w:rPr>
      <w:t>Page</w:t>
    </w:r>
    <w:r w:rsidRPr="009510B0">
      <w:t xml:space="preserve"> </w:t>
    </w:r>
    <w:r w:rsidRPr="009510B0">
      <w:fldChar w:fldCharType="begin"/>
    </w:r>
    <w:r w:rsidRPr="009510B0">
      <w:instrText xml:space="preserve"> PAGE   \* MERGEFORMAT </w:instrText>
    </w:r>
    <w:r w:rsidRPr="009510B0">
      <w:fldChar w:fldCharType="separate"/>
    </w:r>
    <w:r w:rsidR="00BC47DC" w:rsidRPr="00BC47DC">
      <w:rPr>
        <w:bCs/>
        <w:noProof/>
      </w:rPr>
      <w:t>6</w:t>
    </w:r>
    <w:r w:rsidRPr="009510B0">
      <w:rPr>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AF815" w14:textId="77777777" w:rsidR="00E7496E" w:rsidRDefault="00E7496E" w:rsidP="00895F20">
    <w:pPr>
      <w:pStyle w:val="Footer"/>
      <w:jc w:val="center"/>
    </w:pPr>
    <w:r>
      <w:rPr>
        <w:noProof/>
        <w:lang w:eastAsia="en-GB"/>
      </w:rPr>
      <w:drawing>
        <wp:anchor distT="0" distB="0" distL="114300" distR="114300" simplePos="0" relativeHeight="251657216" behindDoc="1" locked="0" layoutInCell="1" allowOverlap="1" wp14:anchorId="6D107DE4" wp14:editId="2CBA7A08">
          <wp:simplePos x="0" y="0"/>
          <wp:positionH relativeFrom="column">
            <wp:posOffset>-927100</wp:posOffset>
          </wp:positionH>
          <wp:positionV relativeFrom="paragraph">
            <wp:posOffset>-38100</wp:posOffset>
          </wp:positionV>
          <wp:extent cx="7574280" cy="1641475"/>
          <wp:effectExtent l="0" t="0" r="762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 - Footer Image 1.png"/>
                  <pic:cNvPicPr/>
                </pic:nvPicPr>
                <pic:blipFill>
                  <a:blip r:embed="rId1">
                    <a:extLst>
                      <a:ext uri="{28A0092B-C50C-407E-A947-70E740481C1C}">
                        <a14:useLocalDpi xmlns:a14="http://schemas.microsoft.com/office/drawing/2010/main" val="0"/>
                      </a:ext>
                    </a:extLst>
                  </a:blip>
                  <a:stretch>
                    <a:fillRect/>
                  </a:stretch>
                </pic:blipFill>
                <pic:spPr>
                  <a:xfrm>
                    <a:off x="0" y="0"/>
                    <a:ext cx="7574280" cy="1641475"/>
                  </a:xfrm>
                  <a:prstGeom prst="rect">
                    <a:avLst/>
                  </a:prstGeom>
                </pic:spPr>
              </pic:pic>
            </a:graphicData>
          </a:graphic>
          <wp14:sizeRelH relativeFrom="page">
            <wp14:pctWidth>0</wp14:pctWidth>
          </wp14:sizeRelH>
          <wp14:sizeRelV relativeFrom="page">
            <wp14:pctHeight>0</wp14:pctHeight>
          </wp14:sizeRelV>
        </wp:anchor>
      </w:drawing>
    </w:r>
    <w:r>
      <w:t>Glasswall Solutions Limited</w:t>
    </w:r>
    <w:r>
      <w:br/>
      <w:t>18A St James’s Place, London. SW1A 1NH</w:t>
    </w:r>
  </w:p>
  <w:p w14:paraId="6D8BF838" w14:textId="77777777" w:rsidR="00E7496E" w:rsidRDefault="00E7496E" w:rsidP="00895F20">
    <w:pPr>
      <w:pStyle w:val="Footer"/>
      <w:jc w:val="center"/>
    </w:pPr>
    <w:r>
      <w:t>Company No: 05573793</w:t>
    </w:r>
  </w:p>
  <w:p w14:paraId="2DBE7E32" w14:textId="77777777" w:rsidR="00E7496E" w:rsidRDefault="00E7496E" w:rsidP="00B817CF">
    <w:pPr>
      <w:pStyle w:val="Footer"/>
    </w:pPr>
  </w:p>
  <w:p w14:paraId="7FFC15C2" w14:textId="77777777" w:rsidR="00E7496E" w:rsidRDefault="00E7496E" w:rsidP="005A5E3D">
    <w:pPr>
      <w:pStyle w:val="Footer"/>
      <w:tabs>
        <w:tab w:val="left" w:pos="8240"/>
      </w:tabs>
    </w:pPr>
    <w:r>
      <w:tab/>
    </w:r>
  </w:p>
  <w:p w14:paraId="04DBAC44" w14:textId="77777777" w:rsidR="00E7496E" w:rsidRPr="00DD08D7" w:rsidRDefault="00E7496E" w:rsidP="00DD0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F4068" w14:textId="77777777" w:rsidR="0096324F" w:rsidRDefault="0096324F" w:rsidP="00DF5AD2">
      <w:pPr>
        <w:spacing w:after="0" w:line="240" w:lineRule="auto"/>
      </w:pPr>
      <w:r>
        <w:separator/>
      </w:r>
    </w:p>
  </w:footnote>
  <w:footnote w:type="continuationSeparator" w:id="0">
    <w:p w14:paraId="5039D4F1" w14:textId="77777777" w:rsidR="0096324F" w:rsidRDefault="0096324F" w:rsidP="00DF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417E4" w14:textId="77777777" w:rsidR="00E7496E" w:rsidRDefault="00E7496E">
    <w:pPr>
      <w:pStyle w:val="Header"/>
    </w:pPr>
    <w:r>
      <w:rPr>
        <w:noProof/>
        <w:lang w:eastAsia="en-GB"/>
      </w:rPr>
      <w:drawing>
        <wp:anchor distT="0" distB="0" distL="114300" distR="114300" simplePos="0" relativeHeight="251663360" behindDoc="0" locked="0" layoutInCell="1" allowOverlap="1" wp14:anchorId="0CBEAA14" wp14:editId="098F77F8">
          <wp:simplePos x="0" y="0"/>
          <wp:positionH relativeFrom="column">
            <wp:posOffset>-791845</wp:posOffset>
          </wp:positionH>
          <wp:positionV relativeFrom="paragraph">
            <wp:posOffset>-691515</wp:posOffset>
          </wp:positionV>
          <wp:extent cx="863600" cy="517746"/>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600" cy="51774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5FFA0922" wp14:editId="163D455B">
          <wp:simplePos x="0" y="0"/>
          <wp:positionH relativeFrom="column">
            <wp:posOffset>-914400</wp:posOffset>
          </wp:positionH>
          <wp:positionV relativeFrom="page">
            <wp:posOffset>-612775</wp:posOffset>
          </wp:positionV>
          <wp:extent cx="7557770" cy="1606550"/>
          <wp:effectExtent l="0" t="0" r="508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2">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2D01B" w14:textId="77777777" w:rsidR="00E7496E" w:rsidRDefault="00E7496E">
    <w:pPr>
      <w:pStyle w:val="Header"/>
    </w:pPr>
    <w:r>
      <w:rPr>
        <w:noProof/>
        <w:lang w:eastAsia="en-GB"/>
      </w:rPr>
      <w:drawing>
        <wp:anchor distT="0" distB="0" distL="114300" distR="114300" simplePos="0" relativeHeight="251653120" behindDoc="1" locked="0" layoutInCell="1" allowOverlap="1" wp14:anchorId="5137CDE1" wp14:editId="64E21571">
          <wp:simplePos x="0" y="0"/>
          <wp:positionH relativeFrom="column">
            <wp:posOffset>-910590</wp:posOffset>
          </wp:positionH>
          <wp:positionV relativeFrom="paragraph">
            <wp:posOffset>-821690</wp:posOffset>
          </wp:positionV>
          <wp:extent cx="7557770" cy="1606550"/>
          <wp:effectExtent l="0" t="0" r="508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5168" behindDoc="1" locked="0" layoutInCell="1" allowOverlap="1" wp14:anchorId="505D6EAF" wp14:editId="2B6C193A">
          <wp:simplePos x="0" y="0"/>
          <wp:positionH relativeFrom="column">
            <wp:posOffset>-799465</wp:posOffset>
          </wp:positionH>
          <wp:positionV relativeFrom="paragraph">
            <wp:posOffset>-715645</wp:posOffset>
          </wp:positionV>
          <wp:extent cx="1853565" cy="11112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565" cy="1111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41CAD"/>
    <w:multiLevelType w:val="hybridMultilevel"/>
    <w:tmpl w:val="99DC1D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45C2763A"/>
    <w:multiLevelType w:val="hybridMultilevel"/>
    <w:tmpl w:val="C8249C6E"/>
    <w:lvl w:ilvl="0" w:tplc="70D4E22A">
      <w:start w:val="1"/>
      <w:numFmt w:val="bullet"/>
      <w:lvlText w:val=""/>
      <w:lvlJc w:val="left"/>
      <w:pPr>
        <w:ind w:left="720" w:hanging="360"/>
      </w:pPr>
      <w:rPr>
        <w:rFonts w:ascii="Wingdings" w:hAnsi="Wingdings" w:hint="default"/>
        <w:b w:val="0"/>
        <w:i w:val="0"/>
        <w:color w:val="44546A" w:themeColor="text2"/>
        <w:sz w:val="28"/>
      </w:rPr>
    </w:lvl>
    <w:lvl w:ilvl="1" w:tplc="DF12791E">
      <w:start w:val="1"/>
      <w:numFmt w:val="bullet"/>
      <w:lvlText w:val=""/>
      <w:lvlJc w:val="left"/>
      <w:pPr>
        <w:ind w:left="1440" w:hanging="360"/>
      </w:pPr>
      <w:rPr>
        <w:rFonts w:ascii="Wingdings" w:hAnsi="Wingdings" w:hint="default"/>
        <w:b w:val="0"/>
        <w:i w:val="0"/>
        <w:color w:val="44546A" w:themeColor="text2"/>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636C9C"/>
    <w:multiLevelType w:val="hybridMultilevel"/>
    <w:tmpl w:val="D348EC58"/>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9D11D9"/>
    <w:multiLevelType w:val="multilevel"/>
    <w:tmpl w:val="7D385F78"/>
    <w:styleLink w:val="GlasswallDefault"/>
    <w:lvl w:ilvl="0">
      <w:start w:val="1"/>
      <w:numFmt w:val="bullet"/>
      <w:lvlText w:val=""/>
      <w:lvlJc w:val="left"/>
      <w:pPr>
        <w:ind w:left="720" w:hanging="360"/>
      </w:pPr>
      <w:rPr>
        <w:rFonts w:ascii="Wingdings" w:hAnsi="Wingdings" w:hint="default"/>
        <w:b w:val="0"/>
        <w:i w:val="0"/>
        <w:color w:val="44546A" w:themeColor="text2"/>
        <w:sz w:val="28"/>
      </w:rPr>
    </w:lvl>
    <w:lvl w:ilvl="1">
      <w:start w:val="1"/>
      <w:numFmt w:val="bullet"/>
      <w:lvlText w:val="o"/>
      <w:lvlJc w:val="left"/>
      <w:pPr>
        <w:ind w:left="1440" w:hanging="360"/>
      </w:pPr>
      <w:rPr>
        <w:rFonts w:ascii="Wingdings" w:hAnsi="Wingdings" w:hint="default"/>
        <w:color w:val="44546A" w:themeColor="text2"/>
      </w:rPr>
    </w:lvl>
    <w:lvl w:ilvl="2">
      <w:start w:val="1"/>
      <w:numFmt w:val="bullet"/>
      <w:lvlText w:val=""/>
      <w:lvlJc w:val="left"/>
      <w:pPr>
        <w:ind w:left="2160" w:hanging="360"/>
      </w:pPr>
      <w:rPr>
        <w:rFonts w:ascii="Wingdings" w:hAnsi="Wingdings" w:hint="default"/>
        <w:color w:val="44546A" w:themeColor="text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y Brown">
    <w15:presenceInfo w15:providerId="None" w15:userId="Jenny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1F"/>
    <w:rsid w:val="00006D85"/>
    <w:rsid w:val="000308FB"/>
    <w:rsid w:val="00042B53"/>
    <w:rsid w:val="00045D56"/>
    <w:rsid w:val="00065BCF"/>
    <w:rsid w:val="00093020"/>
    <w:rsid w:val="00093129"/>
    <w:rsid w:val="000A4AFB"/>
    <w:rsid w:val="000B2B04"/>
    <w:rsid w:val="000D5AE1"/>
    <w:rsid w:val="000F2D60"/>
    <w:rsid w:val="000F72B3"/>
    <w:rsid w:val="000F7AE9"/>
    <w:rsid w:val="001028F3"/>
    <w:rsid w:val="0012373F"/>
    <w:rsid w:val="00170643"/>
    <w:rsid w:val="00182845"/>
    <w:rsid w:val="001851D1"/>
    <w:rsid w:val="00192435"/>
    <w:rsid w:val="00192716"/>
    <w:rsid w:val="00196DFC"/>
    <w:rsid w:val="001C65B1"/>
    <w:rsid w:val="001C7829"/>
    <w:rsid w:val="001E165F"/>
    <w:rsid w:val="00206DB1"/>
    <w:rsid w:val="0021556A"/>
    <w:rsid w:val="00281C8C"/>
    <w:rsid w:val="00285267"/>
    <w:rsid w:val="002A03CE"/>
    <w:rsid w:val="002B1BAD"/>
    <w:rsid w:val="002F6D87"/>
    <w:rsid w:val="002F7275"/>
    <w:rsid w:val="00305938"/>
    <w:rsid w:val="00324B87"/>
    <w:rsid w:val="003316D3"/>
    <w:rsid w:val="0033348F"/>
    <w:rsid w:val="00344B1F"/>
    <w:rsid w:val="00351DD3"/>
    <w:rsid w:val="003A1326"/>
    <w:rsid w:val="003C2BB9"/>
    <w:rsid w:val="003C4923"/>
    <w:rsid w:val="003E0CA9"/>
    <w:rsid w:val="00405851"/>
    <w:rsid w:val="004270B9"/>
    <w:rsid w:val="00476817"/>
    <w:rsid w:val="00476D4B"/>
    <w:rsid w:val="004824DE"/>
    <w:rsid w:val="004B5159"/>
    <w:rsid w:val="004B5293"/>
    <w:rsid w:val="005A5E3D"/>
    <w:rsid w:val="005B2715"/>
    <w:rsid w:val="005E5C51"/>
    <w:rsid w:val="005F4ECB"/>
    <w:rsid w:val="00611562"/>
    <w:rsid w:val="0062442D"/>
    <w:rsid w:val="006343C8"/>
    <w:rsid w:val="00653571"/>
    <w:rsid w:val="00686D81"/>
    <w:rsid w:val="006A6166"/>
    <w:rsid w:val="006A73A7"/>
    <w:rsid w:val="006C6CFD"/>
    <w:rsid w:val="0075005D"/>
    <w:rsid w:val="0078337E"/>
    <w:rsid w:val="007A0C9B"/>
    <w:rsid w:val="007C7625"/>
    <w:rsid w:val="007D3757"/>
    <w:rsid w:val="007D4076"/>
    <w:rsid w:val="008148DF"/>
    <w:rsid w:val="008165F3"/>
    <w:rsid w:val="00842584"/>
    <w:rsid w:val="00895F20"/>
    <w:rsid w:val="008B4F91"/>
    <w:rsid w:val="0090606E"/>
    <w:rsid w:val="0091282D"/>
    <w:rsid w:val="00950395"/>
    <w:rsid w:val="009510B0"/>
    <w:rsid w:val="0096324F"/>
    <w:rsid w:val="00965B7B"/>
    <w:rsid w:val="00985804"/>
    <w:rsid w:val="009A341A"/>
    <w:rsid w:val="009B0429"/>
    <w:rsid w:val="009B07FC"/>
    <w:rsid w:val="009B51C7"/>
    <w:rsid w:val="00A10D66"/>
    <w:rsid w:val="00A4730E"/>
    <w:rsid w:val="00A71001"/>
    <w:rsid w:val="00A82B4A"/>
    <w:rsid w:val="00A9682D"/>
    <w:rsid w:val="00A9705D"/>
    <w:rsid w:val="00AC059A"/>
    <w:rsid w:val="00AC4735"/>
    <w:rsid w:val="00AC70AF"/>
    <w:rsid w:val="00AD4F3D"/>
    <w:rsid w:val="00AF536A"/>
    <w:rsid w:val="00AF5AF1"/>
    <w:rsid w:val="00B22C98"/>
    <w:rsid w:val="00B34060"/>
    <w:rsid w:val="00B4018E"/>
    <w:rsid w:val="00B50CCC"/>
    <w:rsid w:val="00B63A19"/>
    <w:rsid w:val="00B817CF"/>
    <w:rsid w:val="00B82A33"/>
    <w:rsid w:val="00B841F3"/>
    <w:rsid w:val="00BA7D7B"/>
    <w:rsid w:val="00BB7EF0"/>
    <w:rsid w:val="00BC47DC"/>
    <w:rsid w:val="00C26815"/>
    <w:rsid w:val="00C47857"/>
    <w:rsid w:val="00C56E49"/>
    <w:rsid w:val="00CB166A"/>
    <w:rsid w:val="00D351C8"/>
    <w:rsid w:val="00D3608E"/>
    <w:rsid w:val="00D93B06"/>
    <w:rsid w:val="00D955D2"/>
    <w:rsid w:val="00DC78BF"/>
    <w:rsid w:val="00DD08D7"/>
    <w:rsid w:val="00DF192D"/>
    <w:rsid w:val="00DF5AD2"/>
    <w:rsid w:val="00E05E48"/>
    <w:rsid w:val="00E2219C"/>
    <w:rsid w:val="00E3724A"/>
    <w:rsid w:val="00E602C1"/>
    <w:rsid w:val="00E7496E"/>
    <w:rsid w:val="00E74F54"/>
    <w:rsid w:val="00E91B61"/>
    <w:rsid w:val="00EC07F6"/>
    <w:rsid w:val="00EE4FAD"/>
    <w:rsid w:val="00EF55B6"/>
    <w:rsid w:val="00F42134"/>
    <w:rsid w:val="00F53833"/>
    <w:rsid w:val="00F6436C"/>
    <w:rsid w:val="00FA1F81"/>
    <w:rsid w:val="00FE25B7"/>
    <w:rsid w:val="00FE2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232718"/>
  <w15:docId w15:val="{88174D7B-470C-4696-B93C-A7E819D6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F3"/>
    <w:rPr>
      <w:color w:val="424242"/>
    </w:rPr>
  </w:style>
  <w:style w:type="paragraph" w:styleId="Heading1">
    <w:name w:val="heading 1"/>
    <w:aliases w:val="Document Heading"/>
    <w:basedOn w:val="Normal"/>
    <w:next w:val="Normal"/>
    <w:link w:val="Heading1Char"/>
    <w:uiPriority w:val="9"/>
    <w:qFormat/>
    <w:rsid w:val="002F6D87"/>
    <w:pPr>
      <w:keepNext/>
      <w:keepLines/>
      <w:spacing w:before="240" w:after="0"/>
      <w:outlineLvl w:val="0"/>
    </w:pPr>
    <w:rPr>
      <w:rFonts w:eastAsiaTheme="majorEastAsia" w:cstheme="majorBidi"/>
      <w:b/>
      <w:color w:val="2B3856"/>
      <w:sz w:val="52"/>
      <w:szCs w:val="32"/>
    </w:rPr>
  </w:style>
  <w:style w:type="paragraph" w:styleId="Heading2">
    <w:name w:val="heading 2"/>
    <w:aliases w:val="Subheading"/>
    <w:basedOn w:val="Normal"/>
    <w:next w:val="Normal"/>
    <w:link w:val="Heading2Char"/>
    <w:uiPriority w:val="9"/>
    <w:unhideWhenUsed/>
    <w:qFormat/>
    <w:rsid w:val="001028F3"/>
    <w:pPr>
      <w:keepNext/>
      <w:keepLines/>
      <w:spacing w:before="40" w:after="0"/>
      <w:outlineLvl w:val="1"/>
    </w:pPr>
    <w:rPr>
      <w:rFonts w:eastAsiaTheme="majorEastAsia" w:cstheme="majorBidi"/>
      <w:b/>
      <w:color w:val="5B8FA2"/>
      <w:sz w:val="40"/>
      <w:szCs w:val="26"/>
    </w:rPr>
  </w:style>
  <w:style w:type="paragraph" w:styleId="Heading3">
    <w:name w:val="heading 3"/>
    <w:aliases w:val="Sub-Section"/>
    <w:basedOn w:val="Normal"/>
    <w:next w:val="Normal"/>
    <w:link w:val="Heading3Char"/>
    <w:uiPriority w:val="9"/>
    <w:unhideWhenUsed/>
    <w:qFormat/>
    <w:rsid w:val="003A1326"/>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ECB"/>
    <w:rPr>
      <w:color w:val="0563C1" w:themeColor="hyperlink"/>
      <w:u w:val="single"/>
    </w:rPr>
  </w:style>
  <w:style w:type="paragraph" w:styleId="PlainText">
    <w:name w:val="Plain Text"/>
    <w:basedOn w:val="Normal"/>
    <w:link w:val="PlainTextChar"/>
    <w:uiPriority w:val="99"/>
    <w:semiHidden/>
    <w:unhideWhenUsed/>
    <w:rsid w:val="005F4EC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F4ECB"/>
    <w:rPr>
      <w:rFonts w:ascii="Calibri" w:hAnsi="Calibri"/>
      <w:szCs w:val="21"/>
    </w:rPr>
  </w:style>
  <w:style w:type="paragraph" w:styleId="Header">
    <w:name w:val="header"/>
    <w:basedOn w:val="Normal"/>
    <w:link w:val="HeaderChar"/>
    <w:uiPriority w:val="99"/>
    <w:unhideWhenUsed/>
    <w:rsid w:val="00DF5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AD2"/>
  </w:style>
  <w:style w:type="paragraph" w:styleId="Footer">
    <w:name w:val="footer"/>
    <w:basedOn w:val="Normal"/>
    <w:link w:val="FooterChar"/>
    <w:uiPriority w:val="99"/>
    <w:unhideWhenUsed/>
    <w:rsid w:val="00DF5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AD2"/>
  </w:style>
  <w:style w:type="paragraph" w:styleId="Subtitle">
    <w:name w:val="Subtitle"/>
    <w:basedOn w:val="Normal"/>
    <w:next w:val="Normal"/>
    <w:link w:val="SubtitleChar"/>
    <w:uiPriority w:val="11"/>
    <w:rsid w:val="00DD08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8D7"/>
    <w:rPr>
      <w:rFonts w:eastAsiaTheme="minorEastAsia"/>
      <w:color w:val="5A5A5A" w:themeColor="text1" w:themeTint="A5"/>
      <w:spacing w:val="15"/>
    </w:rPr>
  </w:style>
  <w:style w:type="character" w:customStyle="1" w:styleId="Heading1Char">
    <w:name w:val="Heading 1 Char"/>
    <w:aliases w:val="Document Heading Char"/>
    <w:basedOn w:val="DefaultParagraphFont"/>
    <w:link w:val="Heading1"/>
    <w:uiPriority w:val="9"/>
    <w:rsid w:val="002F6D87"/>
    <w:rPr>
      <w:rFonts w:eastAsiaTheme="majorEastAsia" w:cstheme="majorBidi"/>
      <w:b/>
      <w:color w:val="2B3856"/>
      <w:sz w:val="52"/>
      <w:szCs w:val="32"/>
    </w:rPr>
  </w:style>
  <w:style w:type="paragraph" w:styleId="NormalWeb">
    <w:name w:val="Normal (Web)"/>
    <w:basedOn w:val="Normal"/>
    <w:uiPriority w:val="99"/>
    <w:semiHidden/>
    <w:unhideWhenUsed/>
    <w:rsid w:val="001028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aliases w:val="Subheading Char"/>
    <w:basedOn w:val="DefaultParagraphFont"/>
    <w:link w:val="Heading2"/>
    <w:uiPriority w:val="9"/>
    <w:rsid w:val="001028F3"/>
    <w:rPr>
      <w:rFonts w:eastAsiaTheme="majorEastAsia" w:cstheme="majorBidi"/>
      <w:b/>
      <w:color w:val="5B8FA2"/>
      <w:sz w:val="40"/>
      <w:szCs w:val="26"/>
    </w:rPr>
  </w:style>
  <w:style w:type="paragraph" w:styleId="NoSpacing">
    <w:name w:val="No Spacing"/>
    <w:uiPriority w:val="1"/>
    <w:qFormat/>
    <w:rsid w:val="001028F3"/>
    <w:pPr>
      <w:spacing w:after="0" w:line="240" w:lineRule="auto"/>
    </w:pPr>
    <w:rPr>
      <w:color w:val="424242"/>
    </w:rPr>
  </w:style>
  <w:style w:type="character" w:customStyle="1" w:styleId="Heading3Char">
    <w:name w:val="Heading 3 Char"/>
    <w:aliases w:val="Sub-Section Char"/>
    <w:basedOn w:val="DefaultParagraphFont"/>
    <w:link w:val="Heading3"/>
    <w:uiPriority w:val="9"/>
    <w:rsid w:val="003A1326"/>
    <w:rPr>
      <w:rFonts w:eastAsiaTheme="majorEastAsia" w:cstheme="majorBidi"/>
      <w:color w:val="424242"/>
      <w:sz w:val="28"/>
      <w:szCs w:val="24"/>
    </w:rPr>
  </w:style>
  <w:style w:type="character" w:styleId="SubtleEmphasis">
    <w:name w:val="Subtle Emphasis"/>
    <w:basedOn w:val="DefaultParagraphFont"/>
    <w:uiPriority w:val="19"/>
    <w:rsid w:val="003A1326"/>
    <w:rPr>
      <w:i/>
      <w:iCs/>
      <w:color w:val="404040" w:themeColor="text1" w:themeTint="BF"/>
    </w:rPr>
  </w:style>
  <w:style w:type="character" w:styleId="Emphasis">
    <w:name w:val="Emphasis"/>
    <w:basedOn w:val="DefaultParagraphFont"/>
    <w:uiPriority w:val="20"/>
    <w:rsid w:val="003A1326"/>
    <w:rPr>
      <w:i/>
      <w:iCs/>
    </w:rPr>
  </w:style>
  <w:style w:type="character" w:styleId="IntenseEmphasis">
    <w:name w:val="Intense Emphasis"/>
    <w:basedOn w:val="DefaultParagraphFont"/>
    <w:uiPriority w:val="21"/>
    <w:rsid w:val="003A1326"/>
    <w:rPr>
      <w:i/>
      <w:iCs/>
      <w:color w:val="5B9BD5" w:themeColor="accent1"/>
    </w:rPr>
  </w:style>
  <w:style w:type="paragraph" w:styleId="ListParagraph">
    <w:name w:val="List Paragraph"/>
    <w:basedOn w:val="Normal"/>
    <w:uiPriority w:val="34"/>
    <w:qFormat/>
    <w:rsid w:val="005B2715"/>
    <w:pPr>
      <w:ind w:left="720"/>
      <w:contextualSpacing/>
    </w:pPr>
  </w:style>
  <w:style w:type="paragraph" w:customStyle="1" w:styleId="PageNumbering">
    <w:name w:val="Page Numbering"/>
    <w:basedOn w:val="Footer"/>
    <w:rsid w:val="00B63A19"/>
    <w:pPr>
      <w:tabs>
        <w:tab w:val="clear" w:pos="4513"/>
        <w:tab w:val="clear" w:pos="9026"/>
        <w:tab w:val="center" w:pos="4320"/>
        <w:tab w:val="right" w:pos="8640"/>
      </w:tabs>
      <w:spacing w:before="40" w:after="40"/>
      <w:jc w:val="center"/>
    </w:pPr>
    <w:rPr>
      <w:rFonts w:ascii="Arial" w:eastAsia="Times New Roman" w:hAnsi="Arial" w:cs="Times New Roman"/>
      <w:color w:val="000000"/>
      <w:sz w:val="16"/>
      <w:szCs w:val="20"/>
    </w:rPr>
  </w:style>
  <w:style w:type="table" w:customStyle="1" w:styleId="LightList-Accent11">
    <w:name w:val="Light List - Accent 11"/>
    <w:basedOn w:val="TableNormal"/>
    <w:uiPriority w:val="61"/>
    <w:rsid w:val="005A5E3D"/>
    <w:pPr>
      <w:spacing w:after="0" w:line="240" w:lineRule="auto"/>
    </w:pPr>
    <w:rPr>
      <w:rFonts w:eastAsia="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iPriority w:val="99"/>
    <w:semiHidden/>
    <w:unhideWhenUsed/>
    <w:rsid w:val="002F6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D87"/>
    <w:rPr>
      <w:rFonts w:ascii="Segoe UI" w:hAnsi="Segoe UI" w:cs="Segoe UI"/>
      <w:color w:val="424242"/>
      <w:sz w:val="18"/>
      <w:szCs w:val="18"/>
    </w:rPr>
  </w:style>
  <w:style w:type="paragraph" w:styleId="TOC1">
    <w:name w:val="toc 1"/>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2">
    <w:name w:val="toc 2"/>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3">
    <w:name w:val="toc 3"/>
    <w:basedOn w:val="Normal"/>
    <w:next w:val="Normal"/>
    <w:autoRedefine/>
    <w:uiPriority w:val="39"/>
    <w:unhideWhenUsed/>
    <w:rsid w:val="0062442D"/>
    <w:pPr>
      <w:spacing w:after="100"/>
      <w:ind w:left="440"/>
    </w:pPr>
  </w:style>
  <w:style w:type="paragraph" w:styleId="Revision">
    <w:name w:val="Revision"/>
    <w:hidden/>
    <w:uiPriority w:val="99"/>
    <w:semiHidden/>
    <w:rsid w:val="0062442D"/>
    <w:pPr>
      <w:spacing w:after="0" w:line="240" w:lineRule="auto"/>
    </w:pPr>
    <w:rPr>
      <w:color w:val="424242"/>
    </w:rPr>
  </w:style>
  <w:style w:type="numbering" w:customStyle="1" w:styleId="GlasswallDefault">
    <w:name w:val="Glasswall Default"/>
    <w:uiPriority w:val="99"/>
    <w:rsid w:val="006A73A7"/>
    <w:pPr>
      <w:numPr>
        <w:numId w:val="1"/>
      </w:numPr>
    </w:pPr>
  </w:style>
  <w:style w:type="character" w:customStyle="1" w:styleId="UnresolvedMention1">
    <w:name w:val="Unresolved Mention1"/>
    <w:basedOn w:val="DefaultParagraphFont"/>
    <w:uiPriority w:val="99"/>
    <w:semiHidden/>
    <w:unhideWhenUsed/>
    <w:rsid w:val="00842584"/>
    <w:rPr>
      <w:color w:val="808080"/>
      <w:shd w:val="clear" w:color="auto" w:fill="E6E6E6"/>
    </w:rPr>
  </w:style>
  <w:style w:type="table" w:customStyle="1" w:styleId="LightList-Accent111">
    <w:name w:val="Light List - Accent 111"/>
    <w:basedOn w:val="TableNormal"/>
    <w:uiPriority w:val="61"/>
    <w:rsid w:val="0033348F"/>
    <w:pPr>
      <w:spacing w:after="0" w:line="240" w:lineRule="auto"/>
    </w:pPr>
    <w:rPr>
      <w:rFonts w:ascii="Calibri" w:eastAsia="Times New Roman" w:hAnsi="Calibri" w:cs="Times New Roman"/>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CommentReference">
    <w:name w:val="annotation reference"/>
    <w:basedOn w:val="DefaultParagraphFont"/>
    <w:uiPriority w:val="99"/>
    <w:semiHidden/>
    <w:unhideWhenUsed/>
    <w:rsid w:val="00E2219C"/>
    <w:rPr>
      <w:sz w:val="16"/>
      <w:szCs w:val="16"/>
    </w:rPr>
  </w:style>
  <w:style w:type="paragraph" w:styleId="CommentText">
    <w:name w:val="annotation text"/>
    <w:basedOn w:val="Normal"/>
    <w:link w:val="CommentTextChar"/>
    <w:uiPriority w:val="99"/>
    <w:semiHidden/>
    <w:unhideWhenUsed/>
    <w:rsid w:val="00E2219C"/>
    <w:pPr>
      <w:spacing w:line="240" w:lineRule="auto"/>
    </w:pPr>
    <w:rPr>
      <w:sz w:val="20"/>
      <w:szCs w:val="20"/>
    </w:rPr>
  </w:style>
  <w:style w:type="character" w:customStyle="1" w:styleId="CommentTextChar">
    <w:name w:val="Comment Text Char"/>
    <w:basedOn w:val="DefaultParagraphFont"/>
    <w:link w:val="CommentText"/>
    <w:uiPriority w:val="99"/>
    <w:semiHidden/>
    <w:rsid w:val="00E2219C"/>
    <w:rPr>
      <w:color w:val="424242"/>
      <w:sz w:val="20"/>
      <w:szCs w:val="20"/>
    </w:rPr>
  </w:style>
  <w:style w:type="paragraph" w:styleId="CommentSubject">
    <w:name w:val="annotation subject"/>
    <w:basedOn w:val="CommentText"/>
    <w:next w:val="CommentText"/>
    <w:link w:val="CommentSubjectChar"/>
    <w:uiPriority w:val="99"/>
    <w:semiHidden/>
    <w:unhideWhenUsed/>
    <w:rsid w:val="00E2219C"/>
    <w:rPr>
      <w:b/>
      <w:bCs/>
    </w:rPr>
  </w:style>
  <w:style w:type="character" w:customStyle="1" w:styleId="CommentSubjectChar">
    <w:name w:val="Comment Subject Char"/>
    <w:basedOn w:val="CommentTextChar"/>
    <w:link w:val="CommentSubject"/>
    <w:uiPriority w:val="99"/>
    <w:semiHidden/>
    <w:rsid w:val="00E2219C"/>
    <w:rPr>
      <w:b/>
      <w:bCs/>
      <w:color w:val="42424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57">
      <w:bodyDiv w:val="1"/>
      <w:marLeft w:val="0"/>
      <w:marRight w:val="0"/>
      <w:marTop w:val="0"/>
      <w:marBottom w:val="0"/>
      <w:divBdr>
        <w:top w:val="none" w:sz="0" w:space="0" w:color="auto"/>
        <w:left w:val="none" w:sz="0" w:space="0" w:color="auto"/>
        <w:bottom w:val="none" w:sz="0" w:space="0" w:color="auto"/>
        <w:right w:val="none" w:sz="0" w:space="0" w:color="auto"/>
      </w:divBdr>
    </w:div>
    <w:div w:id="162672070">
      <w:bodyDiv w:val="1"/>
      <w:marLeft w:val="0"/>
      <w:marRight w:val="0"/>
      <w:marTop w:val="0"/>
      <w:marBottom w:val="0"/>
      <w:divBdr>
        <w:top w:val="none" w:sz="0" w:space="0" w:color="auto"/>
        <w:left w:val="none" w:sz="0" w:space="0" w:color="auto"/>
        <w:bottom w:val="none" w:sz="0" w:space="0" w:color="auto"/>
        <w:right w:val="none" w:sz="0" w:space="0" w:color="auto"/>
      </w:divBdr>
    </w:div>
    <w:div w:id="187571934">
      <w:bodyDiv w:val="1"/>
      <w:marLeft w:val="0"/>
      <w:marRight w:val="0"/>
      <w:marTop w:val="0"/>
      <w:marBottom w:val="0"/>
      <w:divBdr>
        <w:top w:val="none" w:sz="0" w:space="0" w:color="auto"/>
        <w:left w:val="none" w:sz="0" w:space="0" w:color="auto"/>
        <w:bottom w:val="none" w:sz="0" w:space="0" w:color="auto"/>
        <w:right w:val="none" w:sz="0" w:space="0" w:color="auto"/>
      </w:divBdr>
    </w:div>
    <w:div w:id="510680603">
      <w:bodyDiv w:val="1"/>
      <w:marLeft w:val="0"/>
      <w:marRight w:val="0"/>
      <w:marTop w:val="0"/>
      <w:marBottom w:val="0"/>
      <w:divBdr>
        <w:top w:val="none" w:sz="0" w:space="0" w:color="auto"/>
        <w:left w:val="none" w:sz="0" w:space="0" w:color="auto"/>
        <w:bottom w:val="none" w:sz="0" w:space="0" w:color="auto"/>
        <w:right w:val="none" w:sz="0" w:space="0" w:color="auto"/>
      </w:divBdr>
    </w:div>
    <w:div w:id="561647803">
      <w:bodyDiv w:val="1"/>
      <w:marLeft w:val="0"/>
      <w:marRight w:val="0"/>
      <w:marTop w:val="0"/>
      <w:marBottom w:val="0"/>
      <w:divBdr>
        <w:top w:val="none" w:sz="0" w:space="0" w:color="auto"/>
        <w:left w:val="none" w:sz="0" w:space="0" w:color="auto"/>
        <w:bottom w:val="none" w:sz="0" w:space="0" w:color="auto"/>
        <w:right w:val="none" w:sz="0" w:space="0" w:color="auto"/>
      </w:divBdr>
    </w:div>
    <w:div w:id="807094432">
      <w:bodyDiv w:val="1"/>
      <w:marLeft w:val="0"/>
      <w:marRight w:val="0"/>
      <w:marTop w:val="0"/>
      <w:marBottom w:val="0"/>
      <w:divBdr>
        <w:top w:val="none" w:sz="0" w:space="0" w:color="auto"/>
        <w:left w:val="none" w:sz="0" w:space="0" w:color="auto"/>
        <w:bottom w:val="none" w:sz="0" w:space="0" w:color="auto"/>
        <w:right w:val="none" w:sz="0" w:space="0" w:color="auto"/>
      </w:divBdr>
    </w:div>
    <w:div w:id="841434902">
      <w:bodyDiv w:val="1"/>
      <w:marLeft w:val="0"/>
      <w:marRight w:val="0"/>
      <w:marTop w:val="0"/>
      <w:marBottom w:val="0"/>
      <w:divBdr>
        <w:top w:val="none" w:sz="0" w:space="0" w:color="auto"/>
        <w:left w:val="none" w:sz="0" w:space="0" w:color="auto"/>
        <w:bottom w:val="none" w:sz="0" w:space="0" w:color="auto"/>
        <w:right w:val="none" w:sz="0" w:space="0" w:color="auto"/>
      </w:divBdr>
    </w:div>
    <w:div w:id="872233737">
      <w:bodyDiv w:val="1"/>
      <w:marLeft w:val="0"/>
      <w:marRight w:val="0"/>
      <w:marTop w:val="0"/>
      <w:marBottom w:val="0"/>
      <w:divBdr>
        <w:top w:val="none" w:sz="0" w:space="0" w:color="auto"/>
        <w:left w:val="none" w:sz="0" w:space="0" w:color="auto"/>
        <w:bottom w:val="none" w:sz="0" w:space="0" w:color="auto"/>
        <w:right w:val="none" w:sz="0" w:space="0" w:color="auto"/>
      </w:divBdr>
    </w:div>
    <w:div w:id="959801532">
      <w:bodyDiv w:val="1"/>
      <w:marLeft w:val="0"/>
      <w:marRight w:val="0"/>
      <w:marTop w:val="0"/>
      <w:marBottom w:val="0"/>
      <w:divBdr>
        <w:top w:val="none" w:sz="0" w:space="0" w:color="auto"/>
        <w:left w:val="none" w:sz="0" w:space="0" w:color="auto"/>
        <w:bottom w:val="none" w:sz="0" w:space="0" w:color="auto"/>
        <w:right w:val="none" w:sz="0" w:space="0" w:color="auto"/>
      </w:divBdr>
    </w:div>
    <w:div w:id="1026954181">
      <w:bodyDiv w:val="1"/>
      <w:marLeft w:val="0"/>
      <w:marRight w:val="0"/>
      <w:marTop w:val="0"/>
      <w:marBottom w:val="0"/>
      <w:divBdr>
        <w:top w:val="none" w:sz="0" w:space="0" w:color="auto"/>
        <w:left w:val="none" w:sz="0" w:space="0" w:color="auto"/>
        <w:bottom w:val="none" w:sz="0" w:space="0" w:color="auto"/>
        <w:right w:val="none" w:sz="0" w:space="0" w:color="auto"/>
      </w:divBdr>
    </w:div>
    <w:div w:id="1246962316">
      <w:bodyDiv w:val="1"/>
      <w:marLeft w:val="0"/>
      <w:marRight w:val="0"/>
      <w:marTop w:val="0"/>
      <w:marBottom w:val="0"/>
      <w:divBdr>
        <w:top w:val="none" w:sz="0" w:space="0" w:color="auto"/>
        <w:left w:val="none" w:sz="0" w:space="0" w:color="auto"/>
        <w:bottom w:val="none" w:sz="0" w:space="0" w:color="auto"/>
        <w:right w:val="none" w:sz="0" w:space="0" w:color="auto"/>
      </w:divBdr>
    </w:div>
    <w:div w:id="1386174977">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86155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7C429B417B24BA0593BDB3989CBDE" ma:contentTypeVersion="4" ma:contentTypeDescription="Create a new document." ma:contentTypeScope="" ma:versionID="a04e866c2e3420f9ff58c4eb66ff2659">
  <xsd:schema xmlns:xsd="http://www.w3.org/2001/XMLSchema" xmlns:xs="http://www.w3.org/2001/XMLSchema" xmlns:p="http://schemas.microsoft.com/office/2006/metadata/properties" xmlns:ns2="0bf7e0f2-a04b-446d-a370-67e251aa979d" xmlns:ns3="abb8bf52-1f46-49b6-867e-9f5853da49cf" targetNamespace="http://schemas.microsoft.com/office/2006/metadata/properties" ma:root="true" ma:fieldsID="29e77075d1d7e6afc82cb551802d7137" ns2:_="" ns3:_="">
    <xsd:import namespace="0bf7e0f2-a04b-446d-a370-67e251aa979d"/>
    <xsd:import namespace="abb8bf52-1f46-49b6-867e-9f5853da49c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7e0f2-a04b-446d-a370-67e251aa9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b8bf52-1f46-49b6-867e-9f5853da49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391CDD-1994-41A2-BC7F-4F55BC0F0939}"/>
</file>

<file path=customXml/itemProps2.xml><?xml version="1.0" encoding="utf-8"?>
<ds:datastoreItem xmlns:ds="http://schemas.openxmlformats.org/officeDocument/2006/customXml" ds:itemID="{390C9511-ABA1-4774-851A-30EF0125AF1B}"/>
</file>

<file path=customXml/itemProps3.xml><?xml version="1.0" encoding="utf-8"?>
<ds:datastoreItem xmlns:ds="http://schemas.openxmlformats.org/officeDocument/2006/customXml" ds:itemID="{11B4E0EA-AE3C-416C-AC78-D51AC1778D82}"/>
</file>

<file path=docProps/app.xml><?xml version="1.0" encoding="utf-8"?>
<Properties xmlns="http://schemas.openxmlformats.org/officeDocument/2006/extended-properties" xmlns:vt="http://schemas.openxmlformats.org/officeDocument/2006/docPropsVTypes">
  <Template>Normal</Template>
  <TotalTime>0</TotalTime>
  <Pages>6</Pages>
  <Words>623</Words>
  <Characters>3555</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Dye</dc:creator>
  <cp:lastModifiedBy>Jenny Brown</cp:lastModifiedBy>
  <cp:revision>2</cp:revision>
  <cp:lastPrinted>2017-06-15T13:21:00Z</cp:lastPrinted>
  <dcterms:created xsi:type="dcterms:W3CDTF">2018-05-18T14:17:00Z</dcterms:created>
  <dcterms:modified xsi:type="dcterms:W3CDTF">2018-05-18T14:17:00Z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0x0101006627C429B417B24BA0593BDB3989CBDE</vt:lpwstr>
  </property>
</Properties>
</file>