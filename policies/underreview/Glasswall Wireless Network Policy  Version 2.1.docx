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772C7" w14:textId="77777777" w:rsidR="00F42134" w:rsidRDefault="00F42134" w:rsidP="00EF55B6">
      <w:pPr>
        <w:jc w:val="center"/>
        <w:rPr>
          <w:rFonts w:eastAsiaTheme="majorEastAsia" w:cstheme="majorBidi"/>
          <w:b/>
          <w:color w:val="2B3856"/>
          <w:sz w:val="72"/>
          <w:szCs w:val="32"/>
        </w:rPr>
      </w:pPr>
    </w:p>
    <w:p w14:paraId="536AF563" w14:textId="77777777" w:rsidR="008148DF" w:rsidRDefault="008148DF" w:rsidP="008148DF">
      <w:pPr>
        <w:jc w:val="center"/>
        <w:rPr>
          <w:rFonts w:eastAsiaTheme="majorEastAsia" w:cstheme="majorBidi"/>
          <w:b/>
          <w:color w:val="2B3856"/>
          <w:sz w:val="72"/>
          <w:szCs w:val="32"/>
        </w:rPr>
      </w:pPr>
      <w:r>
        <w:rPr>
          <w:rFonts w:eastAsiaTheme="majorEastAsia" w:cstheme="majorBidi"/>
          <w:b/>
          <w:color w:val="2B3856"/>
          <w:sz w:val="72"/>
          <w:szCs w:val="32"/>
        </w:rPr>
        <w:t>Glasswall Solutions Ltd.</w:t>
      </w:r>
    </w:p>
    <w:p w14:paraId="4954C08A" w14:textId="77777777" w:rsidR="008148DF" w:rsidRDefault="008148DF" w:rsidP="008148DF">
      <w:pPr>
        <w:jc w:val="center"/>
        <w:rPr>
          <w:rFonts w:eastAsiaTheme="majorEastAsia" w:cstheme="majorBidi"/>
          <w:b/>
          <w:color w:val="2B3856"/>
          <w:sz w:val="72"/>
          <w:szCs w:val="32"/>
        </w:rPr>
      </w:pPr>
    </w:p>
    <w:p w14:paraId="536B4559" w14:textId="77777777" w:rsidR="001028F3" w:rsidRDefault="009B5D49" w:rsidP="00170643">
      <w:pPr>
        <w:jc w:val="center"/>
        <w:rPr>
          <w:rFonts w:eastAsiaTheme="majorEastAsia" w:cstheme="majorBidi"/>
          <w:b/>
          <w:color w:val="2B3856"/>
          <w:sz w:val="72"/>
          <w:szCs w:val="32"/>
        </w:rPr>
      </w:pPr>
      <w:r>
        <w:rPr>
          <w:rFonts w:eastAsiaTheme="majorEastAsia" w:cstheme="majorBidi"/>
          <w:b/>
          <w:color w:val="2B3856"/>
          <w:sz w:val="72"/>
          <w:szCs w:val="32"/>
        </w:rPr>
        <w:t xml:space="preserve"> Wireless Network </w:t>
      </w:r>
      <w:r w:rsidR="008148DF">
        <w:rPr>
          <w:rFonts w:eastAsiaTheme="majorEastAsia" w:cstheme="majorBidi"/>
          <w:b/>
          <w:color w:val="2B3856"/>
          <w:sz w:val="72"/>
          <w:szCs w:val="32"/>
        </w:rPr>
        <w:t>Policy</w:t>
      </w:r>
    </w:p>
    <w:p w14:paraId="555051A8" w14:textId="77777777" w:rsidR="00B63A19" w:rsidRDefault="00B63A19" w:rsidP="00EF55B6">
      <w:pPr>
        <w:jc w:val="center"/>
        <w:rPr>
          <w:rFonts w:eastAsiaTheme="majorEastAsia" w:cstheme="majorBidi"/>
          <w:b/>
          <w:color w:val="2B3856"/>
          <w:sz w:val="72"/>
          <w:szCs w:val="32"/>
        </w:rPr>
      </w:pPr>
    </w:p>
    <w:p w14:paraId="05596A35" w14:textId="77777777" w:rsidR="00B63A19" w:rsidRDefault="00B63A19" w:rsidP="00611562">
      <w:pPr>
        <w:pStyle w:val="Heading3"/>
        <w:ind w:left="851" w:right="970"/>
        <w:jc w:val="center"/>
      </w:pPr>
      <w:bookmarkStart w:id="0" w:name="_Ref482970188"/>
      <w:bookmarkStart w:id="1" w:name="_Toc482971147"/>
      <w:bookmarkStart w:id="2" w:name="_Toc482978264"/>
      <w:bookmarkStart w:id="3" w:name="_Toc485298916"/>
      <w:bookmarkStart w:id="4" w:name="_Toc493849868"/>
      <w:bookmarkStart w:id="5" w:name="_Toc493851144"/>
      <w:bookmarkStart w:id="6" w:name="_Toc494095937"/>
      <w:bookmarkStart w:id="7" w:name="_Toc494096428"/>
      <w:bookmarkStart w:id="8" w:name="_Toc494096745"/>
      <w:bookmarkStart w:id="9" w:name="_Toc494099318"/>
      <w:bookmarkStart w:id="10" w:name="_Toc494102150"/>
      <w:bookmarkStart w:id="11" w:name="_Toc494105182"/>
      <w:bookmarkStart w:id="12" w:name="_Toc494105725"/>
      <w:bookmarkStart w:id="13" w:name="_Toc494109286"/>
      <w:bookmarkStart w:id="14" w:name="_Toc494110034"/>
      <w:bookmarkStart w:id="15" w:name="_Toc494114866"/>
      <w:bookmarkStart w:id="16" w:name="_Toc494115111"/>
      <w:bookmarkStart w:id="17" w:name="_Toc494116475"/>
      <w:bookmarkStart w:id="18" w:name="_Toc494116869"/>
      <w:bookmarkStart w:id="19" w:name="_Toc494117174"/>
      <w:bookmarkStart w:id="20" w:name="_Toc494117748"/>
      <w:r w:rsidRPr="004D60A6">
        <w:t xml:space="preserve">Information contained herein is the property of Glasswall Limited and is </w:t>
      </w:r>
      <w:r w:rsidR="00611562">
        <w:t xml:space="preserve">company </w:t>
      </w:r>
      <w:r w:rsidRPr="004D60A6">
        <w:t>confidential.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524C345E" w14:textId="77777777" w:rsidR="00B63A19" w:rsidRDefault="00B63A19" w:rsidP="00B63A19"/>
    <w:p w14:paraId="5081CE11" w14:textId="77777777" w:rsidR="00B63A19" w:rsidRDefault="00B63A19" w:rsidP="00B63A19"/>
    <w:p w14:paraId="1ECB4CCD" w14:textId="77777777" w:rsidR="00B63A19" w:rsidRDefault="00B63A19" w:rsidP="00B63A19"/>
    <w:p w14:paraId="784E1A27" w14:textId="77777777" w:rsidR="00B63A19" w:rsidRDefault="00B63A19" w:rsidP="00B63A19"/>
    <w:p w14:paraId="674E4785" w14:textId="77777777" w:rsidR="00B63A19" w:rsidRDefault="00B63A19" w:rsidP="00B63A19"/>
    <w:p w14:paraId="411AB52C" w14:textId="77777777" w:rsidR="00B63A19" w:rsidRDefault="00B63A19" w:rsidP="00B63A19"/>
    <w:p w14:paraId="38A53C7D" w14:textId="77777777" w:rsidR="00B63A19" w:rsidRDefault="00B63A19" w:rsidP="00B63A19"/>
    <w:p w14:paraId="360E69A4" w14:textId="77777777" w:rsidR="00EF55B6" w:rsidRPr="00532CB9" w:rsidRDefault="005F381F" w:rsidP="00532CB9">
      <w:pPr>
        <w:pStyle w:val="Heading1"/>
        <w:jc w:val="center"/>
      </w:pPr>
      <w:r>
        <w:t>Revision 2</w:t>
      </w:r>
      <w:r w:rsidR="00532CB9" w:rsidRPr="00532CB9">
        <w:t>.0</w:t>
      </w:r>
    </w:p>
    <w:p w14:paraId="61F79770" w14:textId="77777777" w:rsidR="00532CB9" w:rsidRPr="00532CB9" w:rsidRDefault="00EF55B6" w:rsidP="00532CB9">
      <w:pPr>
        <w:pStyle w:val="Heading1"/>
        <w:rPr>
          <w:rFonts w:ascii="Calibri" w:eastAsia="Times New Roman" w:hAnsi="Calibri" w:cs="Times New Roman"/>
        </w:rPr>
      </w:pPr>
      <w:r>
        <w:br w:type="page"/>
      </w:r>
      <w:r w:rsidR="00532CB9" w:rsidRPr="00532CB9">
        <w:rPr>
          <w:rFonts w:ascii="Calibri" w:eastAsia="Times New Roman" w:hAnsi="Calibri" w:cs="Times New Roman"/>
        </w:rPr>
        <w:lastRenderedPageBreak/>
        <w:t>Document History</w:t>
      </w:r>
    </w:p>
    <w:p w14:paraId="72797BE0" w14:textId="77777777" w:rsidR="00532CB9" w:rsidRPr="00532CB9" w:rsidRDefault="00532CB9" w:rsidP="00532CB9">
      <w:pPr>
        <w:keepNext/>
        <w:keepLines/>
        <w:spacing w:before="40" w:after="0" w:line="256" w:lineRule="auto"/>
        <w:outlineLvl w:val="2"/>
        <w:rPr>
          <w:rFonts w:ascii="Calibri" w:eastAsia="Times New Roman" w:hAnsi="Calibri" w:cs="Times New Roman"/>
          <w:sz w:val="28"/>
          <w:szCs w:val="24"/>
        </w:rPr>
      </w:pPr>
      <w:bookmarkStart w:id="21" w:name="_Toc482971149"/>
      <w:bookmarkStart w:id="22" w:name="_Toc482978266"/>
      <w:bookmarkStart w:id="23" w:name="_Toc485298918"/>
      <w:bookmarkStart w:id="24" w:name="_Toc493849870"/>
      <w:bookmarkStart w:id="25" w:name="_Toc493851146"/>
      <w:bookmarkStart w:id="26" w:name="_Toc493853738"/>
      <w:r w:rsidRPr="00532CB9">
        <w:rPr>
          <w:rFonts w:ascii="Calibri" w:eastAsia="Times New Roman" w:hAnsi="Calibri" w:cs="Times New Roman"/>
          <w:sz w:val="28"/>
          <w:szCs w:val="24"/>
        </w:rPr>
        <w:t>Table 1: Document Change History</w:t>
      </w:r>
      <w:bookmarkEnd w:id="21"/>
      <w:bookmarkEnd w:id="22"/>
      <w:bookmarkEnd w:id="23"/>
      <w:bookmarkEnd w:id="24"/>
      <w:bookmarkEnd w:id="25"/>
      <w:bookmarkEnd w:id="26"/>
    </w:p>
    <w:p w14:paraId="39923890" w14:textId="77777777" w:rsidR="00532CB9" w:rsidRPr="00532CB9" w:rsidRDefault="00532CB9" w:rsidP="00532CB9">
      <w:pPr>
        <w:spacing w:line="256" w:lineRule="auto"/>
        <w:rPr>
          <w:rFonts w:ascii="Calibri" w:eastAsia="Calibri" w:hAnsi="Calibri" w:cs="Times New Roman"/>
        </w:rPr>
      </w:pPr>
    </w:p>
    <w:tbl>
      <w:tblPr>
        <w:tblStyle w:val="LightList-Accent111"/>
        <w:tblW w:w="9613" w:type="dxa"/>
        <w:tblInd w:w="0" w:type="dxa"/>
        <w:tblBorders>
          <w:top w:val="single" w:sz="8" w:space="0" w:color="2B3856"/>
          <w:left w:val="single" w:sz="8" w:space="0" w:color="2B3856"/>
          <w:bottom w:val="single" w:sz="8" w:space="0" w:color="2B3856"/>
          <w:right w:val="single" w:sz="8" w:space="0" w:color="2B3856"/>
          <w:insideH w:val="single" w:sz="8" w:space="0" w:color="2B3856"/>
          <w:insideV w:val="single" w:sz="8" w:space="0" w:color="2B3856"/>
        </w:tblBorders>
        <w:tblLook w:val="04A0" w:firstRow="1" w:lastRow="0" w:firstColumn="1" w:lastColumn="0" w:noHBand="0" w:noVBand="1"/>
      </w:tblPr>
      <w:tblGrid>
        <w:gridCol w:w="2400"/>
        <w:gridCol w:w="2126"/>
        <w:gridCol w:w="2268"/>
        <w:gridCol w:w="2819"/>
      </w:tblGrid>
      <w:tr w:rsidR="00532CB9" w:rsidRPr="00532CB9" w14:paraId="470B56E7" w14:textId="77777777" w:rsidTr="00532CB9">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shd w:val="clear" w:color="auto" w:fill="2B3856"/>
            <w:hideMark/>
          </w:tcPr>
          <w:p w14:paraId="3990AD47" w14:textId="77777777" w:rsidR="00532CB9" w:rsidRPr="00532CB9" w:rsidRDefault="00532CB9" w:rsidP="00532CB9">
            <w:pPr>
              <w:rPr>
                <w:rFonts w:eastAsia="Calibri"/>
                <w:i/>
                <w:color w:val="FFFFFF" w:themeColor="background1"/>
                <w:sz w:val="32"/>
              </w:rPr>
            </w:pPr>
            <w:r w:rsidRPr="00532CB9">
              <w:rPr>
                <w:rFonts w:eastAsia="Calibri"/>
                <w:i/>
                <w:color w:val="FFFFFF" w:themeColor="background1"/>
                <w:sz w:val="32"/>
              </w:rPr>
              <w:t>Issue Date</w:t>
            </w:r>
          </w:p>
        </w:tc>
        <w:tc>
          <w:tcPr>
            <w:tcW w:w="2126" w:type="dxa"/>
            <w:tcBorders>
              <w:top w:val="single" w:sz="8" w:space="0" w:color="2B3856"/>
              <w:left w:val="single" w:sz="8" w:space="0" w:color="2B3856"/>
              <w:bottom w:val="single" w:sz="8" w:space="0" w:color="2B3856"/>
              <w:right w:val="single" w:sz="8" w:space="0" w:color="2B3856"/>
            </w:tcBorders>
            <w:shd w:val="clear" w:color="auto" w:fill="2B3856"/>
            <w:hideMark/>
          </w:tcPr>
          <w:p w14:paraId="7E5442C6" w14:textId="77777777" w:rsidR="00532CB9" w:rsidRPr="00532CB9" w:rsidRDefault="00532CB9" w:rsidP="00532CB9">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532CB9">
              <w:rPr>
                <w:rFonts w:eastAsia="Calibri"/>
                <w:i/>
                <w:color w:val="FFFFFF" w:themeColor="background1"/>
                <w:sz w:val="32"/>
              </w:rPr>
              <w:t>Issue Number</w:t>
            </w:r>
          </w:p>
        </w:tc>
        <w:tc>
          <w:tcPr>
            <w:tcW w:w="2268" w:type="dxa"/>
            <w:tcBorders>
              <w:top w:val="single" w:sz="8" w:space="0" w:color="2B3856"/>
              <w:left w:val="single" w:sz="8" w:space="0" w:color="2B3856"/>
              <w:bottom w:val="single" w:sz="8" w:space="0" w:color="2B3856"/>
              <w:right w:val="single" w:sz="8" w:space="0" w:color="2B3856"/>
            </w:tcBorders>
            <w:shd w:val="clear" w:color="auto" w:fill="2B3856"/>
            <w:hideMark/>
          </w:tcPr>
          <w:p w14:paraId="019298CD" w14:textId="77777777" w:rsidR="00532CB9" w:rsidRPr="00532CB9" w:rsidRDefault="00532CB9" w:rsidP="00532CB9">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532CB9">
              <w:rPr>
                <w:rFonts w:eastAsia="Calibri"/>
                <w:i/>
                <w:color w:val="FFFFFF" w:themeColor="background1"/>
                <w:sz w:val="32"/>
              </w:rPr>
              <w:t>Document Owner</w:t>
            </w:r>
          </w:p>
        </w:tc>
        <w:tc>
          <w:tcPr>
            <w:tcW w:w="2819" w:type="dxa"/>
            <w:tcBorders>
              <w:top w:val="single" w:sz="8" w:space="0" w:color="2B3856"/>
              <w:left w:val="single" w:sz="8" w:space="0" w:color="2B3856"/>
              <w:bottom w:val="single" w:sz="8" w:space="0" w:color="2B3856"/>
              <w:right w:val="single" w:sz="8" w:space="0" w:color="2B3856"/>
            </w:tcBorders>
            <w:shd w:val="clear" w:color="auto" w:fill="2B3856"/>
            <w:hideMark/>
          </w:tcPr>
          <w:p w14:paraId="6FFC8F1E" w14:textId="77777777" w:rsidR="00532CB9" w:rsidRPr="00532CB9" w:rsidRDefault="00532CB9" w:rsidP="00532CB9">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532CB9">
              <w:rPr>
                <w:rFonts w:eastAsia="Calibri"/>
                <w:i/>
                <w:color w:val="FFFFFF" w:themeColor="background1"/>
                <w:sz w:val="32"/>
              </w:rPr>
              <w:t>Description</w:t>
            </w:r>
          </w:p>
        </w:tc>
      </w:tr>
      <w:tr w:rsidR="005F381F" w:rsidRPr="00532CB9" w14:paraId="062C5EDE" w14:textId="77777777" w:rsidTr="00532CB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hideMark/>
          </w:tcPr>
          <w:p w14:paraId="1911BB9B" w14:textId="77777777" w:rsidR="005F381F" w:rsidRPr="00532CB9" w:rsidRDefault="005F381F" w:rsidP="005F5901">
            <w:pPr>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126" w:type="dxa"/>
            <w:tcBorders>
              <w:top w:val="single" w:sz="8" w:space="0" w:color="2B3856"/>
              <w:left w:val="single" w:sz="8" w:space="0" w:color="2B3856"/>
              <w:bottom w:val="single" w:sz="8" w:space="0" w:color="2B3856"/>
              <w:right w:val="single" w:sz="8" w:space="0" w:color="2B3856"/>
            </w:tcBorders>
            <w:hideMark/>
          </w:tcPr>
          <w:p w14:paraId="5856DB0F" w14:textId="77777777" w:rsidR="005F381F" w:rsidRPr="00532CB9" w:rsidRDefault="005F381F"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sidRPr="00532CB9">
              <w:rPr>
                <w:rFonts w:eastAsia="Calibri"/>
              </w:rPr>
              <w:t>.0</w:t>
            </w:r>
          </w:p>
        </w:tc>
        <w:tc>
          <w:tcPr>
            <w:tcW w:w="2268" w:type="dxa"/>
            <w:tcBorders>
              <w:top w:val="single" w:sz="8" w:space="0" w:color="2B3856"/>
              <w:left w:val="single" w:sz="8" w:space="0" w:color="2B3856"/>
              <w:bottom w:val="single" w:sz="8" w:space="0" w:color="2B3856"/>
              <w:right w:val="single" w:sz="8" w:space="0" w:color="2B3856"/>
            </w:tcBorders>
          </w:tcPr>
          <w:p w14:paraId="171EBFAB" w14:textId="77777777" w:rsidR="005F381F" w:rsidRPr="00532CB9" w:rsidRDefault="005F381F" w:rsidP="005F5901">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hideMark/>
          </w:tcPr>
          <w:p w14:paraId="11ABC835" w14:textId="77777777" w:rsidR="005F381F" w:rsidRPr="00532CB9" w:rsidRDefault="005F381F"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Final Draft</w:t>
            </w:r>
          </w:p>
        </w:tc>
      </w:tr>
      <w:tr w:rsidR="00532CB9" w:rsidRPr="00532CB9" w14:paraId="1DC3FB61" w14:textId="77777777" w:rsidTr="00532CB9">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6F40144E" w14:textId="77777777" w:rsidR="00532CB9" w:rsidRPr="00532CB9" w:rsidRDefault="00532CB9" w:rsidP="00532CB9">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0857F43E"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3141A466"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3E4CA789"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r>
      <w:tr w:rsidR="00532CB9" w:rsidRPr="00532CB9" w14:paraId="0AB88D3F" w14:textId="77777777" w:rsidTr="00532CB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028F6C18" w14:textId="77777777" w:rsidR="00532CB9" w:rsidRPr="00532CB9" w:rsidRDefault="00532CB9" w:rsidP="00532CB9">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53327C81"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52DF4C03"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5B73F631"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r>
      <w:tr w:rsidR="00532CB9" w:rsidRPr="00532CB9" w14:paraId="0C6502D5" w14:textId="77777777" w:rsidTr="00532CB9">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650F5C63" w14:textId="77777777" w:rsidR="00532CB9" w:rsidRPr="00532CB9" w:rsidRDefault="00532CB9" w:rsidP="00532CB9">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19582C24"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66A22350"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531A3C7"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r>
      <w:tr w:rsidR="00532CB9" w:rsidRPr="00532CB9" w14:paraId="1EE56FA6" w14:textId="77777777" w:rsidTr="00532CB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2B3856"/>
              <w:left w:val="single" w:sz="8" w:space="0" w:color="2B3856"/>
              <w:bottom w:val="single" w:sz="8" w:space="0" w:color="2B3856"/>
              <w:right w:val="single" w:sz="8" w:space="0" w:color="2B3856"/>
            </w:tcBorders>
          </w:tcPr>
          <w:p w14:paraId="1A2A4A79" w14:textId="77777777" w:rsidR="00532CB9" w:rsidRPr="00532CB9" w:rsidRDefault="00532CB9" w:rsidP="00532CB9">
            <w:pPr>
              <w:rPr>
                <w:rFonts w:eastAsia="Calibri"/>
              </w:rPr>
            </w:pPr>
          </w:p>
        </w:tc>
        <w:tc>
          <w:tcPr>
            <w:tcW w:w="2126" w:type="dxa"/>
            <w:tcBorders>
              <w:top w:val="single" w:sz="8" w:space="0" w:color="2B3856"/>
              <w:left w:val="single" w:sz="8" w:space="0" w:color="2B3856"/>
              <w:bottom w:val="single" w:sz="8" w:space="0" w:color="2B3856"/>
              <w:right w:val="single" w:sz="8" w:space="0" w:color="2B3856"/>
            </w:tcBorders>
          </w:tcPr>
          <w:p w14:paraId="6377B40F"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2B3856"/>
              <w:left w:val="single" w:sz="8" w:space="0" w:color="2B3856"/>
              <w:bottom w:val="single" w:sz="8" w:space="0" w:color="2B3856"/>
              <w:right w:val="single" w:sz="8" w:space="0" w:color="2B3856"/>
            </w:tcBorders>
          </w:tcPr>
          <w:p w14:paraId="024394D2"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2B3856"/>
              <w:left w:val="single" w:sz="8" w:space="0" w:color="2B3856"/>
              <w:bottom w:val="single" w:sz="8" w:space="0" w:color="2B3856"/>
              <w:right w:val="single" w:sz="8" w:space="0" w:color="2B3856"/>
            </w:tcBorders>
          </w:tcPr>
          <w:p w14:paraId="75B0E8F2"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r>
    </w:tbl>
    <w:p w14:paraId="62F8F4B7" w14:textId="77777777" w:rsidR="00532CB9" w:rsidRPr="00532CB9" w:rsidRDefault="00532CB9" w:rsidP="00532CB9">
      <w:pPr>
        <w:spacing w:line="256" w:lineRule="auto"/>
        <w:rPr>
          <w:rFonts w:ascii="Calibri" w:eastAsia="Calibri" w:hAnsi="Calibri" w:cs="Times New Roman"/>
        </w:rPr>
      </w:pPr>
    </w:p>
    <w:p w14:paraId="03D10047" w14:textId="77777777" w:rsidR="00532CB9" w:rsidRPr="00532CB9" w:rsidRDefault="00532CB9" w:rsidP="00532CB9">
      <w:pPr>
        <w:keepNext/>
        <w:keepLines/>
        <w:spacing w:before="240" w:after="0" w:line="256" w:lineRule="auto"/>
        <w:outlineLvl w:val="0"/>
        <w:rPr>
          <w:rFonts w:ascii="Calibri" w:eastAsia="Times New Roman" w:hAnsi="Calibri" w:cs="Times New Roman"/>
          <w:b/>
          <w:color w:val="2B3856"/>
          <w:sz w:val="52"/>
          <w:szCs w:val="32"/>
        </w:rPr>
      </w:pPr>
      <w:bookmarkStart w:id="27" w:name="_Toc482971150"/>
      <w:bookmarkStart w:id="28" w:name="_Toc482978267"/>
      <w:bookmarkStart w:id="29" w:name="_Toc485298919"/>
      <w:bookmarkStart w:id="30" w:name="_Toc493849871"/>
      <w:bookmarkStart w:id="31" w:name="_Toc493851147"/>
      <w:bookmarkStart w:id="32" w:name="_Toc493853739"/>
      <w:r w:rsidRPr="00532CB9">
        <w:rPr>
          <w:rFonts w:ascii="Calibri" w:eastAsia="Times New Roman" w:hAnsi="Calibri" w:cs="Times New Roman"/>
          <w:b/>
          <w:color w:val="2B3856"/>
          <w:sz w:val="52"/>
          <w:szCs w:val="32"/>
        </w:rPr>
        <w:t>Document Distribution</w:t>
      </w:r>
      <w:bookmarkEnd w:id="27"/>
      <w:bookmarkEnd w:id="28"/>
      <w:bookmarkEnd w:id="29"/>
      <w:bookmarkEnd w:id="30"/>
      <w:bookmarkEnd w:id="31"/>
      <w:bookmarkEnd w:id="32"/>
    </w:p>
    <w:p w14:paraId="04045793" w14:textId="77777777" w:rsidR="00532CB9" w:rsidRPr="00532CB9" w:rsidRDefault="00532CB9" w:rsidP="00532CB9">
      <w:pPr>
        <w:keepNext/>
        <w:keepLines/>
        <w:spacing w:before="40" w:after="0" w:line="256" w:lineRule="auto"/>
        <w:outlineLvl w:val="2"/>
        <w:rPr>
          <w:rFonts w:ascii="Calibri" w:eastAsia="Times New Roman" w:hAnsi="Calibri" w:cs="Times New Roman"/>
          <w:sz w:val="28"/>
          <w:szCs w:val="24"/>
        </w:rPr>
      </w:pPr>
      <w:bookmarkStart w:id="33" w:name="_Toc482971151"/>
      <w:bookmarkStart w:id="34" w:name="_Toc482978268"/>
      <w:bookmarkStart w:id="35" w:name="_Toc485298920"/>
      <w:bookmarkStart w:id="36" w:name="_Toc493849872"/>
      <w:bookmarkStart w:id="37" w:name="_Toc493851148"/>
      <w:bookmarkStart w:id="38" w:name="_Toc493853740"/>
      <w:r w:rsidRPr="00532CB9">
        <w:rPr>
          <w:rFonts w:ascii="Calibri" w:eastAsia="Times New Roman" w:hAnsi="Calibri" w:cs="Times New Roman"/>
          <w:sz w:val="28"/>
          <w:szCs w:val="24"/>
        </w:rPr>
        <w:t>Table 2: Document Distribution</w:t>
      </w:r>
      <w:bookmarkEnd w:id="33"/>
      <w:bookmarkEnd w:id="34"/>
      <w:bookmarkEnd w:id="35"/>
      <w:bookmarkEnd w:id="36"/>
      <w:bookmarkEnd w:id="37"/>
      <w:bookmarkEnd w:id="38"/>
    </w:p>
    <w:p w14:paraId="35A04339" w14:textId="77777777" w:rsidR="00532CB9" w:rsidRPr="00532CB9" w:rsidRDefault="00532CB9" w:rsidP="00532CB9">
      <w:pPr>
        <w:spacing w:line="256" w:lineRule="auto"/>
        <w:rPr>
          <w:rFonts w:ascii="Calibri" w:eastAsia="Calibri" w:hAnsi="Calibri" w:cs="Times New Roman"/>
        </w:rPr>
      </w:pPr>
    </w:p>
    <w:tbl>
      <w:tblPr>
        <w:tblStyle w:val="LightList-Accent111"/>
        <w:tblW w:w="9613" w:type="dxa"/>
        <w:tblInd w:w="0" w:type="dxa"/>
        <w:tblBorders>
          <w:top w:val="single" w:sz="8" w:space="0" w:color="44546A" w:themeColor="text2"/>
          <w:left w:val="single" w:sz="8" w:space="0" w:color="44546A" w:themeColor="text2"/>
          <w:bottom w:val="single" w:sz="8" w:space="0" w:color="44546A" w:themeColor="text2"/>
          <w:right w:val="single" w:sz="8" w:space="0" w:color="44546A" w:themeColor="text2"/>
          <w:insideH w:val="single" w:sz="8" w:space="0" w:color="44546A" w:themeColor="text2"/>
          <w:insideV w:val="single" w:sz="8" w:space="0" w:color="44546A" w:themeColor="text2"/>
        </w:tblBorders>
        <w:tblLook w:val="04A0" w:firstRow="1" w:lastRow="0" w:firstColumn="1" w:lastColumn="0" w:noHBand="0" w:noVBand="1"/>
      </w:tblPr>
      <w:tblGrid>
        <w:gridCol w:w="2400"/>
        <w:gridCol w:w="2126"/>
        <w:gridCol w:w="2268"/>
        <w:gridCol w:w="2819"/>
      </w:tblGrid>
      <w:tr w:rsidR="00532CB9" w:rsidRPr="00532CB9" w14:paraId="56539E9A" w14:textId="77777777" w:rsidTr="00532CB9">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603FAA9C" w14:textId="77777777" w:rsidR="00532CB9" w:rsidRPr="00532CB9" w:rsidRDefault="00532CB9" w:rsidP="00532CB9">
            <w:pPr>
              <w:rPr>
                <w:rFonts w:eastAsia="Calibri"/>
                <w:i/>
                <w:color w:val="FFFFFF" w:themeColor="background1"/>
                <w:sz w:val="32"/>
              </w:rPr>
            </w:pPr>
            <w:r w:rsidRPr="00532CB9">
              <w:rPr>
                <w:rFonts w:eastAsia="Calibri"/>
                <w:i/>
                <w:color w:val="FFFFFF" w:themeColor="background1"/>
                <w:sz w:val="32"/>
              </w:rPr>
              <w:t>Name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058118C3" w14:textId="77777777" w:rsidR="00532CB9" w:rsidRPr="00532CB9" w:rsidRDefault="00532CB9" w:rsidP="00532CB9">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532CB9">
              <w:rPr>
                <w:rFonts w:eastAsia="Calibri"/>
                <w:i/>
                <w:color w:val="FFFFFF" w:themeColor="background1"/>
                <w:sz w:val="32"/>
              </w:rPr>
              <w:t>Position</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449FAE82" w14:textId="77777777" w:rsidR="00532CB9" w:rsidRPr="00532CB9" w:rsidRDefault="00532CB9" w:rsidP="00532CB9">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532CB9">
              <w:rPr>
                <w:rFonts w:eastAsia="Calibri"/>
                <w:i/>
                <w:color w:val="FFFFFF" w:themeColor="background1"/>
                <w:sz w:val="32"/>
              </w:rPr>
              <w:t>Date</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shd w:val="clear" w:color="auto" w:fill="2B3856"/>
            <w:hideMark/>
          </w:tcPr>
          <w:p w14:paraId="3CF67783" w14:textId="77777777" w:rsidR="00532CB9" w:rsidRPr="00532CB9" w:rsidRDefault="00532CB9" w:rsidP="00532CB9">
            <w:pPr>
              <w:cnfStyle w:val="100000000000" w:firstRow="1" w:lastRow="0" w:firstColumn="0" w:lastColumn="0" w:oddVBand="0" w:evenVBand="0" w:oddHBand="0" w:evenHBand="0" w:firstRowFirstColumn="0" w:firstRowLastColumn="0" w:lastRowFirstColumn="0" w:lastRowLastColumn="0"/>
              <w:rPr>
                <w:rFonts w:eastAsia="Calibri"/>
                <w:i/>
                <w:color w:val="FFFFFF" w:themeColor="background1"/>
                <w:sz w:val="32"/>
              </w:rPr>
            </w:pPr>
            <w:r w:rsidRPr="00532CB9">
              <w:rPr>
                <w:rFonts w:eastAsia="Calibri"/>
                <w:i/>
                <w:color w:val="FFFFFF" w:themeColor="background1"/>
                <w:sz w:val="32"/>
              </w:rPr>
              <w:t>Signature</w:t>
            </w:r>
          </w:p>
        </w:tc>
      </w:tr>
      <w:tr w:rsidR="005F381F" w:rsidRPr="00532CB9" w14:paraId="40918498" w14:textId="77777777" w:rsidTr="00532CB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60F854C2" w14:textId="77777777" w:rsidR="005F381F" w:rsidRPr="00532CB9" w:rsidRDefault="005F381F" w:rsidP="005F5901">
            <w:pPr>
              <w:rPr>
                <w:rFonts w:eastAsia="Calibri"/>
              </w:rPr>
            </w:pPr>
            <w:r w:rsidRPr="00532CB9">
              <w:rPr>
                <w:rFonts w:eastAsia="Calibri"/>
              </w:rPr>
              <w:t>Mark Wheelhouse</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31D87603" w14:textId="77777777" w:rsidR="005F381F" w:rsidRPr="00532CB9" w:rsidRDefault="005F381F" w:rsidP="005F5901">
            <w:pPr>
              <w:cnfStyle w:val="000000100000" w:firstRow="0" w:lastRow="0" w:firstColumn="0" w:lastColumn="0" w:oddVBand="0" w:evenVBand="0" w:oddHBand="1" w:evenHBand="0" w:firstRowFirstColumn="0" w:firstRowLastColumn="0" w:lastRowFirstColumn="0" w:lastRowLastColumn="0"/>
              <w:rPr>
                <w:rFonts w:eastAsia="Calibri"/>
              </w:rPr>
            </w:pPr>
            <w:r w:rsidRPr="00532CB9">
              <w:rPr>
                <w:rFonts w:eastAsia="Calibri"/>
              </w:rPr>
              <w:t>CFO</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58341B45" w14:textId="77777777" w:rsidR="005F381F" w:rsidRPr="00532CB9" w:rsidRDefault="005F381F" w:rsidP="005F5901">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w:t>
            </w:r>
            <w:r>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6206F929" w14:textId="77777777" w:rsidR="005F381F" w:rsidRPr="00532CB9" w:rsidRDefault="005F381F" w:rsidP="00532CB9">
            <w:pPr>
              <w:cnfStyle w:val="000000100000" w:firstRow="0" w:lastRow="0" w:firstColumn="0" w:lastColumn="0" w:oddVBand="0" w:evenVBand="0" w:oddHBand="1" w:evenHBand="0" w:firstRowFirstColumn="0" w:firstRowLastColumn="0" w:lastRowFirstColumn="0" w:lastRowLastColumn="0"/>
              <w:rPr>
                <w:rFonts w:eastAsia="Calibri"/>
              </w:rPr>
            </w:pPr>
          </w:p>
        </w:tc>
      </w:tr>
      <w:tr w:rsidR="005F381F" w:rsidRPr="00532CB9" w14:paraId="7CAAF7FF" w14:textId="77777777" w:rsidTr="00532CB9">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299887DF" w14:textId="77777777" w:rsidR="005F381F" w:rsidRPr="00532CB9" w:rsidRDefault="005F381F" w:rsidP="005F5901">
            <w:pPr>
              <w:rPr>
                <w:rFonts w:eastAsia="Calibri"/>
              </w:rPr>
            </w:pPr>
            <w:r w:rsidRPr="00532CB9">
              <w:rPr>
                <w:rFonts w:eastAsia="Calibri"/>
              </w:rPr>
              <w:t>Paul Kennedy</w:t>
            </w: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5BA148E2" w14:textId="77777777" w:rsidR="005F381F" w:rsidRPr="00532CB9" w:rsidRDefault="005F381F" w:rsidP="005F5901">
            <w:pPr>
              <w:cnfStyle w:val="000000000000" w:firstRow="0" w:lastRow="0" w:firstColumn="0" w:lastColumn="0" w:oddVBand="0" w:evenVBand="0" w:oddHBand="0" w:evenHBand="0" w:firstRowFirstColumn="0" w:firstRowLastColumn="0" w:lastRowFirstColumn="0" w:lastRowLastColumn="0"/>
              <w:rPr>
                <w:rFonts w:eastAsia="Calibri"/>
              </w:rPr>
            </w:pPr>
            <w:r w:rsidRPr="00532CB9">
              <w:rPr>
                <w:rFonts w:eastAsia="Calibri"/>
              </w:rPr>
              <w:t>VP, Product Development</w:t>
            </w: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hideMark/>
          </w:tcPr>
          <w:p w14:paraId="5575DBE5" w14:textId="77777777" w:rsidR="005F381F" w:rsidRPr="00532CB9" w:rsidRDefault="005F381F" w:rsidP="005F5901">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2</w:t>
            </w:r>
            <w:r w:rsidRPr="00D24D42">
              <w:rPr>
                <w:rFonts w:eastAsia="Calibri"/>
                <w:vertAlign w:val="superscript"/>
              </w:rPr>
              <w:t>nd</w:t>
            </w:r>
            <w:r>
              <w:rPr>
                <w:rFonts w:eastAsia="Calibri"/>
              </w:rPr>
              <w:t xml:space="preserve"> January 2018</w:t>
            </w: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581B935" w14:textId="77777777" w:rsidR="005F381F" w:rsidRPr="00532CB9" w:rsidRDefault="005F381F" w:rsidP="00532CB9">
            <w:pPr>
              <w:cnfStyle w:val="000000000000" w:firstRow="0" w:lastRow="0" w:firstColumn="0" w:lastColumn="0" w:oddVBand="0" w:evenVBand="0" w:oddHBand="0" w:evenHBand="0" w:firstRowFirstColumn="0" w:firstRowLastColumn="0" w:lastRowFirstColumn="0" w:lastRowLastColumn="0"/>
              <w:rPr>
                <w:rFonts w:eastAsia="Calibri"/>
              </w:rPr>
            </w:pPr>
          </w:p>
        </w:tc>
      </w:tr>
      <w:tr w:rsidR="00532CB9" w:rsidRPr="00532CB9" w14:paraId="7F86D179" w14:textId="77777777" w:rsidTr="00532CB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5F8F85C" w14:textId="77777777" w:rsidR="00532CB9" w:rsidRPr="00532CB9" w:rsidRDefault="00532CB9" w:rsidP="00532CB9">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B5CABAC"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D32E5EA"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14AB0260" w14:textId="77777777" w:rsidR="00532CB9" w:rsidRPr="00532CB9" w:rsidRDefault="00532CB9" w:rsidP="00532CB9">
            <w:pPr>
              <w:cnfStyle w:val="000000100000" w:firstRow="0" w:lastRow="0" w:firstColumn="0" w:lastColumn="0" w:oddVBand="0" w:evenVBand="0" w:oddHBand="1" w:evenHBand="0" w:firstRowFirstColumn="0" w:firstRowLastColumn="0" w:lastRowFirstColumn="0" w:lastRowLastColumn="0"/>
              <w:rPr>
                <w:rFonts w:eastAsia="Calibri"/>
              </w:rPr>
            </w:pPr>
          </w:p>
        </w:tc>
      </w:tr>
      <w:tr w:rsidR="00532CB9" w:rsidRPr="00532CB9" w14:paraId="14E99605" w14:textId="77777777" w:rsidTr="00532CB9">
        <w:trPr>
          <w:trHeight w:val="272"/>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21EFC6D" w14:textId="77777777" w:rsidR="00532CB9" w:rsidRPr="00532CB9" w:rsidRDefault="00532CB9" w:rsidP="00532CB9">
            <w:pPr>
              <w:rPr>
                <w:rFonts w:eastAsia="Calibri"/>
              </w:rPr>
            </w:pPr>
          </w:p>
        </w:tc>
        <w:tc>
          <w:tcPr>
            <w:tcW w:w="2126"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29C6C9F9"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c>
          <w:tcPr>
            <w:tcW w:w="2268"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4A3F3058"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c>
          <w:tcPr>
            <w:tcW w:w="2819" w:type="dxa"/>
            <w:tcBorders>
              <w:top w:val="single" w:sz="8" w:space="0" w:color="44546A" w:themeColor="text2"/>
              <w:left w:val="single" w:sz="8" w:space="0" w:color="44546A" w:themeColor="text2"/>
              <w:bottom w:val="single" w:sz="8" w:space="0" w:color="44546A" w:themeColor="text2"/>
              <w:right w:val="single" w:sz="8" w:space="0" w:color="44546A" w:themeColor="text2"/>
            </w:tcBorders>
          </w:tcPr>
          <w:p w14:paraId="752E8678" w14:textId="77777777" w:rsidR="00532CB9" w:rsidRPr="00532CB9" w:rsidRDefault="00532CB9" w:rsidP="00532CB9">
            <w:pPr>
              <w:cnfStyle w:val="000000000000" w:firstRow="0" w:lastRow="0" w:firstColumn="0" w:lastColumn="0" w:oddVBand="0" w:evenVBand="0" w:oddHBand="0" w:evenHBand="0" w:firstRowFirstColumn="0" w:firstRowLastColumn="0" w:lastRowFirstColumn="0" w:lastRowLastColumn="0"/>
              <w:rPr>
                <w:rFonts w:eastAsia="Calibri"/>
              </w:rPr>
            </w:pPr>
          </w:p>
        </w:tc>
      </w:tr>
    </w:tbl>
    <w:p w14:paraId="602CEAFF" w14:textId="77777777" w:rsidR="002F6D87" w:rsidRDefault="002F6D87" w:rsidP="00532CB9">
      <w:pPr>
        <w:pStyle w:val="Heading2"/>
      </w:pPr>
      <w:r>
        <w:br w:type="page"/>
      </w:r>
    </w:p>
    <w:p w14:paraId="364026C8" w14:textId="77777777" w:rsidR="009B5D49" w:rsidRDefault="002F6D87" w:rsidP="009B5D49">
      <w:pPr>
        <w:pStyle w:val="Heading1"/>
        <w:rPr>
          <w:rFonts w:eastAsiaTheme="minorEastAsia" w:cstheme="minorBidi"/>
          <w:noProof/>
          <w:sz w:val="22"/>
          <w:szCs w:val="22"/>
          <w:lang w:eastAsia="en-GB"/>
        </w:rPr>
      </w:pPr>
      <w:bookmarkStart w:id="39" w:name="_Toc482971152"/>
      <w:bookmarkStart w:id="40" w:name="_Toc482978269"/>
      <w:bookmarkStart w:id="41" w:name="_Toc485298921"/>
      <w:bookmarkStart w:id="42" w:name="_Toc493849873"/>
      <w:bookmarkStart w:id="43" w:name="_Toc493851149"/>
      <w:bookmarkStart w:id="44" w:name="_Toc494095942"/>
      <w:bookmarkStart w:id="45" w:name="_Toc494096433"/>
      <w:bookmarkStart w:id="46" w:name="_Toc494096750"/>
      <w:bookmarkStart w:id="47" w:name="_Toc494099323"/>
      <w:bookmarkStart w:id="48" w:name="_Toc494102155"/>
      <w:bookmarkStart w:id="49" w:name="_Toc494105187"/>
      <w:bookmarkStart w:id="50" w:name="_Toc494105730"/>
      <w:bookmarkStart w:id="51" w:name="_Toc494109291"/>
      <w:bookmarkStart w:id="52" w:name="_Toc494110039"/>
      <w:bookmarkStart w:id="53" w:name="_Toc494114871"/>
      <w:bookmarkStart w:id="54" w:name="_Toc494115116"/>
      <w:bookmarkStart w:id="55" w:name="_Toc494116480"/>
      <w:bookmarkStart w:id="56" w:name="_Toc494116874"/>
      <w:bookmarkStart w:id="57" w:name="_Toc494117179"/>
      <w:bookmarkStart w:id="58" w:name="_Toc494117753"/>
      <w:r>
        <w:lastRenderedPageBreak/>
        <w:t>Contents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6A6166">
        <w:rPr>
          <w:rFonts w:eastAsiaTheme="minorHAnsi" w:cstheme="minorBidi"/>
          <w:sz w:val="22"/>
          <w:szCs w:val="22"/>
        </w:rPr>
        <w:fldChar w:fldCharType="begin"/>
      </w:r>
      <w:r w:rsidR="006A6166">
        <w:instrText xml:space="preserve"> TOC  \* MERGEFORMAT \h  \* MERGEFORMAT </w:instrText>
      </w:r>
      <w:r w:rsidR="006A6166">
        <w:rPr>
          <w:rFonts w:eastAsiaTheme="minorHAnsi" w:cstheme="minorBidi"/>
          <w:sz w:val="22"/>
          <w:szCs w:val="22"/>
        </w:rPr>
        <w:fldChar w:fldCharType="separate"/>
      </w:r>
    </w:p>
    <w:p w14:paraId="561CA0F2" w14:textId="77777777" w:rsidR="009B5D49" w:rsidRDefault="00A779F3">
      <w:pPr>
        <w:pStyle w:val="TOC1"/>
        <w:rPr>
          <w:rFonts w:eastAsiaTheme="minorEastAsia" w:cstheme="minorBidi"/>
          <w:noProof/>
          <w:sz w:val="22"/>
          <w:szCs w:val="22"/>
          <w:lang w:eastAsia="en-GB"/>
        </w:rPr>
      </w:pPr>
      <w:hyperlink w:history="1">
        <w:r w:rsidR="009B5D49" w:rsidRPr="006C352F">
          <w:rPr>
            <w:rStyle w:val="Hyperlink"/>
            <w:rFonts w:eastAsiaTheme="majorEastAsia"/>
            <w:noProof/>
          </w:rPr>
          <w:t>1.0 Overview</w:t>
        </w:r>
        <w:r w:rsidR="009B5D49">
          <w:rPr>
            <w:noProof/>
          </w:rPr>
          <w:tab/>
        </w:r>
        <w:r w:rsidR="009B5D49">
          <w:rPr>
            <w:noProof/>
          </w:rPr>
          <w:fldChar w:fldCharType="begin"/>
        </w:r>
        <w:r w:rsidR="009B5D49">
          <w:rPr>
            <w:noProof/>
          </w:rPr>
          <w:instrText xml:space="preserve"> PAGEREF _Toc494117754 \h </w:instrText>
        </w:r>
        <w:r w:rsidR="009B5D49">
          <w:rPr>
            <w:noProof/>
          </w:rPr>
        </w:r>
        <w:r w:rsidR="009B5D49">
          <w:rPr>
            <w:noProof/>
          </w:rPr>
          <w:fldChar w:fldCharType="separate"/>
        </w:r>
        <w:r w:rsidR="009B5D49">
          <w:rPr>
            <w:noProof/>
          </w:rPr>
          <w:t>4</w:t>
        </w:r>
        <w:r w:rsidR="009B5D49">
          <w:rPr>
            <w:noProof/>
          </w:rPr>
          <w:fldChar w:fldCharType="end"/>
        </w:r>
      </w:hyperlink>
    </w:p>
    <w:p w14:paraId="23573909" w14:textId="77777777" w:rsidR="009B5D49" w:rsidRDefault="00A779F3">
      <w:pPr>
        <w:pStyle w:val="TOC1"/>
        <w:rPr>
          <w:rFonts w:eastAsiaTheme="minorEastAsia" w:cstheme="minorBidi"/>
          <w:noProof/>
          <w:sz w:val="22"/>
          <w:szCs w:val="22"/>
          <w:lang w:eastAsia="en-GB"/>
        </w:rPr>
      </w:pPr>
      <w:hyperlink w:history="1">
        <w:r w:rsidR="009B5D49" w:rsidRPr="006C352F">
          <w:rPr>
            <w:rStyle w:val="Hyperlink"/>
            <w:rFonts w:eastAsiaTheme="majorEastAsia"/>
            <w:noProof/>
          </w:rPr>
          <w:t>2.0 Purpose</w:t>
        </w:r>
        <w:r w:rsidR="009B5D49">
          <w:rPr>
            <w:noProof/>
          </w:rPr>
          <w:tab/>
        </w:r>
        <w:r w:rsidR="009B5D49">
          <w:rPr>
            <w:noProof/>
          </w:rPr>
          <w:fldChar w:fldCharType="begin"/>
        </w:r>
        <w:r w:rsidR="009B5D49">
          <w:rPr>
            <w:noProof/>
          </w:rPr>
          <w:instrText xml:space="preserve"> PAGEREF _Toc494117755 \h </w:instrText>
        </w:r>
        <w:r w:rsidR="009B5D49">
          <w:rPr>
            <w:noProof/>
          </w:rPr>
        </w:r>
        <w:r w:rsidR="009B5D49">
          <w:rPr>
            <w:noProof/>
          </w:rPr>
          <w:fldChar w:fldCharType="separate"/>
        </w:r>
        <w:r w:rsidR="009B5D49">
          <w:rPr>
            <w:noProof/>
          </w:rPr>
          <w:t>4</w:t>
        </w:r>
        <w:r w:rsidR="009B5D49">
          <w:rPr>
            <w:noProof/>
          </w:rPr>
          <w:fldChar w:fldCharType="end"/>
        </w:r>
      </w:hyperlink>
    </w:p>
    <w:p w14:paraId="6433CEEE" w14:textId="77777777" w:rsidR="009B5D49" w:rsidRDefault="00A779F3">
      <w:pPr>
        <w:pStyle w:val="TOC1"/>
        <w:rPr>
          <w:rFonts w:eastAsiaTheme="minorEastAsia" w:cstheme="minorBidi"/>
          <w:noProof/>
          <w:sz w:val="22"/>
          <w:szCs w:val="22"/>
          <w:lang w:eastAsia="en-GB"/>
        </w:rPr>
      </w:pPr>
      <w:hyperlink w:history="1">
        <w:r w:rsidR="009B5D49" w:rsidRPr="006C352F">
          <w:rPr>
            <w:rStyle w:val="Hyperlink"/>
            <w:rFonts w:eastAsiaTheme="majorEastAsia"/>
            <w:noProof/>
          </w:rPr>
          <w:t>3.0 Scope</w:t>
        </w:r>
        <w:r w:rsidR="009B5D49">
          <w:rPr>
            <w:noProof/>
          </w:rPr>
          <w:tab/>
        </w:r>
        <w:r w:rsidR="009B5D49">
          <w:rPr>
            <w:noProof/>
          </w:rPr>
          <w:fldChar w:fldCharType="begin"/>
        </w:r>
        <w:r w:rsidR="009B5D49">
          <w:rPr>
            <w:noProof/>
          </w:rPr>
          <w:instrText xml:space="preserve"> PAGEREF _Toc494117756 \h </w:instrText>
        </w:r>
        <w:r w:rsidR="009B5D49">
          <w:rPr>
            <w:noProof/>
          </w:rPr>
        </w:r>
        <w:r w:rsidR="009B5D49">
          <w:rPr>
            <w:noProof/>
          </w:rPr>
          <w:fldChar w:fldCharType="separate"/>
        </w:r>
        <w:r w:rsidR="009B5D49">
          <w:rPr>
            <w:noProof/>
          </w:rPr>
          <w:t>4</w:t>
        </w:r>
        <w:r w:rsidR="009B5D49">
          <w:rPr>
            <w:noProof/>
          </w:rPr>
          <w:fldChar w:fldCharType="end"/>
        </w:r>
      </w:hyperlink>
    </w:p>
    <w:p w14:paraId="3296774C" w14:textId="77777777" w:rsidR="009B5D49" w:rsidRDefault="00A779F3">
      <w:pPr>
        <w:pStyle w:val="TOC1"/>
        <w:rPr>
          <w:rFonts w:eastAsiaTheme="minorEastAsia" w:cstheme="minorBidi"/>
          <w:noProof/>
          <w:sz w:val="22"/>
          <w:szCs w:val="22"/>
          <w:lang w:eastAsia="en-GB"/>
        </w:rPr>
      </w:pPr>
      <w:hyperlink w:history="1">
        <w:r w:rsidR="009B5D49" w:rsidRPr="006C352F">
          <w:rPr>
            <w:rStyle w:val="Hyperlink"/>
            <w:rFonts w:eastAsiaTheme="majorEastAsia"/>
            <w:noProof/>
          </w:rPr>
          <w:t>4.0 Policy</w:t>
        </w:r>
        <w:r w:rsidR="009B5D49">
          <w:rPr>
            <w:noProof/>
          </w:rPr>
          <w:tab/>
        </w:r>
        <w:r w:rsidR="009B5D49">
          <w:rPr>
            <w:noProof/>
          </w:rPr>
          <w:fldChar w:fldCharType="begin"/>
        </w:r>
        <w:r w:rsidR="009B5D49">
          <w:rPr>
            <w:noProof/>
          </w:rPr>
          <w:instrText xml:space="preserve"> PAGEREF _Toc494117757 \h </w:instrText>
        </w:r>
        <w:r w:rsidR="009B5D49">
          <w:rPr>
            <w:noProof/>
          </w:rPr>
        </w:r>
        <w:r w:rsidR="009B5D49">
          <w:rPr>
            <w:noProof/>
          </w:rPr>
          <w:fldChar w:fldCharType="separate"/>
        </w:r>
        <w:r w:rsidR="009B5D49">
          <w:rPr>
            <w:noProof/>
          </w:rPr>
          <w:t>5</w:t>
        </w:r>
        <w:r w:rsidR="009B5D49">
          <w:rPr>
            <w:noProof/>
          </w:rPr>
          <w:fldChar w:fldCharType="end"/>
        </w:r>
      </w:hyperlink>
    </w:p>
    <w:p w14:paraId="516B7B98" w14:textId="77777777" w:rsidR="009B5D49" w:rsidRDefault="00A779F3">
      <w:pPr>
        <w:pStyle w:val="TOC2"/>
        <w:rPr>
          <w:rFonts w:eastAsiaTheme="minorEastAsia" w:cstheme="minorBidi"/>
          <w:noProof/>
          <w:sz w:val="22"/>
          <w:szCs w:val="22"/>
          <w:lang w:eastAsia="en-GB"/>
        </w:rPr>
      </w:pPr>
      <w:hyperlink w:history="1">
        <w:r w:rsidR="009B5D49" w:rsidRPr="006C352F">
          <w:rPr>
            <w:rStyle w:val="Hyperlink"/>
            <w:rFonts w:eastAsiaTheme="majorEastAsia"/>
            <w:noProof/>
          </w:rPr>
          <w:t>4.1 Physical Location Guidelines</w:t>
        </w:r>
        <w:r w:rsidR="009B5D49">
          <w:rPr>
            <w:noProof/>
          </w:rPr>
          <w:tab/>
        </w:r>
        <w:r w:rsidR="009B5D49">
          <w:rPr>
            <w:noProof/>
          </w:rPr>
          <w:fldChar w:fldCharType="begin"/>
        </w:r>
        <w:r w:rsidR="009B5D49">
          <w:rPr>
            <w:noProof/>
          </w:rPr>
          <w:instrText xml:space="preserve"> PAGEREF _Toc494117758 \h </w:instrText>
        </w:r>
        <w:r w:rsidR="009B5D49">
          <w:rPr>
            <w:noProof/>
          </w:rPr>
        </w:r>
        <w:r w:rsidR="009B5D49">
          <w:rPr>
            <w:noProof/>
          </w:rPr>
          <w:fldChar w:fldCharType="separate"/>
        </w:r>
        <w:r w:rsidR="009B5D49">
          <w:rPr>
            <w:noProof/>
          </w:rPr>
          <w:t>5</w:t>
        </w:r>
        <w:r w:rsidR="009B5D49">
          <w:rPr>
            <w:noProof/>
          </w:rPr>
          <w:fldChar w:fldCharType="end"/>
        </w:r>
      </w:hyperlink>
    </w:p>
    <w:p w14:paraId="23716005" w14:textId="77777777" w:rsidR="009B5D49" w:rsidRDefault="00A779F3">
      <w:pPr>
        <w:pStyle w:val="TOC2"/>
        <w:rPr>
          <w:rFonts w:eastAsiaTheme="minorEastAsia" w:cstheme="minorBidi"/>
          <w:noProof/>
          <w:sz w:val="22"/>
          <w:szCs w:val="22"/>
          <w:lang w:eastAsia="en-GB"/>
        </w:rPr>
      </w:pPr>
      <w:hyperlink w:history="1">
        <w:r w:rsidR="009B5D49" w:rsidRPr="006C352F">
          <w:rPr>
            <w:rStyle w:val="Hyperlink"/>
            <w:rFonts w:eastAsiaTheme="majorEastAsia"/>
            <w:noProof/>
          </w:rPr>
          <w:t>4.2 Configuration and Installation</w:t>
        </w:r>
        <w:r w:rsidR="009B5D49">
          <w:rPr>
            <w:noProof/>
          </w:rPr>
          <w:tab/>
        </w:r>
        <w:r w:rsidR="009B5D49">
          <w:rPr>
            <w:noProof/>
          </w:rPr>
          <w:fldChar w:fldCharType="begin"/>
        </w:r>
        <w:r w:rsidR="009B5D49">
          <w:rPr>
            <w:noProof/>
          </w:rPr>
          <w:instrText xml:space="preserve"> PAGEREF _Toc494117759 \h </w:instrText>
        </w:r>
        <w:r w:rsidR="009B5D49">
          <w:rPr>
            <w:noProof/>
          </w:rPr>
        </w:r>
        <w:r w:rsidR="009B5D49">
          <w:rPr>
            <w:noProof/>
          </w:rPr>
          <w:fldChar w:fldCharType="separate"/>
        </w:r>
        <w:r w:rsidR="009B5D49">
          <w:rPr>
            <w:noProof/>
          </w:rPr>
          <w:t>5</w:t>
        </w:r>
        <w:r w:rsidR="009B5D49">
          <w:rPr>
            <w:noProof/>
          </w:rPr>
          <w:fldChar w:fldCharType="end"/>
        </w:r>
      </w:hyperlink>
    </w:p>
    <w:p w14:paraId="4F7D6593" w14:textId="77777777" w:rsidR="009B5D49" w:rsidRDefault="00A779F3">
      <w:pPr>
        <w:pStyle w:val="TOC3"/>
        <w:tabs>
          <w:tab w:val="right" w:leader="dot" w:pos="9465"/>
        </w:tabs>
        <w:rPr>
          <w:rFonts w:eastAsiaTheme="minorEastAsia"/>
          <w:noProof/>
          <w:color w:val="auto"/>
          <w:lang w:eastAsia="en-GB"/>
        </w:rPr>
      </w:pPr>
      <w:hyperlink w:history="1">
        <w:r w:rsidR="009B5D49" w:rsidRPr="006C352F">
          <w:rPr>
            <w:rStyle w:val="Hyperlink"/>
            <w:noProof/>
          </w:rPr>
          <w:t>4.2.1 Wireless Access Security Configuration</w:t>
        </w:r>
        <w:r w:rsidR="009B5D49">
          <w:rPr>
            <w:noProof/>
          </w:rPr>
          <w:tab/>
        </w:r>
        <w:r w:rsidR="009B5D49">
          <w:rPr>
            <w:noProof/>
          </w:rPr>
          <w:fldChar w:fldCharType="begin"/>
        </w:r>
        <w:r w:rsidR="009B5D49">
          <w:rPr>
            <w:noProof/>
          </w:rPr>
          <w:instrText xml:space="preserve"> PAGEREF _Toc494117760 \h </w:instrText>
        </w:r>
        <w:r w:rsidR="009B5D49">
          <w:rPr>
            <w:noProof/>
          </w:rPr>
        </w:r>
        <w:r w:rsidR="009B5D49">
          <w:rPr>
            <w:noProof/>
          </w:rPr>
          <w:fldChar w:fldCharType="separate"/>
        </w:r>
        <w:r w:rsidR="009B5D49">
          <w:rPr>
            <w:noProof/>
          </w:rPr>
          <w:t>5</w:t>
        </w:r>
        <w:r w:rsidR="009B5D49">
          <w:rPr>
            <w:noProof/>
          </w:rPr>
          <w:fldChar w:fldCharType="end"/>
        </w:r>
      </w:hyperlink>
    </w:p>
    <w:p w14:paraId="18AE965D" w14:textId="77777777" w:rsidR="009B5D49" w:rsidRDefault="00A779F3">
      <w:pPr>
        <w:pStyle w:val="TOC3"/>
        <w:tabs>
          <w:tab w:val="right" w:leader="dot" w:pos="9465"/>
        </w:tabs>
        <w:rPr>
          <w:rFonts w:eastAsiaTheme="minorEastAsia"/>
          <w:noProof/>
          <w:color w:val="auto"/>
          <w:lang w:eastAsia="en-GB"/>
        </w:rPr>
      </w:pPr>
      <w:hyperlink w:history="1">
        <w:r w:rsidR="009B5D49" w:rsidRPr="006C352F">
          <w:rPr>
            <w:rStyle w:val="Hyperlink"/>
            <w:noProof/>
          </w:rPr>
          <w:t>4.2.2 Wireless Access Encryption Configuration</w:t>
        </w:r>
        <w:r w:rsidR="009B5D49">
          <w:rPr>
            <w:noProof/>
          </w:rPr>
          <w:tab/>
        </w:r>
        <w:r w:rsidR="009B5D49">
          <w:rPr>
            <w:noProof/>
          </w:rPr>
          <w:fldChar w:fldCharType="begin"/>
        </w:r>
        <w:r w:rsidR="009B5D49">
          <w:rPr>
            <w:noProof/>
          </w:rPr>
          <w:instrText xml:space="preserve"> PAGEREF _Toc494117761 \h </w:instrText>
        </w:r>
        <w:r w:rsidR="009B5D49">
          <w:rPr>
            <w:noProof/>
          </w:rPr>
        </w:r>
        <w:r w:rsidR="009B5D49">
          <w:rPr>
            <w:noProof/>
          </w:rPr>
          <w:fldChar w:fldCharType="separate"/>
        </w:r>
        <w:r w:rsidR="009B5D49">
          <w:rPr>
            <w:noProof/>
          </w:rPr>
          <w:t>5</w:t>
        </w:r>
        <w:r w:rsidR="009B5D49">
          <w:rPr>
            <w:noProof/>
          </w:rPr>
          <w:fldChar w:fldCharType="end"/>
        </w:r>
      </w:hyperlink>
    </w:p>
    <w:p w14:paraId="7CCB3F14" w14:textId="77777777" w:rsidR="009B5D49" w:rsidRDefault="00A779F3">
      <w:pPr>
        <w:pStyle w:val="TOC3"/>
        <w:tabs>
          <w:tab w:val="right" w:leader="dot" w:pos="9465"/>
        </w:tabs>
        <w:rPr>
          <w:rFonts w:eastAsiaTheme="minorEastAsia"/>
          <w:noProof/>
          <w:color w:val="auto"/>
          <w:lang w:eastAsia="en-GB"/>
        </w:rPr>
      </w:pPr>
      <w:hyperlink w:history="1">
        <w:r w:rsidR="009B5D49" w:rsidRPr="006C352F">
          <w:rPr>
            <w:rStyle w:val="Hyperlink"/>
            <w:noProof/>
          </w:rPr>
          <w:t>4.2.3 Installation and ongoing maintenance</w:t>
        </w:r>
        <w:r w:rsidR="009B5D49">
          <w:rPr>
            <w:noProof/>
          </w:rPr>
          <w:tab/>
        </w:r>
        <w:r w:rsidR="009B5D49">
          <w:rPr>
            <w:noProof/>
          </w:rPr>
          <w:fldChar w:fldCharType="begin"/>
        </w:r>
        <w:r w:rsidR="009B5D49">
          <w:rPr>
            <w:noProof/>
          </w:rPr>
          <w:instrText xml:space="preserve"> PAGEREF _Toc494117762 \h </w:instrText>
        </w:r>
        <w:r w:rsidR="009B5D49">
          <w:rPr>
            <w:noProof/>
          </w:rPr>
        </w:r>
        <w:r w:rsidR="009B5D49">
          <w:rPr>
            <w:noProof/>
          </w:rPr>
          <w:fldChar w:fldCharType="separate"/>
        </w:r>
        <w:r w:rsidR="009B5D49">
          <w:rPr>
            <w:noProof/>
          </w:rPr>
          <w:t>5</w:t>
        </w:r>
        <w:r w:rsidR="009B5D49">
          <w:rPr>
            <w:noProof/>
          </w:rPr>
          <w:fldChar w:fldCharType="end"/>
        </w:r>
      </w:hyperlink>
    </w:p>
    <w:p w14:paraId="1C3FE58B" w14:textId="77777777" w:rsidR="009B5D49" w:rsidRDefault="00A779F3">
      <w:pPr>
        <w:pStyle w:val="TOC2"/>
        <w:rPr>
          <w:rFonts w:eastAsiaTheme="minorEastAsia" w:cstheme="minorBidi"/>
          <w:noProof/>
          <w:sz w:val="22"/>
          <w:szCs w:val="22"/>
          <w:lang w:eastAsia="en-GB"/>
        </w:rPr>
      </w:pPr>
      <w:hyperlink w:history="1">
        <w:r w:rsidR="009B5D49" w:rsidRPr="006C352F">
          <w:rPr>
            <w:rStyle w:val="Hyperlink"/>
            <w:rFonts w:eastAsiaTheme="majorEastAsia"/>
            <w:noProof/>
          </w:rPr>
          <w:t>4.3 Inactivity</w:t>
        </w:r>
        <w:r w:rsidR="009B5D49">
          <w:rPr>
            <w:noProof/>
          </w:rPr>
          <w:tab/>
        </w:r>
        <w:r w:rsidR="009B5D49">
          <w:rPr>
            <w:noProof/>
          </w:rPr>
          <w:fldChar w:fldCharType="begin"/>
        </w:r>
        <w:r w:rsidR="009B5D49">
          <w:rPr>
            <w:noProof/>
          </w:rPr>
          <w:instrText xml:space="preserve"> PAGEREF _Toc494117763 \h </w:instrText>
        </w:r>
        <w:r w:rsidR="009B5D49">
          <w:rPr>
            <w:noProof/>
          </w:rPr>
        </w:r>
        <w:r w:rsidR="009B5D49">
          <w:rPr>
            <w:noProof/>
          </w:rPr>
          <w:fldChar w:fldCharType="separate"/>
        </w:r>
        <w:r w:rsidR="009B5D49">
          <w:rPr>
            <w:noProof/>
          </w:rPr>
          <w:t>6</w:t>
        </w:r>
        <w:r w:rsidR="009B5D49">
          <w:rPr>
            <w:noProof/>
          </w:rPr>
          <w:fldChar w:fldCharType="end"/>
        </w:r>
      </w:hyperlink>
    </w:p>
    <w:p w14:paraId="5A55C1F6" w14:textId="77777777" w:rsidR="009B5D49" w:rsidRDefault="00A779F3">
      <w:pPr>
        <w:pStyle w:val="TOC2"/>
        <w:rPr>
          <w:rFonts w:eastAsiaTheme="minorEastAsia" w:cstheme="minorBidi"/>
          <w:noProof/>
          <w:sz w:val="22"/>
          <w:szCs w:val="22"/>
          <w:lang w:eastAsia="en-GB"/>
        </w:rPr>
      </w:pPr>
      <w:hyperlink w:history="1">
        <w:r w:rsidR="009B5D49" w:rsidRPr="006C352F">
          <w:rPr>
            <w:rStyle w:val="Hyperlink"/>
            <w:rFonts w:eastAsiaTheme="majorEastAsia"/>
            <w:noProof/>
          </w:rPr>
          <w:t>4.4 Audits</w:t>
        </w:r>
        <w:r w:rsidR="009B5D49">
          <w:rPr>
            <w:noProof/>
          </w:rPr>
          <w:tab/>
        </w:r>
        <w:r w:rsidR="009B5D49">
          <w:rPr>
            <w:noProof/>
          </w:rPr>
          <w:fldChar w:fldCharType="begin"/>
        </w:r>
        <w:r w:rsidR="009B5D49">
          <w:rPr>
            <w:noProof/>
          </w:rPr>
          <w:instrText xml:space="preserve"> PAGEREF _Toc494117764 \h </w:instrText>
        </w:r>
        <w:r w:rsidR="009B5D49">
          <w:rPr>
            <w:noProof/>
          </w:rPr>
        </w:r>
        <w:r w:rsidR="009B5D49">
          <w:rPr>
            <w:noProof/>
          </w:rPr>
          <w:fldChar w:fldCharType="separate"/>
        </w:r>
        <w:r w:rsidR="009B5D49">
          <w:rPr>
            <w:noProof/>
          </w:rPr>
          <w:t>6</w:t>
        </w:r>
        <w:r w:rsidR="009B5D49">
          <w:rPr>
            <w:noProof/>
          </w:rPr>
          <w:fldChar w:fldCharType="end"/>
        </w:r>
      </w:hyperlink>
    </w:p>
    <w:p w14:paraId="26FEEA9D" w14:textId="77777777" w:rsidR="009B5D49" w:rsidRDefault="00A779F3">
      <w:pPr>
        <w:pStyle w:val="TOC2"/>
        <w:rPr>
          <w:rFonts w:eastAsiaTheme="minorEastAsia" w:cstheme="minorBidi"/>
          <w:noProof/>
          <w:sz w:val="22"/>
          <w:szCs w:val="22"/>
          <w:lang w:eastAsia="en-GB"/>
        </w:rPr>
      </w:pPr>
      <w:hyperlink w:history="1">
        <w:r w:rsidR="009B5D49" w:rsidRPr="006C352F">
          <w:rPr>
            <w:rStyle w:val="Hyperlink"/>
            <w:rFonts w:eastAsiaTheme="majorEastAsia"/>
            <w:noProof/>
          </w:rPr>
          <w:t>4.6 Applicability of Other Policies</w:t>
        </w:r>
        <w:r w:rsidR="009B5D49">
          <w:rPr>
            <w:noProof/>
          </w:rPr>
          <w:tab/>
        </w:r>
        <w:r w:rsidR="009B5D49">
          <w:rPr>
            <w:noProof/>
          </w:rPr>
          <w:fldChar w:fldCharType="begin"/>
        </w:r>
        <w:r w:rsidR="009B5D49">
          <w:rPr>
            <w:noProof/>
          </w:rPr>
          <w:instrText xml:space="preserve"> PAGEREF _Toc494117765 \h </w:instrText>
        </w:r>
        <w:r w:rsidR="009B5D49">
          <w:rPr>
            <w:noProof/>
          </w:rPr>
        </w:r>
        <w:r w:rsidR="009B5D49">
          <w:rPr>
            <w:noProof/>
          </w:rPr>
          <w:fldChar w:fldCharType="separate"/>
        </w:r>
        <w:r w:rsidR="009B5D49">
          <w:rPr>
            <w:noProof/>
          </w:rPr>
          <w:t>6</w:t>
        </w:r>
        <w:r w:rsidR="009B5D49">
          <w:rPr>
            <w:noProof/>
          </w:rPr>
          <w:fldChar w:fldCharType="end"/>
        </w:r>
      </w:hyperlink>
    </w:p>
    <w:p w14:paraId="1C7B4043" w14:textId="77777777" w:rsidR="009B5D49" w:rsidRDefault="00A779F3">
      <w:pPr>
        <w:pStyle w:val="TOC1"/>
        <w:rPr>
          <w:rFonts w:eastAsiaTheme="minorEastAsia" w:cstheme="minorBidi"/>
          <w:noProof/>
          <w:sz w:val="22"/>
          <w:szCs w:val="22"/>
          <w:lang w:eastAsia="en-GB"/>
        </w:rPr>
      </w:pPr>
      <w:hyperlink w:history="1">
        <w:r w:rsidR="009B5D49" w:rsidRPr="006C352F">
          <w:rPr>
            <w:rStyle w:val="Hyperlink"/>
            <w:rFonts w:eastAsiaTheme="majorEastAsia"/>
            <w:noProof/>
          </w:rPr>
          <w:t>5.0 Enforcement</w:t>
        </w:r>
        <w:r w:rsidR="009B5D49">
          <w:rPr>
            <w:noProof/>
          </w:rPr>
          <w:tab/>
        </w:r>
        <w:r w:rsidR="009B5D49">
          <w:rPr>
            <w:noProof/>
          </w:rPr>
          <w:fldChar w:fldCharType="begin"/>
        </w:r>
        <w:r w:rsidR="009B5D49">
          <w:rPr>
            <w:noProof/>
          </w:rPr>
          <w:instrText xml:space="preserve"> PAGEREF _Toc494117766 \h </w:instrText>
        </w:r>
        <w:r w:rsidR="009B5D49">
          <w:rPr>
            <w:noProof/>
          </w:rPr>
        </w:r>
        <w:r w:rsidR="009B5D49">
          <w:rPr>
            <w:noProof/>
          </w:rPr>
          <w:fldChar w:fldCharType="separate"/>
        </w:r>
        <w:r w:rsidR="009B5D49">
          <w:rPr>
            <w:noProof/>
          </w:rPr>
          <w:t>6</w:t>
        </w:r>
        <w:r w:rsidR="009B5D49">
          <w:rPr>
            <w:noProof/>
          </w:rPr>
          <w:fldChar w:fldCharType="end"/>
        </w:r>
      </w:hyperlink>
    </w:p>
    <w:p w14:paraId="3F5CF8CC" w14:textId="77777777" w:rsidR="009B5D49" w:rsidRDefault="00A779F3">
      <w:pPr>
        <w:pStyle w:val="TOC1"/>
        <w:rPr>
          <w:rFonts w:eastAsiaTheme="minorEastAsia" w:cstheme="minorBidi"/>
          <w:noProof/>
          <w:sz w:val="22"/>
          <w:szCs w:val="22"/>
          <w:lang w:eastAsia="en-GB"/>
        </w:rPr>
      </w:pPr>
      <w:hyperlink w:history="1">
        <w:r w:rsidR="009B5D49" w:rsidRPr="006C352F">
          <w:rPr>
            <w:rStyle w:val="Hyperlink"/>
            <w:rFonts w:eastAsiaTheme="majorEastAsia"/>
            <w:noProof/>
          </w:rPr>
          <w:t>6.0 Definitions</w:t>
        </w:r>
        <w:r w:rsidR="009B5D49">
          <w:rPr>
            <w:noProof/>
          </w:rPr>
          <w:tab/>
        </w:r>
        <w:r w:rsidR="009B5D49">
          <w:rPr>
            <w:noProof/>
          </w:rPr>
          <w:fldChar w:fldCharType="begin"/>
        </w:r>
        <w:r w:rsidR="009B5D49">
          <w:rPr>
            <w:noProof/>
          </w:rPr>
          <w:instrText xml:space="preserve"> PAGEREF _Toc494117767 \h </w:instrText>
        </w:r>
        <w:r w:rsidR="009B5D49">
          <w:rPr>
            <w:noProof/>
          </w:rPr>
        </w:r>
        <w:r w:rsidR="009B5D49">
          <w:rPr>
            <w:noProof/>
          </w:rPr>
          <w:fldChar w:fldCharType="separate"/>
        </w:r>
        <w:r w:rsidR="009B5D49">
          <w:rPr>
            <w:noProof/>
          </w:rPr>
          <w:t>6</w:t>
        </w:r>
        <w:r w:rsidR="009B5D49">
          <w:rPr>
            <w:noProof/>
          </w:rPr>
          <w:fldChar w:fldCharType="end"/>
        </w:r>
      </w:hyperlink>
    </w:p>
    <w:p w14:paraId="6CC17543" w14:textId="77777777" w:rsidR="00A4730E" w:rsidRDefault="006A6166" w:rsidP="0062442D">
      <w:pPr>
        <w:pStyle w:val="Heading3"/>
      </w:pPr>
      <w:r>
        <w:fldChar w:fldCharType="end"/>
      </w:r>
      <w:bookmarkStart w:id="59" w:name="_Toc467494323"/>
      <w:bookmarkStart w:id="60" w:name="_Ref482970839"/>
      <w:bookmarkStart w:id="61" w:name="_Ref482970863"/>
      <w:bookmarkStart w:id="62" w:name="_Ref482970864"/>
      <w:bookmarkStart w:id="63" w:name="_Ref482971032"/>
    </w:p>
    <w:bookmarkEnd w:id="59"/>
    <w:bookmarkEnd w:id="60"/>
    <w:bookmarkEnd w:id="61"/>
    <w:bookmarkEnd w:id="62"/>
    <w:bookmarkEnd w:id="63"/>
    <w:p w14:paraId="54BC6C4C" w14:textId="77777777" w:rsidR="00FD54ED" w:rsidRDefault="00FD54ED">
      <w:r>
        <w:br w:type="page"/>
      </w:r>
    </w:p>
    <w:p w14:paraId="5B937B3F" w14:textId="77777777" w:rsidR="009B5D49" w:rsidRDefault="009B5D49" w:rsidP="009B5D49">
      <w:pPr>
        <w:pStyle w:val="NoSpacing"/>
      </w:pPr>
      <w:r>
        <w:lastRenderedPageBreak/>
        <w:t>Glasswall is hereinafter referred to as "the company."</w:t>
      </w:r>
    </w:p>
    <w:p w14:paraId="43EBFF58" w14:textId="77777777" w:rsidR="009B5D49" w:rsidRDefault="009B5D49" w:rsidP="009B5D49">
      <w:pPr>
        <w:pStyle w:val="Heading1"/>
      </w:pPr>
      <w:bookmarkStart w:id="64" w:name="_Toc494117754"/>
      <w:r>
        <w:t>1.0 Overview</w:t>
      </w:r>
      <w:bookmarkEnd w:id="64"/>
    </w:p>
    <w:p w14:paraId="4FAFBC8B" w14:textId="77777777" w:rsidR="009B5D49" w:rsidRDefault="009B5D49" w:rsidP="009B5D49">
      <w:pPr>
        <w:pStyle w:val="NoSpacing"/>
      </w:pPr>
    </w:p>
    <w:p w14:paraId="23E0F7B7" w14:textId="77777777" w:rsidR="009B5D49" w:rsidRDefault="009B5D49" w:rsidP="009B5D49">
      <w:pPr>
        <w:pStyle w:val="NoSpacing"/>
      </w:pPr>
      <w:r>
        <w:t>Wireless communications are essential to a productive workplace, as devices continue to evolve and reduce their reliance on physical media to connect to the company network.  Wireless networks can provide convenient network access for third parties such as visitors or contractors.  However, wireless networks can introduce security risks to the network that can be mitigated with an appropriate Wireless Network Policy.</w:t>
      </w:r>
    </w:p>
    <w:p w14:paraId="088BEB72" w14:textId="77777777" w:rsidR="009B5D49" w:rsidRDefault="009B5D49" w:rsidP="009B5D49">
      <w:pPr>
        <w:pStyle w:val="Heading1"/>
      </w:pPr>
      <w:bookmarkStart w:id="65" w:name="_Toc494117755"/>
      <w:r>
        <w:t>2.0 Purpose</w:t>
      </w:r>
      <w:bookmarkEnd w:id="65"/>
    </w:p>
    <w:p w14:paraId="7AD41E39" w14:textId="77777777" w:rsidR="009B5D49" w:rsidRDefault="009B5D49" w:rsidP="009B5D49">
      <w:pPr>
        <w:pStyle w:val="NoSpacing"/>
      </w:pPr>
    </w:p>
    <w:p w14:paraId="3698582F" w14:textId="77777777" w:rsidR="009B5D49" w:rsidRDefault="009B5D49" w:rsidP="009B5D49">
      <w:pPr>
        <w:pStyle w:val="NoSpacing"/>
      </w:pPr>
      <w:r>
        <w:t>This policy outlines the steps to secure company owned wireless networks and infrastructure.</w:t>
      </w:r>
    </w:p>
    <w:p w14:paraId="0D7BD712" w14:textId="77777777" w:rsidR="009B5D49" w:rsidRDefault="009B5D49" w:rsidP="009B5D49">
      <w:pPr>
        <w:pStyle w:val="Heading1"/>
      </w:pPr>
      <w:bookmarkStart w:id="66" w:name="_Toc494117756"/>
      <w:r>
        <w:t>3.0 Scope</w:t>
      </w:r>
      <w:bookmarkEnd w:id="66"/>
    </w:p>
    <w:p w14:paraId="62F698C4" w14:textId="77777777" w:rsidR="009B5D49" w:rsidRDefault="009B5D49" w:rsidP="009B5D49">
      <w:pPr>
        <w:pStyle w:val="NoSpacing"/>
      </w:pPr>
    </w:p>
    <w:p w14:paraId="294F7F21" w14:textId="77777777" w:rsidR="009B5D49" w:rsidRDefault="009B5D49" w:rsidP="009B5D49">
      <w:pPr>
        <w:pStyle w:val="NoSpacing"/>
      </w:pPr>
      <w:r>
        <w:t>This policy further covers all company owned wireless infrastructure, including but not limited to, access points, routers, wireless network interface cards, and anything else capable of transmitting or receiving a wireless network signal.</w:t>
      </w:r>
    </w:p>
    <w:p w14:paraId="69CCEC5A" w14:textId="77777777" w:rsidR="009B5D49" w:rsidRDefault="009B5D49" w:rsidP="009B5D49">
      <w:pPr>
        <w:pStyle w:val="NoSpacing"/>
      </w:pPr>
    </w:p>
    <w:p w14:paraId="759430F4" w14:textId="77777777" w:rsidR="009B5D49" w:rsidRDefault="009B5D49">
      <w:r>
        <w:br w:type="page"/>
      </w:r>
    </w:p>
    <w:p w14:paraId="5126EEEF" w14:textId="77777777" w:rsidR="009B5D49" w:rsidRDefault="009B5D49" w:rsidP="009B5D49">
      <w:pPr>
        <w:pStyle w:val="Heading1"/>
      </w:pPr>
      <w:bookmarkStart w:id="67" w:name="_Toc494117757"/>
      <w:r>
        <w:lastRenderedPageBreak/>
        <w:t>4.0 Policy</w:t>
      </w:r>
      <w:bookmarkEnd w:id="67"/>
    </w:p>
    <w:p w14:paraId="5DA92F0C" w14:textId="77777777" w:rsidR="009B5D49" w:rsidRDefault="009B5D49" w:rsidP="009B5D49">
      <w:pPr>
        <w:pStyle w:val="Heading2"/>
      </w:pPr>
      <w:bookmarkStart w:id="68" w:name="_Toc494117758"/>
      <w:r>
        <w:t>4.1 Physical Location Guidelines</w:t>
      </w:r>
      <w:bookmarkEnd w:id="68"/>
    </w:p>
    <w:p w14:paraId="3E7ED299" w14:textId="77777777" w:rsidR="009B5D49" w:rsidRDefault="009B5D49" w:rsidP="009B5D49">
      <w:pPr>
        <w:pStyle w:val="NoSpacing"/>
      </w:pPr>
      <w:r>
        <w:t>For any wireless access poi</w:t>
      </w:r>
      <w:r w:rsidR="0082155D">
        <w:t>nt (WAP), the following applies;</w:t>
      </w:r>
    </w:p>
    <w:p w14:paraId="22621F5C" w14:textId="77777777" w:rsidR="0082155D" w:rsidRDefault="0082155D" w:rsidP="009B5D49">
      <w:pPr>
        <w:pStyle w:val="NoSpacing"/>
      </w:pPr>
    </w:p>
    <w:p w14:paraId="2959D5DA" w14:textId="77777777" w:rsidR="009B5D49" w:rsidRDefault="009B5D49" w:rsidP="00AE7168">
      <w:pPr>
        <w:pStyle w:val="NoSpacing"/>
        <w:numPr>
          <w:ilvl w:val="0"/>
          <w:numId w:val="2"/>
        </w:numPr>
      </w:pPr>
      <w:r>
        <w:t>Physical placement;</w:t>
      </w:r>
    </w:p>
    <w:p w14:paraId="766DE655" w14:textId="77777777" w:rsidR="009B5D49" w:rsidRDefault="009B5D49" w:rsidP="00AE7168">
      <w:pPr>
        <w:pStyle w:val="NoSpacing"/>
        <w:numPr>
          <w:ilvl w:val="1"/>
          <w:numId w:val="3"/>
        </w:numPr>
      </w:pPr>
      <w:r>
        <w:t>Where possible, access points must be located central to their environment.</w:t>
      </w:r>
    </w:p>
    <w:p w14:paraId="712A386C" w14:textId="77777777" w:rsidR="009B5D49" w:rsidRDefault="009B5D49" w:rsidP="00AE7168">
      <w:pPr>
        <w:pStyle w:val="NoSpacing"/>
        <w:numPr>
          <w:ilvl w:val="1"/>
          <w:numId w:val="3"/>
        </w:numPr>
      </w:pPr>
      <w:r>
        <w:t>Access points must not be placed in public or easily accessed locations.</w:t>
      </w:r>
    </w:p>
    <w:p w14:paraId="7BC376A6" w14:textId="21170CAB" w:rsidR="009B5D49" w:rsidRDefault="009B5D49" w:rsidP="00AE7168">
      <w:pPr>
        <w:pStyle w:val="NoSpacing"/>
        <w:numPr>
          <w:ilvl w:val="1"/>
          <w:numId w:val="3"/>
        </w:numPr>
      </w:pPr>
      <w:r>
        <w:t>Access points must be placed in non-obvious locations</w:t>
      </w:r>
      <w:ins w:id="69" w:author="Jenny Brown" w:date="2018-05-18T15:21:00Z">
        <w:r w:rsidR="00A779F3">
          <w:t>.</w:t>
        </w:r>
      </w:ins>
    </w:p>
    <w:p w14:paraId="1C4DCC40" w14:textId="1648EE17" w:rsidR="009B5D49" w:rsidRDefault="009B5D49" w:rsidP="00786EBF">
      <w:pPr>
        <w:pStyle w:val="NoSpacing"/>
        <w:numPr>
          <w:ilvl w:val="0"/>
          <w:numId w:val="2"/>
        </w:numPr>
      </w:pPr>
      <w:r>
        <w:t>Physical requirements;</w:t>
      </w:r>
    </w:p>
    <w:p w14:paraId="6FA17D20" w14:textId="77777777" w:rsidR="009B5D49" w:rsidRDefault="009B5D49" w:rsidP="00AE7168">
      <w:pPr>
        <w:pStyle w:val="NoSpacing"/>
        <w:numPr>
          <w:ilvl w:val="1"/>
          <w:numId w:val="4"/>
        </w:numPr>
      </w:pPr>
      <w:r>
        <w:t>Any physical labels with default administrator credentials and passwords must be recorded in the asset register and then removed or etched to become illegible.</w:t>
      </w:r>
    </w:p>
    <w:p w14:paraId="214A3893" w14:textId="77777777" w:rsidR="009B5D49" w:rsidRDefault="009B5D49" w:rsidP="009B5D49">
      <w:pPr>
        <w:pStyle w:val="NoSpacing"/>
      </w:pPr>
    </w:p>
    <w:p w14:paraId="3769344C" w14:textId="77777777" w:rsidR="009B5D49" w:rsidRDefault="009B5D49" w:rsidP="009B5D49">
      <w:pPr>
        <w:pStyle w:val="Heading2"/>
      </w:pPr>
      <w:bookmarkStart w:id="70" w:name="_Toc494117759"/>
      <w:r>
        <w:t>4.2 Configuration and Installation</w:t>
      </w:r>
      <w:bookmarkEnd w:id="70"/>
    </w:p>
    <w:p w14:paraId="5A0819BB" w14:textId="77777777" w:rsidR="009B5D49" w:rsidRDefault="009B5D49" w:rsidP="009B5D49">
      <w:pPr>
        <w:pStyle w:val="NoSpacing"/>
      </w:pPr>
      <w:r>
        <w:t>The following guidelines must apply to the configuration and installation of company owned WAPs;</w:t>
      </w:r>
    </w:p>
    <w:p w14:paraId="03CFF7C6" w14:textId="77777777" w:rsidR="0082155D" w:rsidRDefault="0082155D" w:rsidP="009B5D49">
      <w:pPr>
        <w:pStyle w:val="NoSpacing"/>
      </w:pPr>
    </w:p>
    <w:p w14:paraId="5C611C6D" w14:textId="77777777" w:rsidR="009B5D49" w:rsidRDefault="009B5D49" w:rsidP="009B5D49">
      <w:pPr>
        <w:pStyle w:val="Heading3"/>
      </w:pPr>
      <w:bookmarkStart w:id="71" w:name="_Toc494117760"/>
      <w:r>
        <w:t>4.2.1 Wireless Access Security Configuration</w:t>
      </w:r>
      <w:bookmarkEnd w:id="71"/>
    </w:p>
    <w:p w14:paraId="148C75F7" w14:textId="7D1CFC60" w:rsidR="009B5D49" w:rsidRDefault="009B5D49" w:rsidP="00AE7168">
      <w:pPr>
        <w:pStyle w:val="NoSpacing"/>
        <w:numPr>
          <w:ilvl w:val="0"/>
          <w:numId w:val="5"/>
        </w:numPr>
      </w:pPr>
      <w:r>
        <w:t>Signal broadcast strength must be reduced to only what is necessary to cover the physical environment</w:t>
      </w:r>
      <w:ins w:id="72" w:author="Jenny Brown" w:date="2018-05-18T15:22:00Z">
        <w:r w:rsidR="00A779F3">
          <w:t>.</w:t>
        </w:r>
      </w:ins>
    </w:p>
    <w:p w14:paraId="6B963B93" w14:textId="77777777" w:rsidR="009B5D49" w:rsidRDefault="009B5D49" w:rsidP="00AE7168">
      <w:pPr>
        <w:pStyle w:val="NoSpacing"/>
        <w:numPr>
          <w:ilvl w:val="0"/>
          <w:numId w:val="5"/>
        </w:numPr>
      </w:pPr>
      <w:r>
        <w:t>The Service Set Identifier (SSID) of the access point must be changed from the factory default.</w:t>
      </w:r>
    </w:p>
    <w:p w14:paraId="7D78751A" w14:textId="329D97FC" w:rsidR="009B5D49" w:rsidRDefault="009B5D49" w:rsidP="00AE7168">
      <w:pPr>
        <w:pStyle w:val="NoSpacing"/>
        <w:numPr>
          <w:ilvl w:val="0"/>
          <w:numId w:val="5"/>
        </w:numPr>
      </w:pPr>
      <w:commentRangeStart w:id="73"/>
      <w:r>
        <w:t>The SSID must not allow a third party to associate the access point's signal to the company or provide any physical location information</w:t>
      </w:r>
      <w:commentRangeEnd w:id="73"/>
      <w:r w:rsidR="00A37696">
        <w:rPr>
          <w:rStyle w:val="CommentReference"/>
        </w:rPr>
        <w:commentReference w:id="73"/>
      </w:r>
      <w:ins w:id="74" w:author="Jenny Brown" w:date="2018-05-18T15:22:00Z">
        <w:r w:rsidR="00A779F3">
          <w:t>.</w:t>
        </w:r>
      </w:ins>
    </w:p>
    <w:p w14:paraId="3021B5B5" w14:textId="6AA7D6AE" w:rsidR="009B5D49" w:rsidRDefault="009B5D49" w:rsidP="00AE7168">
      <w:pPr>
        <w:pStyle w:val="NoSpacing"/>
        <w:numPr>
          <w:ilvl w:val="0"/>
          <w:numId w:val="5"/>
        </w:numPr>
      </w:pPr>
      <w:r>
        <w:t>Administrative access must not use default user names or passwords</w:t>
      </w:r>
      <w:ins w:id="75" w:author="Jenny Brown" w:date="2018-05-18T15:22:00Z">
        <w:r w:rsidR="00A779F3">
          <w:t>.</w:t>
        </w:r>
      </w:ins>
    </w:p>
    <w:p w14:paraId="1844AA56" w14:textId="68341B6F" w:rsidR="009B5D49" w:rsidRDefault="009B5D49" w:rsidP="00AE7168">
      <w:pPr>
        <w:pStyle w:val="NoSpacing"/>
        <w:numPr>
          <w:ilvl w:val="0"/>
          <w:numId w:val="5"/>
        </w:numPr>
      </w:pPr>
      <w:r>
        <w:t>Administrative access must use strong passwords only that comply to the Password Policy</w:t>
      </w:r>
      <w:ins w:id="76" w:author="Jenny Brown" w:date="2018-05-18T15:22:00Z">
        <w:r w:rsidR="00A779F3">
          <w:t>.</w:t>
        </w:r>
      </w:ins>
    </w:p>
    <w:p w14:paraId="1D4766F5" w14:textId="2434A771" w:rsidR="009B5D49" w:rsidRDefault="009B5D49" w:rsidP="00AE7168">
      <w:pPr>
        <w:pStyle w:val="NoSpacing"/>
        <w:numPr>
          <w:ilvl w:val="0"/>
          <w:numId w:val="5"/>
        </w:numPr>
      </w:pPr>
      <w:r>
        <w:t>All logging features must be enabled</w:t>
      </w:r>
      <w:ins w:id="77" w:author="Jenny Brown" w:date="2018-05-18T15:22:00Z">
        <w:r w:rsidR="00A779F3">
          <w:t>.</w:t>
        </w:r>
      </w:ins>
    </w:p>
    <w:p w14:paraId="574583F1" w14:textId="77777777" w:rsidR="009B5D49" w:rsidRDefault="009B5D49" w:rsidP="00AE7168">
      <w:pPr>
        <w:pStyle w:val="NoSpacing"/>
        <w:numPr>
          <w:ilvl w:val="0"/>
          <w:numId w:val="5"/>
        </w:numPr>
      </w:pPr>
      <w:r>
        <w:t>Wireless networking must not be deployed in a manner that will circumvent the company's security controls.</w:t>
      </w:r>
    </w:p>
    <w:p w14:paraId="20E3A492" w14:textId="77777777" w:rsidR="009B5D49" w:rsidRDefault="009B5D49" w:rsidP="009B5D49">
      <w:pPr>
        <w:pStyle w:val="NoSpacing"/>
        <w:ind w:left="720"/>
      </w:pPr>
    </w:p>
    <w:p w14:paraId="582D3DB8" w14:textId="77777777" w:rsidR="009B5D49" w:rsidRDefault="009B5D49" w:rsidP="009B5D49">
      <w:pPr>
        <w:pStyle w:val="Heading3"/>
      </w:pPr>
      <w:bookmarkStart w:id="78" w:name="_Toc494117761"/>
      <w:r>
        <w:t>4.2.2 Wireless Access Encryption Configuration</w:t>
      </w:r>
      <w:bookmarkEnd w:id="78"/>
    </w:p>
    <w:p w14:paraId="5AA59D06" w14:textId="543AC449" w:rsidR="009B5D49" w:rsidRDefault="009B5D49" w:rsidP="00AE7168">
      <w:pPr>
        <w:pStyle w:val="NoSpacing"/>
        <w:numPr>
          <w:ilvl w:val="0"/>
          <w:numId w:val="6"/>
        </w:numPr>
      </w:pPr>
      <w:r>
        <w:t>Encryption must be used at all times</w:t>
      </w:r>
      <w:ins w:id="79" w:author="Jenny Brown" w:date="2018-05-18T15:22:00Z">
        <w:r w:rsidR="00A779F3">
          <w:t>.</w:t>
        </w:r>
      </w:ins>
    </w:p>
    <w:p w14:paraId="1E85DF93" w14:textId="52FE1896" w:rsidR="009B5D49" w:rsidRDefault="009B5D49" w:rsidP="00AE7168">
      <w:pPr>
        <w:pStyle w:val="NoSpacing"/>
        <w:numPr>
          <w:ilvl w:val="0"/>
          <w:numId w:val="6"/>
        </w:numPr>
      </w:pPr>
      <w:r>
        <w:t>Only WPA2 using AES, or stronger, encryption types must be used</w:t>
      </w:r>
      <w:ins w:id="80" w:author="Jenny Brown" w:date="2018-05-18T15:22:00Z">
        <w:r w:rsidR="00A779F3">
          <w:t>.</w:t>
        </w:r>
      </w:ins>
    </w:p>
    <w:p w14:paraId="10DECF90" w14:textId="77777777" w:rsidR="009B5D49" w:rsidRDefault="009B5D49" w:rsidP="00AE7168">
      <w:pPr>
        <w:pStyle w:val="NoSpacing"/>
        <w:numPr>
          <w:ilvl w:val="0"/>
          <w:numId w:val="6"/>
        </w:numPr>
      </w:pPr>
      <w:r>
        <w:t>WAP passwords must be changed quarterly.</w:t>
      </w:r>
    </w:p>
    <w:p w14:paraId="4ECD93E3" w14:textId="77777777" w:rsidR="009B5D49" w:rsidRDefault="009B5D49" w:rsidP="009B5D49">
      <w:pPr>
        <w:pStyle w:val="NoSpacing"/>
      </w:pPr>
    </w:p>
    <w:p w14:paraId="3FAF5DBB" w14:textId="77777777" w:rsidR="009B5D49" w:rsidRDefault="009B5D49" w:rsidP="009B5D49">
      <w:pPr>
        <w:pStyle w:val="Heading3"/>
      </w:pPr>
      <w:bookmarkStart w:id="81" w:name="_Toc494117762"/>
      <w:r>
        <w:t>4.2.3 Installation and ongoing maintenance</w:t>
      </w:r>
      <w:bookmarkEnd w:id="81"/>
      <w:r>
        <w:t xml:space="preserve"> </w:t>
      </w:r>
    </w:p>
    <w:p w14:paraId="45ABA8D9" w14:textId="77777777" w:rsidR="009B5D49" w:rsidRDefault="009B5D49" w:rsidP="00AE7168">
      <w:pPr>
        <w:pStyle w:val="NoSpacing"/>
        <w:numPr>
          <w:ilvl w:val="0"/>
          <w:numId w:val="7"/>
        </w:numPr>
      </w:pPr>
      <w:r>
        <w:t>Software and/or firmware on the wireless access points must be updated prior to deployment.</w:t>
      </w:r>
    </w:p>
    <w:p w14:paraId="65796578" w14:textId="77777777" w:rsidR="009B5D49" w:rsidRDefault="009B5D49" w:rsidP="00AE7168">
      <w:pPr>
        <w:pStyle w:val="NoSpacing"/>
        <w:numPr>
          <w:ilvl w:val="0"/>
          <w:numId w:val="7"/>
        </w:numPr>
      </w:pPr>
      <w:r>
        <w:t>Software and/or firmware on the wireless access points must be updated when available</w:t>
      </w:r>
    </w:p>
    <w:p w14:paraId="7D36A839" w14:textId="21132223" w:rsidR="009B5D49" w:rsidRDefault="009B5D49" w:rsidP="00AE7168">
      <w:pPr>
        <w:pStyle w:val="NoSpacing"/>
        <w:numPr>
          <w:ilvl w:val="0"/>
          <w:numId w:val="7"/>
        </w:numPr>
      </w:pPr>
      <w:r>
        <w:t>Wireless devices must only be installed only by the company's IT department or approved third parties</w:t>
      </w:r>
      <w:ins w:id="82" w:author="Jenny Brown" w:date="2018-05-18T15:22:00Z">
        <w:r w:rsidR="00A779F3">
          <w:t>.</w:t>
        </w:r>
      </w:ins>
    </w:p>
    <w:p w14:paraId="34E087AC" w14:textId="77777777" w:rsidR="009B5D49" w:rsidRDefault="009B5D49" w:rsidP="00AE7168">
      <w:pPr>
        <w:pStyle w:val="NoSpacing"/>
        <w:numPr>
          <w:ilvl w:val="0"/>
          <w:numId w:val="7"/>
        </w:numPr>
      </w:pPr>
      <w:r>
        <w:t>Channels used by wireless devices should be evaluated to ensure that they do not interfere with company equipment.</w:t>
      </w:r>
    </w:p>
    <w:p w14:paraId="24C199CB" w14:textId="77777777" w:rsidR="009B5D49" w:rsidRDefault="009B5D49" w:rsidP="009B5D49">
      <w:pPr>
        <w:pStyle w:val="Heading2"/>
      </w:pPr>
      <w:bookmarkStart w:id="83" w:name="_Toc494117763"/>
      <w:r>
        <w:lastRenderedPageBreak/>
        <w:t>4.3 Inactivity</w:t>
      </w:r>
      <w:bookmarkEnd w:id="83"/>
    </w:p>
    <w:p w14:paraId="3235BF16" w14:textId="77777777" w:rsidR="009B5D49" w:rsidRDefault="009B5D49" w:rsidP="009B5D49">
      <w:pPr>
        <w:pStyle w:val="NoSpacing"/>
      </w:pPr>
      <w:r>
        <w:t>Inactive wireless access points should be disabled.</w:t>
      </w:r>
    </w:p>
    <w:p w14:paraId="52F08DA0" w14:textId="77777777" w:rsidR="009B5D49" w:rsidRDefault="009B5D49" w:rsidP="009B5D49">
      <w:pPr>
        <w:pStyle w:val="NoSpacing"/>
      </w:pPr>
    </w:p>
    <w:p w14:paraId="71761CC5" w14:textId="77777777" w:rsidR="009B5D49" w:rsidRDefault="009B5D49" w:rsidP="009B5D49">
      <w:pPr>
        <w:pStyle w:val="Heading2"/>
      </w:pPr>
      <w:bookmarkStart w:id="84" w:name="_Toc494117764"/>
      <w:r>
        <w:t>4.4 Audits</w:t>
      </w:r>
      <w:bookmarkEnd w:id="84"/>
    </w:p>
    <w:p w14:paraId="5B3AB61D" w14:textId="77777777" w:rsidR="009B5D49" w:rsidRDefault="009B5D49" w:rsidP="009B5D49">
      <w:pPr>
        <w:pStyle w:val="NoSpacing"/>
      </w:pPr>
      <w:r>
        <w:t>The wireless network audit must;</w:t>
      </w:r>
    </w:p>
    <w:p w14:paraId="76695CCF" w14:textId="2457B9A2" w:rsidR="009B5D49" w:rsidRDefault="009B5D49" w:rsidP="00AE7168">
      <w:pPr>
        <w:pStyle w:val="NoSpacing"/>
        <w:numPr>
          <w:ilvl w:val="0"/>
          <w:numId w:val="8"/>
        </w:numPr>
      </w:pPr>
      <w:r>
        <w:t>Be undertaken at least twice each year to ensure that this policy is being followed</w:t>
      </w:r>
      <w:ins w:id="85" w:author="Jenny Brown" w:date="2018-05-18T15:22:00Z">
        <w:r w:rsidR="00A779F3">
          <w:t>.</w:t>
        </w:r>
      </w:ins>
    </w:p>
    <w:p w14:paraId="431A6F14" w14:textId="460995A5" w:rsidR="009B5D49" w:rsidRDefault="009B5D49" w:rsidP="00AE7168">
      <w:pPr>
        <w:pStyle w:val="NoSpacing"/>
        <w:numPr>
          <w:ilvl w:val="0"/>
          <w:numId w:val="8"/>
        </w:numPr>
      </w:pPr>
      <w:r>
        <w:t>Cover location of access points, signal strength, SSID, and use of strong encryption</w:t>
      </w:r>
      <w:ins w:id="86" w:author="Jenny Brown" w:date="2018-05-18T15:23:00Z">
        <w:r w:rsidR="00A779F3">
          <w:t>.</w:t>
        </w:r>
      </w:ins>
    </w:p>
    <w:p w14:paraId="68243219" w14:textId="0E8A67F0" w:rsidR="009B5D49" w:rsidRDefault="009B5D49" w:rsidP="00AE7168">
      <w:pPr>
        <w:pStyle w:val="NoSpacing"/>
        <w:numPr>
          <w:ilvl w:val="0"/>
          <w:numId w:val="8"/>
        </w:numPr>
      </w:pPr>
      <w:r>
        <w:t>Use only company approved audit software</w:t>
      </w:r>
      <w:ins w:id="87" w:author="Jenny Brown" w:date="2018-05-18T15:23:00Z">
        <w:r w:rsidR="00A779F3">
          <w:t>.</w:t>
        </w:r>
      </w:ins>
    </w:p>
    <w:p w14:paraId="6DEF7CE1" w14:textId="28C62028" w:rsidR="00654FD2" w:rsidRDefault="00654FD2" w:rsidP="00654FD2">
      <w:pPr>
        <w:pStyle w:val="NoSpacing"/>
      </w:pPr>
    </w:p>
    <w:p w14:paraId="070824C5" w14:textId="383FD1C1" w:rsidR="00654FD2" w:rsidRDefault="00654FD2" w:rsidP="00654FD2">
      <w:pPr>
        <w:pStyle w:val="Heading2"/>
      </w:pPr>
      <w:r>
        <w:t xml:space="preserve">4.5 Guest Wireless </w:t>
      </w:r>
      <w:r w:rsidR="00361D91">
        <w:t xml:space="preserve">Internet </w:t>
      </w:r>
      <w:r>
        <w:t>Access Point</w:t>
      </w:r>
    </w:p>
    <w:p w14:paraId="7FABF754" w14:textId="0623892E" w:rsidR="00654FD2" w:rsidRDefault="00361D91" w:rsidP="00654FD2">
      <w:r>
        <w:t xml:space="preserve">Guest </w:t>
      </w:r>
      <w:r w:rsidR="00654FD2">
        <w:t>Wireless</w:t>
      </w:r>
      <w:r>
        <w:t xml:space="preserve"> Internet</w:t>
      </w:r>
      <w:r w:rsidR="00654FD2">
        <w:t xml:space="preserve"> access points must be configured as follows;</w:t>
      </w:r>
    </w:p>
    <w:p w14:paraId="6F1DE06F" w14:textId="5815D230" w:rsidR="00654FD2" w:rsidRDefault="00654FD2" w:rsidP="00654FD2">
      <w:pPr>
        <w:pStyle w:val="NoSpacing"/>
        <w:numPr>
          <w:ilvl w:val="0"/>
          <w:numId w:val="8"/>
        </w:numPr>
      </w:pPr>
      <w:r>
        <w:t>Route directly to the Internet with no access to Glasswall company networks.</w:t>
      </w:r>
    </w:p>
    <w:p w14:paraId="3C0645EE" w14:textId="3327ED70" w:rsidR="00654FD2" w:rsidRPr="00654FD2" w:rsidRDefault="00654FD2" w:rsidP="00654FD2">
      <w:pPr>
        <w:pStyle w:val="NoSpacing"/>
        <w:numPr>
          <w:ilvl w:val="0"/>
          <w:numId w:val="8"/>
        </w:numPr>
      </w:pPr>
      <w:r>
        <w:t>Must display a disclaimer with terms and conditions before Internet access is allowed.</w:t>
      </w:r>
    </w:p>
    <w:p w14:paraId="4FA2CF22" w14:textId="77777777" w:rsidR="009B5D49" w:rsidRDefault="009B5D49" w:rsidP="009B5D49">
      <w:pPr>
        <w:pStyle w:val="NoSpacing"/>
      </w:pPr>
    </w:p>
    <w:p w14:paraId="33F13454" w14:textId="77777777" w:rsidR="009B5D49" w:rsidRDefault="009B5D49" w:rsidP="009B5D49">
      <w:pPr>
        <w:pStyle w:val="Heading2"/>
      </w:pPr>
      <w:bookmarkStart w:id="88" w:name="_Toc494117765"/>
      <w:r>
        <w:t>4.6 Applicability of Other Policies</w:t>
      </w:r>
      <w:bookmarkEnd w:id="88"/>
    </w:p>
    <w:p w14:paraId="47714059" w14:textId="77777777" w:rsidR="009B5D49" w:rsidRDefault="009B5D49" w:rsidP="009B5D49">
      <w:pPr>
        <w:pStyle w:val="NoSpacing"/>
      </w:pPr>
      <w:r>
        <w:t>This document is part of the company's cohesive set of security policies.  Other policies may apply to the topics covered in this document and as such the applicable policies should be reviewed as needed.</w:t>
      </w:r>
    </w:p>
    <w:p w14:paraId="5EBE7B42" w14:textId="77777777" w:rsidR="009B5D49" w:rsidRDefault="009B5D49" w:rsidP="009B5D49">
      <w:pPr>
        <w:pStyle w:val="NoSpacing"/>
      </w:pPr>
    </w:p>
    <w:p w14:paraId="4C8B8684" w14:textId="77777777" w:rsidR="009B5D49" w:rsidRDefault="009B5D49" w:rsidP="009B5D49">
      <w:pPr>
        <w:pStyle w:val="Heading1"/>
      </w:pPr>
      <w:bookmarkStart w:id="89" w:name="_Toc494117766"/>
      <w:r>
        <w:t>5.0 Enforcement</w:t>
      </w:r>
      <w:bookmarkEnd w:id="89"/>
    </w:p>
    <w:p w14:paraId="1FB4533E" w14:textId="77777777" w:rsidR="009B5D49" w:rsidRDefault="009B5D49" w:rsidP="009B5D49">
      <w:pPr>
        <w:pStyle w:val="NoSpacing"/>
      </w:pPr>
    </w:p>
    <w:p w14:paraId="63EA2A78" w14:textId="77777777" w:rsidR="009B5D49" w:rsidRDefault="009B5D49" w:rsidP="009B5D49">
      <w:pPr>
        <w:pStyle w:val="NoSpacing"/>
      </w:pPr>
      <w:r>
        <w:t>This policy will be enforced by the IT Manager and/or Executive Team. Violations may result in disciplinary action, which may include suspension, restriction of access, or more severe penalties up to and including termination of employment. Where illegal activities or theft of company property (physical or intellectual) are suspected, the company may report such activities to the applicable authorities.</w:t>
      </w:r>
    </w:p>
    <w:p w14:paraId="296C193C" w14:textId="77777777" w:rsidR="009B5D49" w:rsidRDefault="009B5D49" w:rsidP="009B5D49">
      <w:pPr>
        <w:pStyle w:val="NoSpacing"/>
      </w:pPr>
    </w:p>
    <w:p w14:paraId="3310CBE5" w14:textId="77777777" w:rsidR="009B5D49" w:rsidRDefault="009B5D49" w:rsidP="009B5D49">
      <w:pPr>
        <w:pStyle w:val="Heading1"/>
      </w:pPr>
      <w:bookmarkStart w:id="90" w:name="_Toc494117767"/>
      <w:r>
        <w:t>6.0 Definitions</w:t>
      </w:r>
      <w:bookmarkEnd w:id="90"/>
    </w:p>
    <w:p w14:paraId="266AD367" w14:textId="77777777" w:rsidR="009B5D49" w:rsidRDefault="009B5D49" w:rsidP="009B5D49">
      <w:pPr>
        <w:pStyle w:val="NoSpacing"/>
      </w:pPr>
    </w:p>
    <w:p w14:paraId="6B3CEDA2" w14:textId="6B2D7AFE" w:rsidR="00D15CD6" w:rsidRDefault="00D15CD6" w:rsidP="00D15CD6">
      <w:pPr>
        <w:pStyle w:val="NoSpacing"/>
      </w:pPr>
      <w:r>
        <w:t>Refer to Information Security Policy Guide</w:t>
      </w:r>
      <w:ins w:id="91" w:author="Jenny Brown" w:date="2018-05-18T15:23:00Z">
        <w:r w:rsidR="00A779F3">
          <w:t>.</w:t>
        </w:r>
      </w:ins>
      <w:bookmarkStart w:id="92" w:name="_GoBack"/>
      <w:bookmarkEnd w:id="92"/>
    </w:p>
    <w:p w14:paraId="1B754A2D" w14:textId="77777777" w:rsidR="009B5D49" w:rsidRDefault="009B5D49" w:rsidP="009B5D49">
      <w:pPr>
        <w:pStyle w:val="NoSpacing"/>
      </w:pPr>
    </w:p>
    <w:p w14:paraId="7DAB7098" w14:textId="77777777" w:rsidR="009B5D49" w:rsidRDefault="009B5D49" w:rsidP="009B5D49">
      <w:pPr>
        <w:pStyle w:val="NoSpacing"/>
      </w:pPr>
    </w:p>
    <w:p w14:paraId="350B65AA" w14:textId="77777777" w:rsidR="009B5D49" w:rsidRDefault="009B5D49" w:rsidP="009B5D49">
      <w:pPr>
        <w:pStyle w:val="NoSpacing"/>
      </w:pPr>
    </w:p>
    <w:p w14:paraId="1147FAB6" w14:textId="77777777" w:rsidR="009B5D49" w:rsidRDefault="009B5D49" w:rsidP="009B5D49">
      <w:pPr>
        <w:pStyle w:val="NoSpacing"/>
      </w:pPr>
    </w:p>
    <w:sectPr w:rsidR="009B5D49" w:rsidSect="006A73A7">
      <w:headerReference w:type="default" r:id="rId10"/>
      <w:footerReference w:type="default" r:id="rId11"/>
      <w:headerReference w:type="first" r:id="rId12"/>
      <w:footerReference w:type="first" r:id="rId13"/>
      <w:type w:val="continuous"/>
      <w:pgSz w:w="11906" w:h="16838"/>
      <w:pgMar w:top="2127" w:right="991" w:bottom="1418" w:left="1440" w:header="1276" w:footer="281"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 w:author="C" w:date="2018-01-22T16:45:00Z" w:initials="C">
    <w:p w14:paraId="32EE7FD3" w14:textId="77777777" w:rsidR="00A37696" w:rsidRDefault="00A37696">
      <w:pPr>
        <w:pStyle w:val="CommentText"/>
      </w:pPr>
      <w:r>
        <w:rPr>
          <w:rStyle w:val="CommentReference"/>
        </w:rPr>
        <w:annotationRef/>
      </w:r>
      <w:r>
        <w:t>You don’t want it to be too unique to stop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E7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E7FD3" w16cid:durableId="1E109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40C6D" w14:textId="77777777" w:rsidR="00E566D5" w:rsidRDefault="00E566D5" w:rsidP="00DF5AD2">
      <w:pPr>
        <w:spacing w:after="0" w:line="240" w:lineRule="auto"/>
      </w:pPr>
      <w:r>
        <w:separator/>
      </w:r>
    </w:p>
  </w:endnote>
  <w:endnote w:type="continuationSeparator" w:id="0">
    <w:p w14:paraId="727397DC" w14:textId="77777777" w:rsidR="00E566D5" w:rsidRDefault="00E566D5" w:rsidP="00DF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51725" w14:textId="77777777" w:rsidR="00E7496E" w:rsidRDefault="00E7496E" w:rsidP="002F6D87">
    <w:pPr>
      <w:pStyle w:val="Footer"/>
      <w:jc w:val="center"/>
    </w:pPr>
    <w:r>
      <w:rPr>
        <w:noProof/>
        <w:lang w:eastAsia="en-GB"/>
      </w:rPr>
      <w:drawing>
        <wp:anchor distT="0" distB="0" distL="114300" distR="114300" simplePos="0" relativeHeight="251661312" behindDoc="1" locked="0" layoutInCell="1" allowOverlap="1" wp14:anchorId="2688771D" wp14:editId="5C4E6B93">
          <wp:simplePos x="0" y="0"/>
          <wp:positionH relativeFrom="column">
            <wp:posOffset>-911225</wp:posOffset>
          </wp:positionH>
          <wp:positionV relativeFrom="page">
            <wp:posOffset>9641212</wp:posOffset>
          </wp:positionV>
          <wp:extent cx="7550150" cy="1385570"/>
          <wp:effectExtent l="0" t="0" r="0" b="508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rotWithShape="1">
                  <a:blip r:embed="rId1">
                    <a:extLst>
                      <a:ext uri="{28A0092B-C50C-407E-A947-70E740481C1C}">
                        <a14:useLocalDpi xmlns:a14="http://schemas.microsoft.com/office/drawing/2010/main" val="0"/>
                      </a:ext>
                    </a:extLst>
                  </a:blip>
                  <a:srcRect t="2" b="13616"/>
                  <a:stretch/>
                </pic:blipFill>
                <pic:spPr bwMode="auto">
                  <a:xfrm rot="10800000">
                    <a:off x="0" y="0"/>
                    <a:ext cx="7550150"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w:t>
    </w:r>
    <w:r w:rsidRPr="00B63A19">
      <w:t>lasswall Solutions Ltd.</w:t>
    </w:r>
    <w:r w:rsidR="004E5E9C">
      <w:t xml:space="preserve"> </w:t>
    </w:r>
    <w:r w:rsidR="00FD54ED">
      <w:t xml:space="preserve">- </w:t>
    </w:r>
    <w:r w:rsidR="009B5D49">
      <w:t>Wireless Network</w:t>
    </w:r>
    <w:r w:rsidR="00FD54ED">
      <w:t xml:space="preserve"> Policy</w:t>
    </w:r>
    <w:r>
      <w:t xml:space="preserve"> - Company Confidential</w:t>
    </w:r>
  </w:p>
  <w:p w14:paraId="70F5E3F2" w14:textId="29698F0E" w:rsidR="00E7496E" w:rsidRPr="009510B0" w:rsidRDefault="00E7496E" w:rsidP="009510B0">
    <w:pPr>
      <w:pStyle w:val="NoSpacing"/>
      <w:jc w:val="center"/>
    </w:pPr>
    <w:r w:rsidRPr="009510B0">
      <w:rPr>
        <w:spacing w:val="60"/>
      </w:rPr>
      <w:t>Page</w:t>
    </w:r>
    <w:r w:rsidRPr="009510B0">
      <w:t xml:space="preserve"> </w:t>
    </w:r>
    <w:r w:rsidRPr="009510B0">
      <w:fldChar w:fldCharType="begin"/>
    </w:r>
    <w:r w:rsidRPr="009510B0">
      <w:instrText xml:space="preserve"> PAGE   \* MERGEFORMAT </w:instrText>
    </w:r>
    <w:r w:rsidRPr="009510B0">
      <w:fldChar w:fldCharType="separate"/>
    </w:r>
    <w:r w:rsidR="00A779F3" w:rsidRPr="00A779F3">
      <w:rPr>
        <w:bCs/>
        <w:noProof/>
      </w:rPr>
      <w:t>6</w:t>
    </w:r>
    <w:r w:rsidRPr="009510B0">
      <w:rPr>
        <w:bC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6F36" w14:textId="77777777" w:rsidR="00E7496E" w:rsidRDefault="00E7496E" w:rsidP="00895F20">
    <w:pPr>
      <w:pStyle w:val="Footer"/>
      <w:jc w:val="center"/>
    </w:pPr>
    <w:r>
      <w:rPr>
        <w:noProof/>
        <w:lang w:eastAsia="en-GB"/>
      </w:rPr>
      <w:drawing>
        <wp:anchor distT="0" distB="0" distL="114300" distR="114300" simplePos="0" relativeHeight="251657216" behindDoc="1" locked="0" layoutInCell="1" allowOverlap="1" wp14:anchorId="57F37120" wp14:editId="3147B2EA">
          <wp:simplePos x="0" y="0"/>
          <wp:positionH relativeFrom="column">
            <wp:posOffset>-927100</wp:posOffset>
          </wp:positionH>
          <wp:positionV relativeFrom="paragraph">
            <wp:posOffset>-38100</wp:posOffset>
          </wp:positionV>
          <wp:extent cx="7574280" cy="1641475"/>
          <wp:effectExtent l="0" t="0" r="762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 - Footer Image 1.png"/>
                  <pic:cNvPicPr/>
                </pic:nvPicPr>
                <pic:blipFill>
                  <a:blip r:embed="rId1">
                    <a:extLst>
                      <a:ext uri="{28A0092B-C50C-407E-A947-70E740481C1C}">
                        <a14:useLocalDpi xmlns:a14="http://schemas.microsoft.com/office/drawing/2010/main" val="0"/>
                      </a:ext>
                    </a:extLst>
                  </a:blip>
                  <a:stretch>
                    <a:fillRect/>
                  </a:stretch>
                </pic:blipFill>
                <pic:spPr>
                  <a:xfrm>
                    <a:off x="0" y="0"/>
                    <a:ext cx="7574280" cy="1641475"/>
                  </a:xfrm>
                  <a:prstGeom prst="rect">
                    <a:avLst/>
                  </a:prstGeom>
                </pic:spPr>
              </pic:pic>
            </a:graphicData>
          </a:graphic>
          <wp14:sizeRelH relativeFrom="page">
            <wp14:pctWidth>0</wp14:pctWidth>
          </wp14:sizeRelH>
          <wp14:sizeRelV relativeFrom="page">
            <wp14:pctHeight>0</wp14:pctHeight>
          </wp14:sizeRelV>
        </wp:anchor>
      </w:drawing>
    </w:r>
    <w:r>
      <w:t>Glasswall Solutions Limited</w:t>
    </w:r>
    <w:r>
      <w:br/>
      <w:t>18A St James’s Place, London. SW1A 1NH</w:t>
    </w:r>
  </w:p>
  <w:p w14:paraId="0B1566C7" w14:textId="77777777" w:rsidR="00E7496E" w:rsidRDefault="00E7496E" w:rsidP="00895F20">
    <w:pPr>
      <w:pStyle w:val="Footer"/>
      <w:jc w:val="center"/>
    </w:pPr>
    <w:r>
      <w:t>Company No: 05573793</w:t>
    </w:r>
  </w:p>
  <w:p w14:paraId="4F149305" w14:textId="77777777" w:rsidR="00E7496E" w:rsidRDefault="00E7496E" w:rsidP="00B817CF">
    <w:pPr>
      <w:pStyle w:val="Footer"/>
    </w:pPr>
  </w:p>
  <w:p w14:paraId="6358FF88" w14:textId="77777777" w:rsidR="00E7496E" w:rsidRDefault="00E7496E" w:rsidP="005A5E3D">
    <w:pPr>
      <w:pStyle w:val="Footer"/>
      <w:tabs>
        <w:tab w:val="left" w:pos="8240"/>
      </w:tabs>
    </w:pPr>
    <w:r>
      <w:tab/>
    </w:r>
  </w:p>
  <w:p w14:paraId="684FE0A4" w14:textId="77777777" w:rsidR="00E7496E" w:rsidRPr="00DD08D7" w:rsidRDefault="00E7496E" w:rsidP="00DD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0B02" w14:textId="77777777" w:rsidR="00E566D5" w:rsidRDefault="00E566D5" w:rsidP="00DF5AD2">
      <w:pPr>
        <w:spacing w:after="0" w:line="240" w:lineRule="auto"/>
      </w:pPr>
      <w:r>
        <w:separator/>
      </w:r>
    </w:p>
  </w:footnote>
  <w:footnote w:type="continuationSeparator" w:id="0">
    <w:p w14:paraId="132A0ADB" w14:textId="77777777" w:rsidR="00E566D5" w:rsidRDefault="00E566D5" w:rsidP="00DF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58A20" w14:textId="77777777" w:rsidR="00E7496E" w:rsidRDefault="00E7496E">
    <w:pPr>
      <w:pStyle w:val="Header"/>
    </w:pPr>
    <w:r>
      <w:rPr>
        <w:noProof/>
        <w:lang w:eastAsia="en-GB"/>
      </w:rPr>
      <w:drawing>
        <wp:anchor distT="0" distB="0" distL="114300" distR="114300" simplePos="0" relativeHeight="251663360" behindDoc="0" locked="0" layoutInCell="1" allowOverlap="1" wp14:anchorId="50D4D152" wp14:editId="0F6F04F1">
          <wp:simplePos x="0" y="0"/>
          <wp:positionH relativeFrom="column">
            <wp:posOffset>-791845</wp:posOffset>
          </wp:positionH>
          <wp:positionV relativeFrom="paragraph">
            <wp:posOffset>-691515</wp:posOffset>
          </wp:positionV>
          <wp:extent cx="863600" cy="517746"/>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600" cy="51774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311D5656" wp14:editId="4D85F157">
          <wp:simplePos x="0" y="0"/>
          <wp:positionH relativeFrom="column">
            <wp:posOffset>-914400</wp:posOffset>
          </wp:positionH>
          <wp:positionV relativeFrom="page">
            <wp:posOffset>-612775</wp:posOffset>
          </wp:positionV>
          <wp:extent cx="7557770" cy="1606550"/>
          <wp:effectExtent l="0" t="0" r="508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2">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5714E" w14:textId="77777777" w:rsidR="00E7496E" w:rsidRDefault="00E7496E">
    <w:pPr>
      <w:pStyle w:val="Header"/>
    </w:pPr>
    <w:r>
      <w:rPr>
        <w:noProof/>
        <w:lang w:eastAsia="en-GB"/>
      </w:rPr>
      <w:drawing>
        <wp:anchor distT="0" distB="0" distL="114300" distR="114300" simplePos="0" relativeHeight="251653120" behindDoc="1" locked="0" layoutInCell="1" allowOverlap="1" wp14:anchorId="4781D0A7" wp14:editId="5A2E5FDF">
          <wp:simplePos x="0" y="0"/>
          <wp:positionH relativeFrom="column">
            <wp:posOffset>-910590</wp:posOffset>
          </wp:positionH>
          <wp:positionV relativeFrom="paragraph">
            <wp:posOffset>-821690</wp:posOffset>
          </wp:positionV>
          <wp:extent cx="7557770" cy="1606550"/>
          <wp:effectExtent l="0" t="0" r="508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 - Header Image 1.jpg"/>
                  <pic:cNvPicPr/>
                </pic:nvPicPr>
                <pic:blipFill>
                  <a:blip r:embed="rId1">
                    <a:extLst>
                      <a:ext uri="{28A0092B-C50C-407E-A947-70E740481C1C}">
                        <a14:useLocalDpi xmlns:a14="http://schemas.microsoft.com/office/drawing/2010/main" val="0"/>
                      </a:ext>
                    </a:extLst>
                  </a:blip>
                  <a:stretch>
                    <a:fillRect/>
                  </a:stretch>
                </pic:blipFill>
                <pic:spPr>
                  <a:xfrm>
                    <a:off x="0" y="0"/>
                    <a:ext cx="7557770" cy="1606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4020D99C" wp14:editId="47490938">
          <wp:simplePos x="0" y="0"/>
          <wp:positionH relativeFrom="column">
            <wp:posOffset>-799465</wp:posOffset>
          </wp:positionH>
          <wp:positionV relativeFrom="paragraph">
            <wp:posOffset>-715645</wp:posOffset>
          </wp:positionV>
          <wp:extent cx="1853565" cy="111125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1111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CAD"/>
    <w:multiLevelType w:val="hybridMultilevel"/>
    <w:tmpl w:val="99DC1D7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2AE955B1"/>
    <w:multiLevelType w:val="hybridMultilevel"/>
    <w:tmpl w:val="5FFA651C"/>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45C2A"/>
    <w:multiLevelType w:val="hybridMultilevel"/>
    <w:tmpl w:val="09C423E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513551"/>
    <w:multiLevelType w:val="hybridMultilevel"/>
    <w:tmpl w:val="3E04ABF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07E5A"/>
    <w:multiLevelType w:val="hybridMultilevel"/>
    <w:tmpl w:val="249AAC7E"/>
    <w:lvl w:ilvl="0" w:tplc="70D4E22A">
      <w:start w:val="1"/>
      <w:numFmt w:val="bullet"/>
      <w:lvlText w:val=""/>
      <w:lvlJc w:val="left"/>
      <w:pPr>
        <w:ind w:left="720" w:hanging="360"/>
      </w:pPr>
      <w:rPr>
        <w:rFonts w:ascii="Wingdings" w:hAnsi="Wingdings" w:hint="default"/>
        <w:b w:val="0"/>
        <w:i w:val="0"/>
        <w:color w:val="44546A" w:themeColor="text2"/>
        <w:sz w:val="28"/>
      </w:rPr>
    </w:lvl>
    <w:lvl w:ilvl="1" w:tplc="DF12791E">
      <w:start w:val="1"/>
      <w:numFmt w:val="bullet"/>
      <w:lvlText w:val=""/>
      <w:lvlJc w:val="left"/>
      <w:pPr>
        <w:ind w:left="1440" w:hanging="360"/>
      </w:pPr>
      <w:rPr>
        <w:rFonts w:ascii="Wingdings" w:hAnsi="Wingdings" w:hint="default"/>
        <w:b w:val="0"/>
        <w:i w:val="0"/>
        <w:color w:val="44546A" w:themeColor="text2"/>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E10A0"/>
    <w:multiLevelType w:val="hybridMultilevel"/>
    <w:tmpl w:val="0512054E"/>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2A44DC"/>
    <w:multiLevelType w:val="hybridMultilevel"/>
    <w:tmpl w:val="E66C776A"/>
    <w:lvl w:ilvl="0" w:tplc="70D4E22A">
      <w:start w:val="1"/>
      <w:numFmt w:val="bullet"/>
      <w:lvlText w:val=""/>
      <w:lvlJc w:val="left"/>
      <w:pPr>
        <w:ind w:left="720" w:hanging="360"/>
      </w:pPr>
      <w:rPr>
        <w:rFonts w:ascii="Wingdings" w:hAnsi="Wingdings" w:hint="default"/>
        <w:b w:val="0"/>
        <w:i w:val="0"/>
        <w:color w:val="44546A" w:themeColor="text2"/>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D11D9"/>
    <w:multiLevelType w:val="multilevel"/>
    <w:tmpl w:val="7D385F78"/>
    <w:styleLink w:val="GlasswallDefault"/>
    <w:lvl w:ilvl="0">
      <w:start w:val="1"/>
      <w:numFmt w:val="bullet"/>
      <w:lvlText w:val=""/>
      <w:lvlJc w:val="left"/>
      <w:pPr>
        <w:ind w:left="720" w:hanging="360"/>
      </w:pPr>
      <w:rPr>
        <w:rFonts w:ascii="Wingdings" w:hAnsi="Wingdings" w:hint="default"/>
        <w:b w:val="0"/>
        <w:i w:val="0"/>
        <w:color w:val="44546A" w:themeColor="text2"/>
        <w:sz w:val="28"/>
      </w:rPr>
    </w:lvl>
    <w:lvl w:ilvl="1">
      <w:start w:val="1"/>
      <w:numFmt w:val="bullet"/>
      <w:lvlText w:val="o"/>
      <w:lvlJc w:val="left"/>
      <w:pPr>
        <w:ind w:left="1440" w:hanging="360"/>
      </w:pPr>
      <w:rPr>
        <w:rFonts w:ascii="Wingdings" w:hAnsi="Wingdings" w:hint="default"/>
        <w:color w:val="44546A" w:themeColor="text2"/>
      </w:rPr>
    </w:lvl>
    <w:lvl w:ilvl="2">
      <w:start w:val="1"/>
      <w:numFmt w:val="bullet"/>
      <w:lvlText w:val=""/>
      <w:lvlJc w:val="left"/>
      <w:pPr>
        <w:ind w:left="2160" w:hanging="360"/>
      </w:pPr>
      <w:rPr>
        <w:rFonts w:ascii="Wingdings" w:hAnsi="Wingdings" w:hint="default"/>
        <w:color w:val="44546A" w:themeColor="text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BA70516"/>
    <w:multiLevelType w:val="hybridMultilevel"/>
    <w:tmpl w:val="B790C6CE"/>
    <w:lvl w:ilvl="0" w:tplc="70D4E22A">
      <w:start w:val="1"/>
      <w:numFmt w:val="bullet"/>
      <w:lvlText w:val=""/>
      <w:lvlJc w:val="left"/>
      <w:pPr>
        <w:ind w:left="720" w:hanging="360"/>
      </w:pPr>
      <w:rPr>
        <w:rFonts w:ascii="Wingdings" w:hAnsi="Wingdings" w:hint="default"/>
        <w:b w:val="0"/>
        <w:i w:val="0"/>
        <w:color w:val="44546A" w:themeColor="text2"/>
        <w:sz w:val="28"/>
      </w:rPr>
    </w:lvl>
    <w:lvl w:ilvl="1" w:tplc="53F0B82C">
      <w:start w:val="1"/>
      <w:numFmt w:val="bullet"/>
      <w:lvlText w:val="o"/>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5"/>
  </w:num>
  <w:num w:numId="6">
    <w:abstractNumId w:val="6"/>
  </w:num>
  <w:num w:numId="7">
    <w:abstractNumId w:val="1"/>
  </w:num>
  <w:num w:numId="8">
    <w:abstractNumId w:val="2"/>
  </w:num>
  <w:num w:numId="9">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Brown">
    <w15:presenceInfo w15:providerId="None" w15:userId="Jenny Brown"/>
  </w15:person>
  <w15:person w15:author="C">
    <w15:presenceInfo w15:providerId="None" w15:userI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1F"/>
    <w:rsid w:val="00006D85"/>
    <w:rsid w:val="000308FB"/>
    <w:rsid w:val="00042B53"/>
    <w:rsid w:val="00045D56"/>
    <w:rsid w:val="000613C4"/>
    <w:rsid w:val="00065BCF"/>
    <w:rsid w:val="00093020"/>
    <w:rsid w:val="000A4AFB"/>
    <w:rsid w:val="000B2B04"/>
    <w:rsid w:val="000D5AE1"/>
    <w:rsid w:val="000F2D60"/>
    <w:rsid w:val="000F7AE9"/>
    <w:rsid w:val="001028F3"/>
    <w:rsid w:val="00103127"/>
    <w:rsid w:val="0012373F"/>
    <w:rsid w:val="00170643"/>
    <w:rsid w:val="00182845"/>
    <w:rsid w:val="00192716"/>
    <w:rsid w:val="00196DFC"/>
    <w:rsid w:val="001C65B1"/>
    <w:rsid w:val="001C7829"/>
    <w:rsid w:val="001E165F"/>
    <w:rsid w:val="00206DB1"/>
    <w:rsid w:val="0021556A"/>
    <w:rsid w:val="00237B15"/>
    <w:rsid w:val="00281C8C"/>
    <w:rsid w:val="00285267"/>
    <w:rsid w:val="002C1083"/>
    <w:rsid w:val="002F6D87"/>
    <w:rsid w:val="002F7275"/>
    <w:rsid w:val="00305938"/>
    <w:rsid w:val="00324B87"/>
    <w:rsid w:val="003316D3"/>
    <w:rsid w:val="00344B1F"/>
    <w:rsid w:val="00351DD3"/>
    <w:rsid w:val="00361D91"/>
    <w:rsid w:val="003A1326"/>
    <w:rsid w:val="003C2BB9"/>
    <w:rsid w:val="003C4923"/>
    <w:rsid w:val="003E0CA9"/>
    <w:rsid w:val="004270B9"/>
    <w:rsid w:val="00476817"/>
    <w:rsid w:val="00476D4B"/>
    <w:rsid w:val="004824DE"/>
    <w:rsid w:val="004B5159"/>
    <w:rsid w:val="004B5293"/>
    <w:rsid w:val="004E5E9C"/>
    <w:rsid w:val="0052140A"/>
    <w:rsid w:val="00532CB9"/>
    <w:rsid w:val="005A5E3D"/>
    <w:rsid w:val="005B2715"/>
    <w:rsid w:val="005E5C51"/>
    <w:rsid w:val="005F381F"/>
    <w:rsid w:val="005F4ECB"/>
    <w:rsid w:val="00611562"/>
    <w:rsid w:val="0062442D"/>
    <w:rsid w:val="006343C8"/>
    <w:rsid w:val="00653571"/>
    <w:rsid w:val="00654FD2"/>
    <w:rsid w:val="00686D81"/>
    <w:rsid w:val="006A6166"/>
    <w:rsid w:val="006A73A7"/>
    <w:rsid w:val="006C6CFD"/>
    <w:rsid w:val="00724667"/>
    <w:rsid w:val="0075005D"/>
    <w:rsid w:val="0078337E"/>
    <w:rsid w:val="00786EBF"/>
    <w:rsid w:val="007A0C9B"/>
    <w:rsid w:val="007C7625"/>
    <w:rsid w:val="007D3757"/>
    <w:rsid w:val="007D4076"/>
    <w:rsid w:val="008148DF"/>
    <w:rsid w:val="008165F3"/>
    <w:rsid w:val="0082155D"/>
    <w:rsid w:val="00842584"/>
    <w:rsid w:val="00895F20"/>
    <w:rsid w:val="0091282D"/>
    <w:rsid w:val="00950395"/>
    <w:rsid w:val="009510B0"/>
    <w:rsid w:val="00965B7B"/>
    <w:rsid w:val="00985804"/>
    <w:rsid w:val="009A341A"/>
    <w:rsid w:val="009B0429"/>
    <w:rsid w:val="009B51C7"/>
    <w:rsid w:val="009B5D49"/>
    <w:rsid w:val="00A10D66"/>
    <w:rsid w:val="00A37696"/>
    <w:rsid w:val="00A4730E"/>
    <w:rsid w:val="00A71001"/>
    <w:rsid w:val="00A779F3"/>
    <w:rsid w:val="00A82B4A"/>
    <w:rsid w:val="00A9682D"/>
    <w:rsid w:val="00A9705D"/>
    <w:rsid w:val="00AC059A"/>
    <w:rsid w:val="00AC4735"/>
    <w:rsid w:val="00AC70AF"/>
    <w:rsid w:val="00AD4F3D"/>
    <w:rsid w:val="00AE7168"/>
    <w:rsid w:val="00AF5AF1"/>
    <w:rsid w:val="00B15280"/>
    <w:rsid w:val="00B22C98"/>
    <w:rsid w:val="00B34060"/>
    <w:rsid w:val="00B34E70"/>
    <w:rsid w:val="00B4018E"/>
    <w:rsid w:val="00B50CCC"/>
    <w:rsid w:val="00B63A19"/>
    <w:rsid w:val="00B817CF"/>
    <w:rsid w:val="00B82A33"/>
    <w:rsid w:val="00B841F3"/>
    <w:rsid w:val="00BA7D7B"/>
    <w:rsid w:val="00BB7EF0"/>
    <w:rsid w:val="00BD174B"/>
    <w:rsid w:val="00BE74EA"/>
    <w:rsid w:val="00C26815"/>
    <w:rsid w:val="00C27141"/>
    <w:rsid w:val="00C47857"/>
    <w:rsid w:val="00C55C1B"/>
    <w:rsid w:val="00C56E49"/>
    <w:rsid w:val="00CB166A"/>
    <w:rsid w:val="00D15CD6"/>
    <w:rsid w:val="00D351C8"/>
    <w:rsid w:val="00D3608E"/>
    <w:rsid w:val="00D955D2"/>
    <w:rsid w:val="00DC78BF"/>
    <w:rsid w:val="00DD08D7"/>
    <w:rsid w:val="00DF192D"/>
    <w:rsid w:val="00DF5AD2"/>
    <w:rsid w:val="00E05E48"/>
    <w:rsid w:val="00E1310B"/>
    <w:rsid w:val="00E3724A"/>
    <w:rsid w:val="00E566D5"/>
    <w:rsid w:val="00E7496E"/>
    <w:rsid w:val="00E74F54"/>
    <w:rsid w:val="00E91B61"/>
    <w:rsid w:val="00EC07F6"/>
    <w:rsid w:val="00EE4FAD"/>
    <w:rsid w:val="00EF55B6"/>
    <w:rsid w:val="00F42134"/>
    <w:rsid w:val="00F53833"/>
    <w:rsid w:val="00F6436C"/>
    <w:rsid w:val="00FA1F81"/>
    <w:rsid w:val="00FD54ED"/>
    <w:rsid w:val="00FE25B7"/>
    <w:rsid w:val="00FE2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5102A8"/>
  <w15:docId w15:val="{A2FC9654-5894-40A3-84D2-86A438F7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F3"/>
    <w:rPr>
      <w:color w:val="424242"/>
    </w:rPr>
  </w:style>
  <w:style w:type="paragraph" w:styleId="Heading1">
    <w:name w:val="heading 1"/>
    <w:aliases w:val="Document Heading"/>
    <w:basedOn w:val="Normal"/>
    <w:next w:val="Normal"/>
    <w:link w:val="Heading1Char"/>
    <w:uiPriority w:val="9"/>
    <w:qFormat/>
    <w:rsid w:val="002F6D87"/>
    <w:pPr>
      <w:keepNext/>
      <w:keepLines/>
      <w:spacing w:before="240" w:after="0"/>
      <w:outlineLvl w:val="0"/>
    </w:pPr>
    <w:rPr>
      <w:rFonts w:eastAsiaTheme="majorEastAsia" w:cstheme="majorBidi"/>
      <w:b/>
      <w:color w:val="2B3856"/>
      <w:sz w:val="52"/>
      <w:szCs w:val="32"/>
    </w:rPr>
  </w:style>
  <w:style w:type="paragraph" w:styleId="Heading2">
    <w:name w:val="heading 2"/>
    <w:aliases w:val="Subheading"/>
    <w:basedOn w:val="Normal"/>
    <w:next w:val="Normal"/>
    <w:link w:val="Heading2Char"/>
    <w:uiPriority w:val="9"/>
    <w:unhideWhenUsed/>
    <w:qFormat/>
    <w:rsid w:val="001028F3"/>
    <w:pPr>
      <w:keepNext/>
      <w:keepLines/>
      <w:spacing w:before="40" w:after="0"/>
      <w:outlineLvl w:val="1"/>
    </w:pPr>
    <w:rPr>
      <w:rFonts w:eastAsiaTheme="majorEastAsia" w:cstheme="majorBidi"/>
      <w:b/>
      <w:color w:val="5B8FA2"/>
      <w:sz w:val="40"/>
      <w:szCs w:val="26"/>
    </w:rPr>
  </w:style>
  <w:style w:type="paragraph" w:styleId="Heading3">
    <w:name w:val="heading 3"/>
    <w:aliases w:val="Sub-Section"/>
    <w:basedOn w:val="Normal"/>
    <w:next w:val="Normal"/>
    <w:link w:val="Heading3Char"/>
    <w:uiPriority w:val="9"/>
    <w:unhideWhenUsed/>
    <w:qFormat/>
    <w:rsid w:val="003A1326"/>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ECB"/>
    <w:rPr>
      <w:color w:val="0563C1" w:themeColor="hyperlink"/>
      <w:u w:val="single"/>
    </w:rPr>
  </w:style>
  <w:style w:type="paragraph" w:styleId="PlainText">
    <w:name w:val="Plain Text"/>
    <w:basedOn w:val="Normal"/>
    <w:link w:val="PlainTextChar"/>
    <w:uiPriority w:val="99"/>
    <w:semiHidden/>
    <w:unhideWhenUsed/>
    <w:rsid w:val="005F4EC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F4ECB"/>
    <w:rPr>
      <w:rFonts w:ascii="Calibri" w:hAnsi="Calibri"/>
      <w:szCs w:val="21"/>
    </w:rPr>
  </w:style>
  <w:style w:type="paragraph" w:styleId="Header">
    <w:name w:val="header"/>
    <w:basedOn w:val="Normal"/>
    <w:link w:val="HeaderChar"/>
    <w:uiPriority w:val="99"/>
    <w:unhideWhenUsed/>
    <w:rsid w:val="00DF5A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AD2"/>
  </w:style>
  <w:style w:type="paragraph" w:styleId="Footer">
    <w:name w:val="footer"/>
    <w:basedOn w:val="Normal"/>
    <w:link w:val="FooterChar"/>
    <w:uiPriority w:val="99"/>
    <w:unhideWhenUsed/>
    <w:rsid w:val="00DF5A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AD2"/>
  </w:style>
  <w:style w:type="paragraph" w:styleId="Subtitle">
    <w:name w:val="Subtitle"/>
    <w:basedOn w:val="Normal"/>
    <w:next w:val="Normal"/>
    <w:link w:val="SubtitleChar"/>
    <w:uiPriority w:val="11"/>
    <w:rsid w:val="00DD08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8D7"/>
    <w:rPr>
      <w:rFonts w:eastAsiaTheme="minorEastAsia"/>
      <w:color w:val="5A5A5A" w:themeColor="text1" w:themeTint="A5"/>
      <w:spacing w:val="15"/>
    </w:rPr>
  </w:style>
  <w:style w:type="character" w:customStyle="1" w:styleId="Heading1Char">
    <w:name w:val="Heading 1 Char"/>
    <w:aliases w:val="Document Heading Char"/>
    <w:basedOn w:val="DefaultParagraphFont"/>
    <w:link w:val="Heading1"/>
    <w:uiPriority w:val="9"/>
    <w:rsid w:val="002F6D87"/>
    <w:rPr>
      <w:rFonts w:eastAsiaTheme="majorEastAsia" w:cstheme="majorBidi"/>
      <w:b/>
      <w:color w:val="2B3856"/>
      <w:sz w:val="52"/>
      <w:szCs w:val="32"/>
    </w:rPr>
  </w:style>
  <w:style w:type="paragraph" w:styleId="NormalWeb">
    <w:name w:val="Normal (Web)"/>
    <w:basedOn w:val="Normal"/>
    <w:uiPriority w:val="99"/>
    <w:semiHidden/>
    <w:unhideWhenUsed/>
    <w:rsid w:val="001028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aliases w:val="Subheading Char"/>
    <w:basedOn w:val="DefaultParagraphFont"/>
    <w:link w:val="Heading2"/>
    <w:uiPriority w:val="9"/>
    <w:rsid w:val="001028F3"/>
    <w:rPr>
      <w:rFonts w:eastAsiaTheme="majorEastAsia" w:cstheme="majorBidi"/>
      <w:b/>
      <w:color w:val="5B8FA2"/>
      <w:sz w:val="40"/>
      <w:szCs w:val="26"/>
    </w:rPr>
  </w:style>
  <w:style w:type="paragraph" w:styleId="NoSpacing">
    <w:name w:val="No Spacing"/>
    <w:uiPriority w:val="1"/>
    <w:qFormat/>
    <w:rsid w:val="001028F3"/>
    <w:pPr>
      <w:spacing w:after="0" w:line="240" w:lineRule="auto"/>
    </w:pPr>
    <w:rPr>
      <w:color w:val="424242"/>
    </w:rPr>
  </w:style>
  <w:style w:type="character" w:customStyle="1" w:styleId="Heading3Char">
    <w:name w:val="Heading 3 Char"/>
    <w:aliases w:val="Sub-Section Char"/>
    <w:basedOn w:val="DefaultParagraphFont"/>
    <w:link w:val="Heading3"/>
    <w:uiPriority w:val="9"/>
    <w:rsid w:val="003A1326"/>
    <w:rPr>
      <w:rFonts w:eastAsiaTheme="majorEastAsia" w:cstheme="majorBidi"/>
      <w:color w:val="424242"/>
      <w:sz w:val="28"/>
      <w:szCs w:val="24"/>
    </w:rPr>
  </w:style>
  <w:style w:type="character" w:styleId="SubtleEmphasis">
    <w:name w:val="Subtle Emphasis"/>
    <w:basedOn w:val="DefaultParagraphFont"/>
    <w:uiPriority w:val="19"/>
    <w:rsid w:val="003A1326"/>
    <w:rPr>
      <w:i/>
      <w:iCs/>
      <w:color w:val="404040" w:themeColor="text1" w:themeTint="BF"/>
    </w:rPr>
  </w:style>
  <w:style w:type="character" w:styleId="Emphasis">
    <w:name w:val="Emphasis"/>
    <w:basedOn w:val="DefaultParagraphFont"/>
    <w:uiPriority w:val="20"/>
    <w:rsid w:val="003A1326"/>
    <w:rPr>
      <w:i/>
      <w:iCs/>
    </w:rPr>
  </w:style>
  <w:style w:type="character" w:styleId="IntenseEmphasis">
    <w:name w:val="Intense Emphasis"/>
    <w:basedOn w:val="DefaultParagraphFont"/>
    <w:uiPriority w:val="21"/>
    <w:rsid w:val="003A1326"/>
    <w:rPr>
      <w:i/>
      <w:iCs/>
      <w:color w:val="5B9BD5" w:themeColor="accent1"/>
    </w:rPr>
  </w:style>
  <w:style w:type="paragraph" w:styleId="ListParagraph">
    <w:name w:val="List Paragraph"/>
    <w:basedOn w:val="Normal"/>
    <w:uiPriority w:val="34"/>
    <w:qFormat/>
    <w:rsid w:val="005B2715"/>
    <w:pPr>
      <w:ind w:left="720"/>
      <w:contextualSpacing/>
    </w:pPr>
  </w:style>
  <w:style w:type="paragraph" w:customStyle="1" w:styleId="PageNumbering">
    <w:name w:val="Page Numbering"/>
    <w:basedOn w:val="Footer"/>
    <w:rsid w:val="00B63A19"/>
    <w:pPr>
      <w:tabs>
        <w:tab w:val="clear" w:pos="4513"/>
        <w:tab w:val="clear" w:pos="9026"/>
        <w:tab w:val="center" w:pos="4320"/>
        <w:tab w:val="right" w:pos="8640"/>
      </w:tabs>
      <w:spacing w:before="40" w:after="40"/>
      <w:jc w:val="center"/>
    </w:pPr>
    <w:rPr>
      <w:rFonts w:ascii="Arial" w:eastAsia="Times New Roman" w:hAnsi="Arial" w:cs="Times New Roman"/>
      <w:color w:val="000000"/>
      <w:sz w:val="16"/>
      <w:szCs w:val="20"/>
    </w:rPr>
  </w:style>
  <w:style w:type="table" w:customStyle="1" w:styleId="LightList-Accent11">
    <w:name w:val="Light List - Accent 11"/>
    <w:basedOn w:val="TableNormal"/>
    <w:uiPriority w:val="61"/>
    <w:rsid w:val="005A5E3D"/>
    <w:pPr>
      <w:spacing w:after="0" w:line="240" w:lineRule="auto"/>
    </w:pPr>
    <w:rPr>
      <w:rFonts w:eastAsia="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alloonText">
    <w:name w:val="Balloon Text"/>
    <w:basedOn w:val="Normal"/>
    <w:link w:val="BalloonTextChar"/>
    <w:uiPriority w:val="99"/>
    <w:semiHidden/>
    <w:unhideWhenUsed/>
    <w:rsid w:val="002F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87"/>
    <w:rPr>
      <w:rFonts w:ascii="Segoe UI" w:hAnsi="Segoe UI" w:cs="Segoe UI"/>
      <w:color w:val="424242"/>
      <w:sz w:val="18"/>
      <w:szCs w:val="18"/>
    </w:rPr>
  </w:style>
  <w:style w:type="paragraph" w:styleId="TOC1">
    <w:name w:val="toc 1"/>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2">
    <w:name w:val="toc 2"/>
    <w:basedOn w:val="Normal"/>
    <w:next w:val="Normal"/>
    <w:autoRedefine/>
    <w:uiPriority w:val="39"/>
    <w:unhideWhenUsed/>
    <w:rsid w:val="00C56E49"/>
    <w:pPr>
      <w:tabs>
        <w:tab w:val="right" w:leader="dot" w:pos="9465"/>
      </w:tabs>
      <w:spacing w:after="100" w:line="240" w:lineRule="auto"/>
    </w:pPr>
    <w:rPr>
      <w:rFonts w:eastAsia="Times New Roman" w:cs="Times New Roman"/>
      <w:color w:val="auto"/>
      <w:sz w:val="20"/>
      <w:szCs w:val="24"/>
    </w:rPr>
  </w:style>
  <w:style w:type="paragraph" w:styleId="TOC3">
    <w:name w:val="toc 3"/>
    <w:basedOn w:val="Normal"/>
    <w:next w:val="Normal"/>
    <w:autoRedefine/>
    <w:uiPriority w:val="39"/>
    <w:unhideWhenUsed/>
    <w:rsid w:val="0062442D"/>
    <w:pPr>
      <w:spacing w:after="100"/>
      <w:ind w:left="440"/>
    </w:pPr>
  </w:style>
  <w:style w:type="paragraph" w:styleId="Revision">
    <w:name w:val="Revision"/>
    <w:hidden/>
    <w:uiPriority w:val="99"/>
    <w:semiHidden/>
    <w:rsid w:val="0062442D"/>
    <w:pPr>
      <w:spacing w:after="0" w:line="240" w:lineRule="auto"/>
    </w:pPr>
    <w:rPr>
      <w:color w:val="424242"/>
    </w:rPr>
  </w:style>
  <w:style w:type="numbering" w:customStyle="1" w:styleId="GlasswallDefault">
    <w:name w:val="Glasswall Default"/>
    <w:uiPriority w:val="99"/>
    <w:rsid w:val="006A73A7"/>
    <w:pPr>
      <w:numPr>
        <w:numId w:val="1"/>
      </w:numPr>
    </w:pPr>
  </w:style>
  <w:style w:type="character" w:customStyle="1" w:styleId="UnresolvedMention1">
    <w:name w:val="Unresolved Mention1"/>
    <w:basedOn w:val="DefaultParagraphFont"/>
    <w:uiPriority w:val="99"/>
    <w:semiHidden/>
    <w:unhideWhenUsed/>
    <w:rsid w:val="00842584"/>
    <w:rPr>
      <w:color w:val="808080"/>
      <w:shd w:val="clear" w:color="auto" w:fill="E6E6E6"/>
    </w:rPr>
  </w:style>
  <w:style w:type="table" w:customStyle="1" w:styleId="LightList-Accent111">
    <w:name w:val="Light List - Accent 111"/>
    <w:basedOn w:val="TableNormal"/>
    <w:uiPriority w:val="61"/>
    <w:rsid w:val="00532CB9"/>
    <w:pPr>
      <w:spacing w:after="0" w:line="240" w:lineRule="auto"/>
    </w:pPr>
    <w:rPr>
      <w:rFonts w:ascii="Calibri" w:eastAsia="Times New Roman" w:hAnsi="Calibri" w:cs="Times New Roman"/>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A37696"/>
    <w:rPr>
      <w:sz w:val="16"/>
      <w:szCs w:val="16"/>
    </w:rPr>
  </w:style>
  <w:style w:type="paragraph" w:styleId="CommentText">
    <w:name w:val="annotation text"/>
    <w:basedOn w:val="Normal"/>
    <w:link w:val="CommentTextChar"/>
    <w:uiPriority w:val="99"/>
    <w:semiHidden/>
    <w:unhideWhenUsed/>
    <w:rsid w:val="00A37696"/>
    <w:pPr>
      <w:spacing w:line="240" w:lineRule="auto"/>
    </w:pPr>
    <w:rPr>
      <w:sz w:val="20"/>
      <w:szCs w:val="20"/>
    </w:rPr>
  </w:style>
  <w:style w:type="character" w:customStyle="1" w:styleId="CommentTextChar">
    <w:name w:val="Comment Text Char"/>
    <w:basedOn w:val="DefaultParagraphFont"/>
    <w:link w:val="CommentText"/>
    <w:uiPriority w:val="99"/>
    <w:semiHidden/>
    <w:rsid w:val="00A37696"/>
    <w:rPr>
      <w:color w:val="424242"/>
      <w:sz w:val="20"/>
      <w:szCs w:val="20"/>
    </w:rPr>
  </w:style>
  <w:style w:type="paragraph" w:styleId="CommentSubject">
    <w:name w:val="annotation subject"/>
    <w:basedOn w:val="CommentText"/>
    <w:next w:val="CommentText"/>
    <w:link w:val="CommentSubjectChar"/>
    <w:uiPriority w:val="99"/>
    <w:semiHidden/>
    <w:unhideWhenUsed/>
    <w:rsid w:val="00A37696"/>
    <w:rPr>
      <w:b/>
      <w:bCs/>
    </w:rPr>
  </w:style>
  <w:style w:type="character" w:customStyle="1" w:styleId="CommentSubjectChar">
    <w:name w:val="Comment Subject Char"/>
    <w:basedOn w:val="CommentTextChar"/>
    <w:link w:val="CommentSubject"/>
    <w:uiPriority w:val="99"/>
    <w:semiHidden/>
    <w:rsid w:val="00A37696"/>
    <w:rPr>
      <w:b/>
      <w:bCs/>
      <w:color w:val="42424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57">
      <w:bodyDiv w:val="1"/>
      <w:marLeft w:val="0"/>
      <w:marRight w:val="0"/>
      <w:marTop w:val="0"/>
      <w:marBottom w:val="0"/>
      <w:divBdr>
        <w:top w:val="none" w:sz="0" w:space="0" w:color="auto"/>
        <w:left w:val="none" w:sz="0" w:space="0" w:color="auto"/>
        <w:bottom w:val="none" w:sz="0" w:space="0" w:color="auto"/>
        <w:right w:val="none" w:sz="0" w:space="0" w:color="auto"/>
      </w:divBdr>
    </w:div>
    <w:div w:id="162672070">
      <w:bodyDiv w:val="1"/>
      <w:marLeft w:val="0"/>
      <w:marRight w:val="0"/>
      <w:marTop w:val="0"/>
      <w:marBottom w:val="0"/>
      <w:divBdr>
        <w:top w:val="none" w:sz="0" w:space="0" w:color="auto"/>
        <w:left w:val="none" w:sz="0" w:space="0" w:color="auto"/>
        <w:bottom w:val="none" w:sz="0" w:space="0" w:color="auto"/>
        <w:right w:val="none" w:sz="0" w:space="0" w:color="auto"/>
      </w:divBdr>
    </w:div>
    <w:div w:id="510680603">
      <w:bodyDiv w:val="1"/>
      <w:marLeft w:val="0"/>
      <w:marRight w:val="0"/>
      <w:marTop w:val="0"/>
      <w:marBottom w:val="0"/>
      <w:divBdr>
        <w:top w:val="none" w:sz="0" w:space="0" w:color="auto"/>
        <w:left w:val="none" w:sz="0" w:space="0" w:color="auto"/>
        <w:bottom w:val="none" w:sz="0" w:space="0" w:color="auto"/>
        <w:right w:val="none" w:sz="0" w:space="0" w:color="auto"/>
      </w:divBdr>
    </w:div>
    <w:div w:id="561647803">
      <w:bodyDiv w:val="1"/>
      <w:marLeft w:val="0"/>
      <w:marRight w:val="0"/>
      <w:marTop w:val="0"/>
      <w:marBottom w:val="0"/>
      <w:divBdr>
        <w:top w:val="none" w:sz="0" w:space="0" w:color="auto"/>
        <w:left w:val="none" w:sz="0" w:space="0" w:color="auto"/>
        <w:bottom w:val="none" w:sz="0" w:space="0" w:color="auto"/>
        <w:right w:val="none" w:sz="0" w:space="0" w:color="auto"/>
      </w:divBdr>
    </w:div>
    <w:div w:id="807094432">
      <w:bodyDiv w:val="1"/>
      <w:marLeft w:val="0"/>
      <w:marRight w:val="0"/>
      <w:marTop w:val="0"/>
      <w:marBottom w:val="0"/>
      <w:divBdr>
        <w:top w:val="none" w:sz="0" w:space="0" w:color="auto"/>
        <w:left w:val="none" w:sz="0" w:space="0" w:color="auto"/>
        <w:bottom w:val="none" w:sz="0" w:space="0" w:color="auto"/>
        <w:right w:val="none" w:sz="0" w:space="0" w:color="auto"/>
      </w:divBdr>
    </w:div>
    <w:div w:id="841434902">
      <w:bodyDiv w:val="1"/>
      <w:marLeft w:val="0"/>
      <w:marRight w:val="0"/>
      <w:marTop w:val="0"/>
      <w:marBottom w:val="0"/>
      <w:divBdr>
        <w:top w:val="none" w:sz="0" w:space="0" w:color="auto"/>
        <w:left w:val="none" w:sz="0" w:space="0" w:color="auto"/>
        <w:bottom w:val="none" w:sz="0" w:space="0" w:color="auto"/>
        <w:right w:val="none" w:sz="0" w:space="0" w:color="auto"/>
      </w:divBdr>
    </w:div>
    <w:div w:id="959801532">
      <w:bodyDiv w:val="1"/>
      <w:marLeft w:val="0"/>
      <w:marRight w:val="0"/>
      <w:marTop w:val="0"/>
      <w:marBottom w:val="0"/>
      <w:divBdr>
        <w:top w:val="none" w:sz="0" w:space="0" w:color="auto"/>
        <w:left w:val="none" w:sz="0" w:space="0" w:color="auto"/>
        <w:bottom w:val="none" w:sz="0" w:space="0" w:color="auto"/>
        <w:right w:val="none" w:sz="0" w:space="0" w:color="auto"/>
      </w:divBdr>
    </w:div>
    <w:div w:id="1026954181">
      <w:bodyDiv w:val="1"/>
      <w:marLeft w:val="0"/>
      <w:marRight w:val="0"/>
      <w:marTop w:val="0"/>
      <w:marBottom w:val="0"/>
      <w:divBdr>
        <w:top w:val="none" w:sz="0" w:space="0" w:color="auto"/>
        <w:left w:val="none" w:sz="0" w:space="0" w:color="auto"/>
        <w:bottom w:val="none" w:sz="0" w:space="0" w:color="auto"/>
        <w:right w:val="none" w:sz="0" w:space="0" w:color="auto"/>
      </w:divBdr>
    </w:div>
    <w:div w:id="1246962316">
      <w:bodyDiv w:val="1"/>
      <w:marLeft w:val="0"/>
      <w:marRight w:val="0"/>
      <w:marTop w:val="0"/>
      <w:marBottom w:val="0"/>
      <w:divBdr>
        <w:top w:val="none" w:sz="0" w:space="0" w:color="auto"/>
        <w:left w:val="none" w:sz="0" w:space="0" w:color="auto"/>
        <w:bottom w:val="none" w:sz="0" w:space="0" w:color="auto"/>
        <w:right w:val="none" w:sz="0" w:space="0" w:color="auto"/>
      </w:divBdr>
    </w:div>
    <w:div w:id="1345397077">
      <w:bodyDiv w:val="1"/>
      <w:marLeft w:val="0"/>
      <w:marRight w:val="0"/>
      <w:marTop w:val="0"/>
      <w:marBottom w:val="0"/>
      <w:divBdr>
        <w:top w:val="none" w:sz="0" w:space="0" w:color="auto"/>
        <w:left w:val="none" w:sz="0" w:space="0" w:color="auto"/>
        <w:bottom w:val="none" w:sz="0" w:space="0" w:color="auto"/>
        <w:right w:val="none" w:sz="0" w:space="0" w:color="auto"/>
      </w:divBdr>
    </w:div>
    <w:div w:id="1386174977">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716463217">
      <w:bodyDiv w:val="1"/>
      <w:marLeft w:val="0"/>
      <w:marRight w:val="0"/>
      <w:marTop w:val="0"/>
      <w:marBottom w:val="0"/>
      <w:divBdr>
        <w:top w:val="none" w:sz="0" w:space="0" w:color="auto"/>
        <w:left w:val="none" w:sz="0" w:space="0" w:color="auto"/>
        <w:bottom w:val="none" w:sz="0" w:space="0" w:color="auto"/>
        <w:right w:val="none" w:sz="0" w:space="0" w:color="auto"/>
      </w:divBdr>
    </w:div>
    <w:div w:id="1818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7C429B417B24BA0593BDB3989CBDE" ma:contentTypeVersion="4" ma:contentTypeDescription="Create a new document." ma:contentTypeScope="" ma:versionID="a04e866c2e3420f9ff58c4eb66ff2659">
  <xsd:schema xmlns:xsd="http://www.w3.org/2001/XMLSchema" xmlns:xs="http://www.w3.org/2001/XMLSchema" xmlns:p="http://schemas.microsoft.com/office/2006/metadata/properties" xmlns:ns2="0bf7e0f2-a04b-446d-a370-67e251aa979d" xmlns:ns3="abb8bf52-1f46-49b6-867e-9f5853da49cf" targetNamespace="http://schemas.microsoft.com/office/2006/metadata/properties" ma:root="true" ma:fieldsID="29e77075d1d7e6afc82cb551802d7137" ns2:_="" ns3:_="">
    <xsd:import namespace="0bf7e0f2-a04b-446d-a370-67e251aa979d"/>
    <xsd:import namespace="abb8bf52-1f46-49b6-867e-9f5853da49c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7e0f2-a04b-446d-a370-67e251aa9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b8bf52-1f46-49b6-867e-9f5853da4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593665-1A73-46BF-A18F-8742F9296635}"/>
</file>

<file path=customXml/itemProps2.xml><?xml version="1.0" encoding="utf-8"?>
<ds:datastoreItem xmlns:ds="http://schemas.openxmlformats.org/officeDocument/2006/customXml" ds:itemID="{3645A6FF-A45A-4647-B343-DCB4BC2EE788}"/>
</file>

<file path=customXml/itemProps3.xml><?xml version="1.0" encoding="utf-8"?>
<ds:datastoreItem xmlns:ds="http://schemas.openxmlformats.org/officeDocument/2006/customXml" ds:itemID="{C1938CEE-6680-4F25-BF1D-AC4E1A9790BB}"/>
</file>

<file path=docProps/app.xml><?xml version="1.0" encoding="utf-8"?>
<Properties xmlns="http://schemas.openxmlformats.org/officeDocument/2006/extended-properties" xmlns:vt="http://schemas.openxmlformats.org/officeDocument/2006/docPropsVTypes">
  <Template>Normal</Template>
  <TotalTime>0</TotalTime>
  <Pages>6</Pages>
  <Words>851</Words>
  <Characters>4857</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Dye</dc:creator>
  <cp:lastModifiedBy>Jenny Brown</cp:lastModifiedBy>
  <cp:revision>2</cp:revision>
  <cp:lastPrinted>2017-06-15T13:21:00Z</cp:lastPrinted>
  <dcterms:created xsi:type="dcterms:W3CDTF">2018-05-18T14:23:00Z</dcterms:created>
  <dcterms:modified xsi:type="dcterms:W3CDTF">2018-05-18T14:23:00Z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0x0101006627C429B417B24BA0593BDB3989CBDE</vt:lpwstr>
  </property>
</Properties>
</file>